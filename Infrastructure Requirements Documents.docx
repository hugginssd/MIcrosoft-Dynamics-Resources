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14DB1" w14:textId="77777777" w:rsidR="00FC712E" w:rsidRPr="002574C8" w:rsidRDefault="00FC712E">
      <w:pPr>
        <w:rPr>
          <w:rFonts w:cs="Calibri"/>
        </w:rPr>
      </w:pPr>
    </w:p>
    <w:p w14:paraId="3E1E3566" w14:textId="77777777" w:rsidR="00406385" w:rsidRPr="002574C8" w:rsidRDefault="00205D76">
      <w:pPr>
        <w:rPr>
          <w:rFonts w:cs="Calibri"/>
        </w:rPr>
      </w:pPr>
      <w:r>
        <w:rPr>
          <w:rFonts w:eastAsia="Calibri" w:cs="Calibri"/>
          <w:noProof/>
          <w:color w:val="000000"/>
          <w:position w:val="1"/>
          <w:sz w:val="22"/>
          <w:szCs w:val="22"/>
          <w:lang w:val="en-ZW" w:eastAsia="en-ZW"/>
        </w:rPr>
        <w:t xml:space="preserve">                                                </w:t>
      </w:r>
    </w:p>
    <w:p w14:paraId="27F36971" w14:textId="77777777" w:rsidR="0089471B" w:rsidRPr="002574C8" w:rsidRDefault="001F11AC" w:rsidP="0089471B">
      <w:pPr>
        <w:pStyle w:val="Header"/>
        <w:rPr>
          <w:rFonts w:cs="Calibri"/>
        </w:rPr>
      </w:pPr>
      <w:r w:rsidRPr="00205D76">
        <w:rPr>
          <w:rFonts w:eastAsia="Calibri" w:cs="Calibri"/>
          <w:noProof/>
          <w:color w:val="000000"/>
          <w:position w:val="1"/>
          <w:sz w:val="22"/>
          <w:szCs w:val="22"/>
          <w:lang w:val="en-ZW" w:eastAsia="en-ZW"/>
        </w:rPr>
        <w:drawing>
          <wp:anchor distT="0" distB="0" distL="114300" distR="114300" simplePos="0" relativeHeight="251659264" behindDoc="0" locked="0" layoutInCell="1" allowOverlap="1" wp14:anchorId="69703A58" wp14:editId="117B4120">
            <wp:simplePos x="0" y="0"/>
            <wp:positionH relativeFrom="column">
              <wp:posOffset>3985260</wp:posOffset>
            </wp:positionH>
            <wp:positionV relativeFrom="paragraph">
              <wp:posOffset>111760</wp:posOffset>
            </wp:positionV>
            <wp:extent cx="2209800" cy="904875"/>
            <wp:effectExtent l="0" t="0" r="0" b="9525"/>
            <wp:wrapNone/>
            <wp:docPr id="6" name="Picture 6"/>
            <wp:cNvGraphicFramePr/>
            <a:graphic xmlns:a="http://schemas.openxmlformats.org/drawingml/2006/main">
              <a:graphicData uri="http://schemas.openxmlformats.org/drawingml/2006/picture">
                <pic:pic xmlns:pic="http://schemas.openxmlformats.org/drawingml/2006/picture">
                  <pic:nvPicPr>
                    <pic:cNvPr id="98103" name="Picture 981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9800" cy="904875"/>
                    </a:xfrm>
                    <a:prstGeom prst="rect">
                      <a:avLst/>
                    </a:prstGeom>
                  </pic:spPr>
                </pic:pic>
              </a:graphicData>
            </a:graphic>
            <wp14:sizeRelH relativeFrom="margin">
              <wp14:pctWidth>0</wp14:pctWidth>
            </wp14:sizeRelH>
            <wp14:sizeRelV relativeFrom="margin">
              <wp14:pctHeight>0</wp14:pctHeight>
            </wp14:sizeRelV>
          </wp:anchor>
        </w:drawing>
      </w:r>
      <w:r w:rsidR="001D3B12">
        <w:rPr>
          <w:noProof/>
          <w:lang w:val="en-ZW" w:eastAsia="en-ZW"/>
        </w:rPr>
        <w:drawing>
          <wp:inline distT="0" distB="0" distL="0" distR="0" wp14:anchorId="407E2578" wp14:editId="427032F4">
            <wp:extent cx="2105025" cy="1041355"/>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6" name="Picture 6" descr="E:\_WORK\Clients\Fintech\Branding\Identity Kit\_ logo\logo - positiv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05025" cy="1041355"/>
                    </a:xfrm>
                    <a:prstGeom prst="rect">
                      <a:avLst/>
                    </a:prstGeom>
                    <a:noFill/>
                    <a:ln w="9525">
                      <a:noFill/>
                      <a:miter lim="800000"/>
                      <a:headEnd/>
                      <a:tailEnd/>
                    </a:ln>
                  </pic:spPr>
                </pic:pic>
              </a:graphicData>
            </a:graphic>
          </wp:inline>
        </w:drawing>
      </w:r>
    </w:p>
    <w:p w14:paraId="4020D04B" w14:textId="77777777" w:rsidR="009C74C3" w:rsidRPr="002574C8" w:rsidRDefault="00D16EC0" w:rsidP="00FC33DF">
      <w:pPr>
        <w:rPr>
          <w:rFonts w:cs="Calibri"/>
        </w:rPr>
      </w:pPr>
      <w:r>
        <w:rPr>
          <w:rFonts w:cs="Calibri"/>
          <w:noProof/>
          <w:lang w:val="en-ZW" w:eastAsia="en-ZW"/>
        </w:rPr>
        <mc:AlternateContent>
          <mc:Choice Requires="wps">
            <w:drawing>
              <wp:anchor distT="0" distB="0" distL="114300" distR="114300" simplePos="0" relativeHeight="251657216" behindDoc="0" locked="0" layoutInCell="1" allowOverlap="1" wp14:anchorId="655F839E" wp14:editId="1C494175">
                <wp:simplePos x="0" y="0"/>
                <wp:positionH relativeFrom="page">
                  <wp:posOffset>1830705</wp:posOffset>
                </wp:positionH>
                <wp:positionV relativeFrom="paragraph">
                  <wp:posOffset>2240915</wp:posOffset>
                </wp:positionV>
                <wp:extent cx="5572800" cy="1386000"/>
                <wp:effectExtent l="0" t="0" r="0" b="50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800" cy="13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BEA35" w14:textId="77777777" w:rsidR="006C317F" w:rsidRPr="00205D76" w:rsidRDefault="006C317F" w:rsidP="002D342B">
                            <w:pPr>
                              <w:jc w:val="left"/>
                              <w:rPr>
                                <w:b/>
                                <w:color w:val="FFFFFF"/>
                                <w:sz w:val="44"/>
                                <w:szCs w:val="44"/>
                              </w:rPr>
                            </w:pPr>
                            <w:r>
                              <w:rPr>
                                <w:b/>
                                <w:color w:val="FFFFFF"/>
                                <w:sz w:val="44"/>
                                <w:szCs w:val="44"/>
                              </w:rPr>
                              <w:t xml:space="preserve">Microsoft </w:t>
                            </w:r>
                            <w:r w:rsidRPr="00205D76">
                              <w:rPr>
                                <w:b/>
                                <w:color w:val="FFFFFF"/>
                                <w:sz w:val="44"/>
                                <w:szCs w:val="44"/>
                              </w:rPr>
                              <w:t xml:space="preserve">Dynamics </w:t>
                            </w:r>
                            <w:r>
                              <w:rPr>
                                <w:b/>
                                <w:color w:val="FFFFFF"/>
                                <w:sz w:val="44"/>
                                <w:szCs w:val="44"/>
                              </w:rPr>
                              <w:t>365 Finance &amp; Operations Upgrade.</w:t>
                            </w:r>
                          </w:p>
                          <w:p w14:paraId="53D4E1C6" w14:textId="5057126D" w:rsidR="006C317F" w:rsidRPr="0036175D" w:rsidRDefault="002B29A1" w:rsidP="0036175D">
                            <w:pPr>
                              <w:rPr>
                                <w:color w:val="FFFFFF"/>
                                <w:sz w:val="28"/>
                              </w:rPr>
                            </w:pPr>
                            <w:r>
                              <w:rPr>
                                <w:b/>
                                <w:color w:val="FFFFFF"/>
                                <w:sz w:val="36"/>
                              </w:rPr>
                              <w:t xml:space="preserve">Functional Requirements Document (FRD) </w:t>
                            </w:r>
                            <w:r w:rsidR="006C317F" w:rsidRPr="00205D76">
                              <w:rPr>
                                <w:b/>
                                <w:color w:val="FFFFFF"/>
                                <w:sz w:val="36"/>
                              </w:rPr>
                              <w:t>–</w:t>
                            </w:r>
                            <w:r w:rsidR="006C317F">
                              <w:rPr>
                                <w:b/>
                                <w:color w:val="FFFFFF"/>
                                <w:sz w:val="36"/>
                              </w:rPr>
                              <w:t xml:space="preserve"> FC Platinum Holdings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F839E" id="_x0000_t202" coordsize="21600,21600" o:spt="202" path="m,l,21600r21600,l21600,xe">
                <v:stroke joinstyle="miter"/>
                <v:path gradientshapeok="t" o:connecttype="rect"/>
              </v:shapetype>
              <v:shape id="Text Box 4" o:spid="_x0000_s1026" type="#_x0000_t202" style="position:absolute;left:0;text-align:left;margin-left:144.15pt;margin-top:176.45pt;width:438.8pt;height:109.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" filled="f" stroked="f">
                <v:textbox>
                  <w:txbxContent>
                    <w:p w14:paraId="537BEA35" w14:textId="77777777" w:rsidR="006C317F" w:rsidRPr="00205D76" w:rsidRDefault="006C317F" w:rsidP="002D342B">
                      <w:pPr>
                        <w:jc w:val="left"/>
                        <w:rPr>
                          <w:b/>
                          <w:color w:val="FFFFFF"/>
                          <w:sz w:val="44"/>
                          <w:szCs w:val="44"/>
                        </w:rPr>
                      </w:pPr>
                      <w:r>
                        <w:rPr>
                          <w:b/>
                          <w:color w:val="FFFFFF"/>
                          <w:sz w:val="44"/>
                          <w:szCs w:val="44"/>
                        </w:rPr>
                        <w:t xml:space="preserve">Microsoft </w:t>
                      </w:r>
                      <w:r w:rsidRPr="00205D76">
                        <w:rPr>
                          <w:b/>
                          <w:color w:val="FFFFFF"/>
                          <w:sz w:val="44"/>
                          <w:szCs w:val="44"/>
                        </w:rPr>
                        <w:t xml:space="preserve">Dynamics </w:t>
                      </w:r>
                      <w:r>
                        <w:rPr>
                          <w:b/>
                          <w:color w:val="FFFFFF"/>
                          <w:sz w:val="44"/>
                          <w:szCs w:val="44"/>
                        </w:rPr>
                        <w:t>365 Finance &amp; Operations Upgrade.</w:t>
                      </w:r>
                    </w:p>
                    <w:p w14:paraId="53D4E1C6" w14:textId="5057126D" w:rsidR="006C317F" w:rsidRPr="0036175D" w:rsidRDefault="002B29A1" w:rsidP="0036175D">
                      <w:pPr>
                        <w:rPr>
                          <w:color w:val="FFFFFF"/>
                          <w:sz w:val="28"/>
                        </w:rPr>
                      </w:pPr>
                      <w:r>
                        <w:rPr>
                          <w:b/>
                          <w:color w:val="FFFFFF"/>
                          <w:sz w:val="36"/>
                        </w:rPr>
                        <w:t xml:space="preserve">Functional Requirements Document (FRD) </w:t>
                      </w:r>
                      <w:r w:rsidR="006C317F" w:rsidRPr="00205D76">
                        <w:rPr>
                          <w:b/>
                          <w:color w:val="FFFFFF"/>
                          <w:sz w:val="36"/>
                        </w:rPr>
                        <w:t>–</w:t>
                      </w:r>
                      <w:r w:rsidR="006C317F">
                        <w:rPr>
                          <w:b/>
                          <w:color w:val="FFFFFF"/>
                          <w:sz w:val="36"/>
                        </w:rPr>
                        <w:t xml:space="preserve"> FC Platinum Holdings </w:t>
                      </w:r>
                    </w:p>
                  </w:txbxContent>
                </v:textbox>
                <w10:wrap anchorx="page"/>
              </v:shape>
            </w:pict>
          </mc:Fallback>
        </mc:AlternateContent>
      </w:r>
      <w:r w:rsidR="0039685F">
        <w:rPr>
          <w:rFonts w:ascii="Times New Roman" w:hAnsi="Times New Roman"/>
          <w:b/>
          <w:sz w:val="32"/>
        </w:rPr>
        <w:t xml:space="preserve">     </w:t>
      </w:r>
      <w:r w:rsidR="009C74C3" w:rsidRPr="002574C8">
        <w:rPr>
          <w:rFonts w:cs="Calibri"/>
        </w:rPr>
        <w:br w:type="page"/>
      </w:r>
    </w:p>
    <w:p w14:paraId="45E3A895" w14:textId="77777777" w:rsidR="001736B8" w:rsidRPr="00C9681B" w:rsidRDefault="001736B8" w:rsidP="001736B8">
      <w:pPr>
        <w:pStyle w:val="sublevel2"/>
      </w:pPr>
      <w:bookmarkStart w:id="0" w:name="_Heading_1"/>
      <w:bookmarkStart w:id="1" w:name="_Toc251850377"/>
      <w:bookmarkStart w:id="2" w:name="_Toc283140493"/>
      <w:bookmarkStart w:id="3" w:name="_Toc283145786"/>
      <w:bookmarkEnd w:id="0"/>
      <w:r w:rsidRPr="00C9681B">
        <w:lastRenderedPageBreak/>
        <w:t>Document Control</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1884"/>
        <w:gridCol w:w="7435"/>
        <w:gridCol w:w="344"/>
      </w:tblGrid>
      <w:tr w:rsidR="001736B8" w:rsidRPr="00C9681B" w14:paraId="0F40F317" w14:textId="77777777" w:rsidTr="001736B8">
        <w:tc>
          <w:tcPr>
            <w:tcW w:w="1923" w:type="dxa"/>
            <w:shd w:val="clear" w:color="auto" w:fill="808080"/>
          </w:tcPr>
          <w:p w14:paraId="49C74614" w14:textId="77777777" w:rsidR="001736B8" w:rsidRPr="005D659F" w:rsidRDefault="001736B8" w:rsidP="001736B8">
            <w:pPr>
              <w:spacing w:after="0"/>
              <w:ind w:right="28"/>
              <w:rPr>
                <w:b/>
                <w:bCs/>
                <w:color w:val="FFFFFF"/>
              </w:rPr>
            </w:pPr>
            <w:r w:rsidRPr="005D659F">
              <w:rPr>
                <w:b/>
                <w:bCs/>
                <w:color w:val="FFFFFF"/>
              </w:rPr>
              <w:t>Version</w:t>
            </w:r>
          </w:p>
        </w:tc>
        <w:tc>
          <w:tcPr>
            <w:tcW w:w="7716" w:type="dxa"/>
            <w:gridSpan w:val="2"/>
            <w:shd w:val="clear" w:color="auto" w:fill="E6E6E6"/>
          </w:tcPr>
          <w:p w14:paraId="7CD840F5" w14:textId="77777777" w:rsidR="001736B8" w:rsidRPr="00C9681B" w:rsidRDefault="00711579" w:rsidP="001736B8">
            <w:pPr>
              <w:spacing w:after="0"/>
              <w:ind w:right="28"/>
              <w:rPr>
                <w:bCs/>
                <w:color w:val="000000"/>
              </w:rPr>
            </w:pPr>
            <w:r>
              <w:rPr>
                <w:bCs/>
                <w:color w:val="000000"/>
              </w:rPr>
              <w:t>V</w:t>
            </w:r>
            <w:r w:rsidR="001F11AC">
              <w:rPr>
                <w:bCs/>
                <w:color w:val="000000"/>
              </w:rPr>
              <w:t xml:space="preserve"> </w:t>
            </w:r>
            <w:r>
              <w:rPr>
                <w:bCs/>
                <w:color w:val="000000"/>
              </w:rPr>
              <w:t>1</w:t>
            </w:r>
            <w:r w:rsidR="001F11AC">
              <w:rPr>
                <w:bCs/>
                <w:color w:val="000000"/>
              </w:rPr>
              <w:t>.0</w:t>
            </w:r>
          </w:p>
        </w:tc>
      </w:tr>
      <w:tr w:rsidR="001736B8" w:rsidRPr="00C9681B" w14:paraId="6ADD3C7B" w14:textId="77777777" w:rsidTr="001736B8">
        <w:tc>
          <w:tcPr>
            <w:tcW w:w="1923" w:type="dxa"/>
            <w:shd w:val="clear" w:color="auto" w:fill="808080"/>
          </w:tcPr>
          <w:p w14:paraId="49BA650A" w14:textId="77777777" w:rsidR="001736B8" w:rsidRPr="005D659F" w:rsidRDefault="001736B8" w:rsidP="001736B8">
            <w:pPr>
              <w:spacing w:after="0"/>
              <w:ind w:right="28"/>
              <w:rPr>
                <w:b/>
                <w:bCs/>
                <w:color w:val="FFFFFF"/>
              </w:rPr>
            </w:pPr>
            <w:r w:rsidRPr="005D659F">
              <w:rPr>
                <w:b/>
                <w:bCs/>
                <w:color w:val="FFFFFF"/>
              </w:rPr>
              <w:t>Date</w:t>
            </w:r>
          </w:p>
        </w:tc>
        <w:tc>
          <w:tcPr>
            <w:tcW w:w="7716" w:type="dxa"/>
            <w:gridSpan w:val="2"/>
            <w:shd w:val="clear" w:color="auto" w:fill="E6E6E6"/>
          </w:tcPr>
          <w:p w14:paraId="0EC30681" w14:textId="77777777" w:rsidR="001736B8" w:rsidRPr="00C9681B" w:rsidRDefault="00336A19" w:rsidP="00711579">
            <w:pPr>
              <w:spacing w:after="0"/>
              <w:ind w:right="28"/>
              <w:rPr>
                <w:bCs/>
                <w:color w:val="000000"/>
              </w:rPr>
            </w:pPr>
            <w:r>
              <w:rPr>
                <w:bCs/>
                <w:color w:val="000000"/>
              </w:rPr>
              <w:t>30</w:t>
            </w:r>
            <w:r w:rsidR="0036175D">
              <w:rPr>
                <w:bCs/>
                <w:color w:val="000000"/>
              </w:rPr>
              <w:t xml:space="preserve"> September</w:t>
            </w:r>
            <w:r w:rsidR="00A43DF4">
              <w:rPr>
                <w:bCs/>
                <w:color w:val="000000"/>
              </w:rPr>
              <w:t xml:space="preserve"> </w:t>
            </w:r>
            <w:r w:rsidR="001F11AC">
              <w:rPr>
                <w:bCs/>
                <w:color w:val="000000"/>
              </w:rPr>
              <w:t>2019</w:t>
            </w:r>
          </w:p>
        </w:tc>
      </w:tr>
      <w:tr w:rsidR="001736B8" w:rsidRPr="00C9681B" w14:paraId="2B19F3EE" w14:textId="77777777" w:rsidTr="007A283B">
        <w:trPr>
          <w:gridAfter w:val="1"/>
          <w:wAfter w:w="360" w:type="dxa"/>
        </w:trPr>
        <w:tc>
          <w:tcPr>
            <w:tcW w:w="1923" w:type="dxa"/>
            <w:shd w:val="clear" w:color="auto" w:fill="808080"/>
          </w:tcPr>
          <w:p w14:paraId="44662EAC" w14:textId="77777777" w:rsidR="001736B8" w:rsidRPr="005D659F" w:rsidRDefault="001736B8" w:rsidP="001736B8">
            <w:pPr>
              <w:spacing w:after="0"/>
              <w:ind w:right="28"/>
              <w:rPr>
                <w:b/>
                <w:bCs/>
                <w:color w:val="FFFFFF"/>
              </w:rPr>
            </w:pPr>
            <w:r w:rsidRPr="005D659F">
              <w:rPr>
                <w:b/>
                <w:bCs/>
                <w:color w:val="FFFFFF"/>
              </w:rPr>
              <w:t>Status</w:t>
            </w:r>
          </w:p>
        </w:tc>
        <w:tc>
          <w:tcPr>
            <w:tcW w:w="7716" w:type="dxa"/>
            <w:shd w:val="clear" w:color="auto" w:fill="E6E6E6"/>
          </w:tcPr>
          <w:p w14:paraId="1F195D38" w14:textId="77777777" w:rsidR="001736B8" w:rsidRPr="00C9681B" w:rsidRDefault="00A43DF4" w:rsidP="001736B8">
            <w:pPr>
              <w:spacing w:after="0"/>
              <w:ind w:right="28"/>
              <w:rPr>
                <w:bCs/>
                <w:color w:val="000000"/>
              </w:rPr>
            </w:pPr>
            <w:r>
              <w:t>1</w:t>
            </w:r>
            <w:r w:rsidRPr="00A43DF4">
              <w:rPr>
                <w:vertAlign w:val="superscript"/>
              </w:rPr>
              <w:t>st</w:t>
            </w:r>
            <w:r>
              <w:t xml:space="preserve"> Draft</w:t>
            </w:r>
          </w:p>
        </w:tc>
      </w:tr>
      <w:tr w:rsidR="001736B8" w:rsidRPr="00C9681B" w14:paraId="536C9368" w14:textId="77777777" w:rsidTr="007A283B">
        <w:trPr>
          <w:gridAfter w:val="1"/>
          <w:wAfter w:w="360" w:type="dxa"/>
        </w:trPr>
        <w:tc>
          <w:tcPr>
            <w:tcW w:w="1923" w:type="dxa"/>
            <w:shd w:val="clear" w:color="auto" w:fill="808080"/>
          </w:tcPr>
          <w:p w14:paraId="1DAFA8FC" w14:textId="77777777" w:rsidR="001736B8" w:rsidRPr="005D659F" w:rsidRDefault="001736B8" w:rsidP="001736B8">
            <w:pPr>
              <w:spacing w:after="0"/>
              <w:ind w:right="28"/>
              <w:rPr>
                <w:b/>
                <w:bCs/>
                <w:color w:val="FFFFFF"/>
              </w:rPr>
            </w:pPr>
            <w:r w:rsidRPr="005D659F">
              <w:rPr>
                <w:b/>
                <w:bCs/>
                <w:color w:val="FFFFFF"/>
              </w:rPr>
              <w:t>Author(s)</w:t>
            </w:r>
          </w:p>
        </w:tc>
        <w:tc>
          <w:tcPr>
            <w:tcW w:w="7716" w:type="dxa"/>
            <w:shd w:val="clear" w:color="auto" w:fill="E6E6E6"/>
          </w:tcPr>
          <w:p w14:paraId="76F295DF" w14:textId="77777777" w:rsidR="001736B8" w:rsidRPr="00C9681B" w:rsidRDefault="00A43DF4" w:rsidP="009F4E13">
            <w:pPr>
              <w:spacing w:after="0"/>
              <w:ind w:right="28"/>
              <w:rPr>
                <w:bCs/>
                <w:color w:val="000000"/>
              </w:rPr>
            </w:pPr>
            <w:r>
              <w:rPr>
                <w:bCs/>
                <w:color w:val="000000"/>
              </w:rPr>
              <w:t>Rungano Mapeture</w:t>
            </w:r>
            <w:r w:rsidR="009F4E13">
              <w:rPr>
                <w:bCs/>
                <w:color w:val="000000"/>
              </w:rPr>
              <w:t xml:space="preserve"> </w:t>
            </w:r>
            <w:r w:rsidR="00DA4B1B">
              <w:rPr>
                <w:bCs/>
                <w:color w:val="000000"/>
              </w:rPr>
              <w:t>(</w:t>
            </w:r>
            <w:r w:rsidR="001F11AC">
              <w:rPr>
                <w:bCs/>
                <w:color w:val="000000"/>
              </w:rPr>
              <w:t>Team Leader:</w:t>
            </w:r>
            <w:r w:rsidR="009F4E13">
              <w:rPr>
                <w:bCs/>
                <w:color w:val="000000"/>
              </w:rPr>
              <w:t xml:space="preserve"> </w:t>
            </w:r>
            <w:r w:rsidR="001F11AC">
              <w:rPr>
                <w:bCs/>
                <w:color w:val="000000"/>
              </w:rPr>
              <w:t>Infinite Business Technology Solutions)</w:t>
            </w:r>
          </w:p>
        </w:tc>
      </w:tr>
      <w:tr w:rsidR="001736B8" w:rsidRPr="00C9681B" w14:paraId="15106E09" w14:textId="77777777" w:rsidTr="007A283B">
        <w:trPr>
          <w:gridAfter w:val="1"/>
          <w:wAfter w:w="360" w:type="dxa"/>
        </w:trPr>
        <w:tc>
          <w:tcPr>
            <w:tcW w:w="1923" w:type="dxa"/>
            <w:shd w:val="clear" w:color="auto" w:fill="808080"/>
          </w:tcPr>
          <w:p w14:paraId="075FDF51" w14:textId="77777777" w:rsidR="001736B8" w:rsidRPr="005D659F" w:rsidRDefault="001736B8" w:rsidP="001736B8">
            <w:pPr>
              <w:spacing w:after="0"/>
              <w:ind w:right="28"/>
              <w:rPr>
                <w:b/>
                <w:bCs/>
                <w:color w:val="FFFFFF"/>
              </w:rPr>
            </w:pPr>
            <w:r w:rsidRPr="005D659F">
              <w:rPr>
                <w:b/>
                <w:bCs/>
                <w:color w:val="FFFFFF"/>
              </w:rPr>
              <w:t>Title</w:t>
            </w:r>
          </w:p>
        </w:tc>
        <w:tc>
          <w:tcPr>
            <w:tcW w:w="7716" w:type="dxa"/>
            <w:shd w:val="clear" w:color="auto" w:fill="E6E6E6"/>
          </w:tcPr>
          <w:p w14:paraId="0406D470" w14:textId="2887A587" w:rsidR="001736B8" w:rsidRPr="00C9681B" w:rsidRDefault="001F11AC" w:rsidP="009F4E13">
            <w:pPr>
              <w:spacing w:after="0"/>
              <w:ind w:right="28"/>
              <w:rPr>
                <w:bCs/>
                <w:color w:val="000000"/>
              </w:rPr>
            </w:pPr>
            <w:r>
              <w:rPr>
                <w:bCs/>
                <w:color w:val="000000"/>
              </w:rPr>
              <w:t xml:space="preserve">Microsoft </w:t>
            </w:r>
            <w:r w:rsidR="00E44AF7">
              <w:rPr>
                <w:bCs/>
                <w:color w:val="000000"/>
              </w:rPr>
              <w:t xml:space="preserve">Dynamics </w:t>
            </w:r>
            <w:r>
              <w:rPr>
                <w:bCs/>
                <w:color w:val="000000"/>
              </w:rPr>
              <w:t>365 Finance &amp; Operations Upgrade</w:t>
            </w:r>
            <w:r w:rsidR="00E44AF7">
              <w:rPr>
                <w:bCs/>
                <w:color w:val="000000"/>
              </w:rPr>
              <w:t xml:space="preserve"> </w:t>
            </w:r>
            <w:r w:rsidR="002B29A1">
              <w:rPr>
                <w:bCs/>
                <w:color w:val="000000"/>
              </w:rPr>
              <w:t xml:space="preserve">Functional Requirements Document (FRD) </w:t>
            </w:r>
            <w:r w:rsidR="0036175D">
              <w:rPr>
                <w:bCs/>
                <w:color w:val="000000"/>
              </w:rPr>
              <w:t xml:space="preserve"> for </w:t>
            </w:r>
            <w:r>
              <w:rPr>
                <w:bCs/>
                <w:color w:val="000000"/>
              </w:rPr>
              <w:t>FC Platinum Holdings.</w:t>
            </w:r>
          </w:p>
        </w:tc>
      </w:tr>
    </w:tbl>
    <w:p w14:paraId="3259FC3A" w14:textId="77777777" w:rsidR="001736B8" w:rsidRPr="00C9681B" w:rsidRDefault="001736B8" w:rsidP="007A283B">
      <w:pPr>
        <w:keepNext/>
        <w:rPr>
          <w:i/>
          <w:color w:val="000000"/>
        </w:rPr>
      </w:pPr>
    </w:p>
    <w:p w14:paraId="412E164F" w14:textId="77777777" w:rsidR="001736B8" w:rsidRPr="00C9681B" w:rsidRDefault="001736B8" w:rsidP="007A283B">
      <w:pPr>
        <w:pStyle w:val="sublevel2"/>
      </w:pPr>
      <w:r w:rsidRPr="00C9681B">
        <w:t xml:space="preserve">Review </w:t>
      </w:r>
      <w:r w:rsidRPr="0089471B">
        <w:t>Committee</w:t>
      </w:r>
    </w:p>
    <w:p w14:paraId="201ABB5A" w14:textId="77777777" w:rsidR="001736B8" w:rsidRPr="00C9681B" w:rsidRDefault="001736B8" w:rsidP="007A283B">
      <w:pPr>
        <w:keepNext/>
        <w:spacing w:after="0"/>
        <w:rPr>
          <w:color w:val="000000"/>
        </w:rPr>
      </w:pPr>
      <w:r w:rsidRPr="00C9681B">
        <w:rPr>
          <w:color w:val="000000"/>
        </w:rPr>
        <w:t>The following parties are involved in the review of this version:</w:t>
      </w:r>
    </w:p>
    <w:tbl>
      <w:tblPr>
        <w:tblW w:w="9639" w:type="dxa"/>
        <w:tblInd w:w="10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107" w:type="dxa"/>
          <w:right w:w="107" w:type="dxa"/>
        </w:tblCellMar>
        <w:tblLook w:val="0000" w:firstRow="0" w:lastRow="0" w:firstColumn="0" w:lastColumn="0" w:noHBand="0" w:noVBand="0"/>
      </w:tblPr>
      <w:tblGrid>
        <w:gridCol w:w="2410"/>
        <w:gridCol w:w="2690"/>
        <w:gridCol w:w="4539"/>
      </w:tblGrid>
      <w:tr w:rsidR="001736B8" w:rsidRPr="00C9681B" w14:paraId="06062F77" w14:textId="77777777" w:rsidTr="007A283B">
        <w:trPr>
          <w:tblHeader/>
        </w:trPr>
        <w:tc>
          <w:tcPr>
            <w:tcW w:w="2410" w:type="dxa"/>
            <w:shd w:val="clear" w:color="auto" w:fill="808080"/>
            <w:vAlign w:val="center"/>
          </w:tcPr>
          <w:p w14:paraId="3C923FB1"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NAME</w:t>
            </w:r>
          </w:p>
        </w:tc>
        <w:tc>
          <w:tcPr>
            <w:tcW w:w="2690" w:type="dxa"/>
            <w:shd w:val="clear" w:color="auto" w:fill="808080"/>
            <w:vAlign w:val="center"/>
          </w:tcPr>
          <w:p w14:paraId="51A23487"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REVIEW DATE(S)</w:t>
            </w:r>
          </w:p>
        </w:tc>
        <w:tc>
          <w:tcPr>
            <w:tcW w:w="4539" w:type="dxa"/>
            <w:shd w:val="clear" w:color="auto" w:fill="808080"/>
            <w:vAlign w:val="center"/>
          </w:tcPr>
          <w:p w14:paraId="56C606F8"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COMMENTS</w:t>
            </w:r>
          </w:p>
        </w:tc>
      </w:tr>
      <w:tr w:rsidR="001736B8" w:rsidRPr="00C9681B" w14:paraId="4C1E78A4" w14:textId="77777777" w:rsidTr="007A283B">
        <w:tc>
          <w:tcPr>
            <w:tcW w:w="2410" w:type="dxa"/>
            <w:shd w:val="clear" w:color="auto" w:fill="E6E6E6"/>
          </w:tcPr>
          <w:p w14:paraId="365793C4" w14:textId="77777777" w:rsidR="001736B8" w:rsidRPr="00C9681B" w:rsidRDefault="00C26360" w:rsidP="004C636D">
            <w:pPr>
              <w:pStyle w:val="TableElement"/>
              <w:rPr>
                <w:rFonts w:ascii="Calibri" w:hAnsi="Calibri" w:cs="Arial"/>
                <w:color w:val="000000"/>
                <w:sz w:val="18"/>
                <w:lang w:val="en-GB"/>
              </w:rPr>
            </w:pPr>
            <w:r>
              <w:rPr>
                <w:rFonts w:ascii="Calibri" w:hAnsi="Calibri" w:cs="Arial"/>
                <w:color w:val="000000"/>
                <w:sz w:val="18"/>
                <w:lang w:val="en-GB"/>
              </w:rPr>
              <w:t>Patience Duri</w:t>
            </w:r>
          </w:p>
        </w:tc>
        <w:tc>
          <w:tcPr>
            <w:tcW w:w="2690" w:type="dxa"/>
            <w:shd w:val="clear" w:color="auto" w:fill="E6E6E6"/>
          </w:tcPr>
          <w:p w14:paraId="58CC8E22" w14:textId="77777777" w:rsidR="001736B8" w:rsidRPr="00C9681B" w:rsidRDefault="001736B8" w:rsidP="001736B8">
            <w:pPr>
              <w:pStyle w:val="TableElement"/>
              <w:rPr>
                <w:rFonts w:ascii="Calibri" w:hAnsi="Calibri" w:cs="Arial"/>
                <w:color w:val="000000"/>
                <w:sz w:val="18"/>
                <w:lang w:val="en-GB"/>
              </w:rPr>
            </w:pPr>
          </w:p>
        </w:tc>
        <w:tc>
          <w:tcPr>
            <w:tcW w:w="4539" w:type="dxa"/>
            <w:shd w:val="clear" w:color="auto" w:fill="E6E6E6"/>
          </w:tcPr>
          <w:p w14:paraId="3A759694" w14:textId="77777777" w:rsidR="001736B8" w:rsidRPr="00C9681B" w:rsidRDefault="0036175D" w:rsidP="001736B8">
            <w:pPr>
              <w:pStyle w:val="TableElement"/>
              <w:rPr>
                <w:rFonts w:ascii="Calibri" w:hAnsi="Calibri" w:cs="Arial"/>
                <w:color w:val="000000"/>
                <w:sz w:val="18"/>
                <w:lang w:val="en-GB"/>
              </w:rPr>
            </w:pPr>
            <w:r>
              <w:rPr>
                <w:rFonts w:ascii="Calibri" w:hAnsi="Calibri" w:cs="Arial"/>
                <w:color w:val="000000"/>
                <w:sz w:val="18"/>
                <w:lang w:val="en-GB"/>
              </w:rPr>
              <w:t>In -Process</w:t>
            </w:r>
          </w:p>
        </w:tc>
      </w:tr>
      <w:tr w:rsidR="001736B8" w:rsidRPr="00C9681B" w14:paraId="1B2F3468" w14:textId="77777777" w:rsidTr="007A283B">
        <w:tc>
          <w:tcPr>
            <w:tcW w:w="2410" w:type="dxa"/>
            <w:shd w:val="clear" w:color="auto" w:fill="E6E6E6"/>
          </w:tcPr>
          <w:p w14:paraId="4807135B" w14:textId="77777777" w:rsidR="001736B8" w:rsidRPr="00BA0403" w:rsidRDefault="00C26360" w:rsidP="001736B8">
            <w:pPr>
              <w:pStyle w:val="TableElement"/>
              <w:rPr>
                <w:rFonts w:ascii="Calibri" w:hAnsi="Calibri" w:cs="Arial"/>
                <w:color w:val="000000"/>
                <w:sz w:val="18"/>
                <w:lang w:val="en-GB"/>
              </w:rPr>
            </w:pPr>
            <w:r>
              <w:rPr>
                <w:rFonts w:ascii="Calibri" w:hAnsi="Calibri" w:cs="Arial"/>
                <w:color w:val="000000"/>
                <w:sz w:val="18"/>
                <w:lang w:val="en-GB"/>
              </w:rPr>
              <w:t>Enias Mbirimi</w:t>
            </w:r>
          </w:p>
        </w:tc>
        <w:tc>
          <w:tcPr>
            <w:tcW w:w="2690" w:type="dxa"/>
            <w:shd w:val="clear" w:color="auto" w:fill="E6E6E6"/>
          </w:tcPr>
          <w:p w14:paraId="527E537D" w14:textId="77777777" w:rsidR="001736B8" w:rsidRPr="00BA0403" w:rsidRDefault="001736B8" w:rsidP="002763D8">
            <w:pPr>
              <w:pStyle w:val="TableElement"/>
              <w:rPr>
                <w:rFonts w:ascii="Calibri" w:hAnsi="Calibri" w:cs="Arial"/>
                <w:color w:val="000000"/>
                <w:sz w:val="18"/>
                <w:lang w:val="en-GB"/>
              </w:rPr>
            </w:pPr>
          </w:p>
        </w:tc>
        <w:tc>
          <w:tcPr>
            <w:tcW w:w="4539" w:type="dxa"/>
            <w:shd w:val="clear" w:color="auto" w:fill="E6E6E6"/>
          </w:tcPr>
          <w:p w14:paraId="5355BC8C" w14:textId="77777777" w:rsidR="001736B8" w:rsidRPr="00BA0403" w:rsidRDefault="0036175D" w:rsidP="001736B8">
            <w:pPr>
              <w:pStyle w:val="TableElement"/>
              <w:rPr>
                <w:rFonts w:ascii="Calibri" w:hAnsi="Calibri" w:cs="Arial"/>
                <w:color w:val="000000"/>
                <w:sz w:val="18"/>
                <w:lang w:val="en-GB"/>
              </w:rPr>
            </w:pPr>
            <w:r>
              <w:rPr>
                <w:rFonts w:ascii="Calibri" w:hAnsi="Calibri" w:cs="Arial"/>
                <w:color w:val="000000"/>
                <w:sz w:val="18"/>
                <w:lang w:val="en-GB"/>
              </w:rPr>
              <w:t>In -Process</w:t>
            </w:r>
          </w:p>
        </w:tc>
      </w:tr>
      <w:tr w:rsidR="001736B8" w:rsidRPr="00C9681B" w14:paraId="4F1347E1" w14:textId="77777777" w:rsidTr="007A283B">
        <w:tc>
          <w:tcPr>
            <w:tcW w:w="2410" w:type="dxa"/>
            <w:shd w:val="clear" w:color="auto" w:fill="E6E6E6"/>
          </w:tcPr>
          <w:p w14:paraId="7CFA42AF" w14:textId="77777777" w:rsidR="001736B8" w:rsidRPr="00C9681B" w:rsidRDefault="00C26360" w:rsidP="001736B8">
            <w:pPr>
              <w:pStyle w:val="TableElement"/>
              <w:rPr>
                <w:rFonts w:ascii="Calibri" w:hAnsi="Calibri" w:cs="Arial"/>
                <w:color w:val="000000"/>
                <w:sz w:val="18"/>
                <w:lang w:val="en-GB"/>
              </w:rPr>
            </w:pPr>
            <w:r>
              <w:rPr>
                <w:rFonts w:ascii="Calibri" w:hAnsi="Calibri" w:cs="Arial"/>
                <w:color w:val="000000"/>
                <w:sz w:val="18"/>
                <w:lang w:val="en-GB"/>
              </w:rPr>
              <w:t xml:space="preserve">Fani Marachisi </w:t>
            </w:r>
          </w:p>
        </w:tc>
        <w:tc>
          <w:tcPr>
            <w:tcW w:w="2690" w:type="dxa"/>
            <w:shd w:val="clear" w:color="auto" w:fill="E6E6E6"/>
          </w:tcPr>
          <w:p w14:paraId="27DD29AA" w14:textId="77777777" w:rsidR="001736B8" w:rsidRPr="00C9681B" w:rsidRDefault="001736B8" w:rsidP="001736B8">
            <w:pPr>
              <w:pStyle w:val="TableElement"/>
              <w:rPr>
                <w:rFonts w:ascii="Calibri" w:hAnsi="Calibri" w:cs="Arial"/>
                <w:color w:val="000000"/>
                <w:sz w:val="18"/>
                <w:lang w:val="en-GB"/>
              </w:rPr>
            </w:pPr>
          </w:p>
        </w:tc>
        <w:tc>
          <w:tcPr>
            <w:tcW w:w="4539" w:type="dxa"/>
            <w:shd w:val="clear" w:color="auto" w:fill="E6E6E6"/>
          </w:tcPr>
          <w:p w14:paraId="6A941C6C" w14:textId="77777777" w:rsidR="0036175D" w:rsidRPr="00C9681B" w:rsidRDefault="0036175D" w:rsidP="001736B8">
            <w:pPr>
              <w:pStyle w:val="TableElement"/>
              <w:rPr>
                <w:rFonts w:ascii="Calibri" w:hAnsi="Calibri" w:cs="Arial"/>
                <w:color w:val="000000"/>
                <w:sz w:val="18"/>
                <w:lang w:val="en-GB"/>
              </w:rPr>
            </w:pPr>
            <w:r>
              <w:rPr>
                <w:rFonts w:ascii="Calibri" w:hAnsi="Calibri" w:cs="Arial"/>
                <w:color w:val="000000"/>
                <w:sz w:val="18"/>
                <w:lang w:val="en-GB"/>
              </w:rPr>
              <w:t xml:space="preserve">In-Process </w:t>
            </w:r>
          </w:p>
        </w:tc>
      </w:tr>
      <w:tr w:rsidR="001736B8" w:rsidRPr="00C9681B" w14:paraId="5CF071D3" w14:textId="77777777" w:rsidTr="007A283B">
        <w:tc>
          <w:tcPr>
            <w:tcW w:w="2410" w:type="dxa"/>
            <w:shd w:val="clear" w:color="auto" w:fill="E6E6E6"/>
          </w:tcPr>
          <w:p w14:paraId="31B96B1D" w14:textId="77777777" w:rsidR="001736B8" w:rsidRPr="00C9681B" w:rsidRDefault="00131D47" w:rsidP="001736B8">
            <w:pPr>
              <w:pStyle w:val="TableElement"/>
              <w:rPr>
                <w:rFonts w:ascii="Calibri" w:hAnsi="Calibri" w:cs="Arial"/>
                <w:color w:val="000000"/>
                <w:sz w:val="18"/>
                <w:lang w:val="en-GB"/>
              </w:rPr>
            </w:pPr>
            <w:r>
              <w:rPr>
                <w:rFonts w:ascii="Calibri" w:hAnsi="Calibri" w:cs="Arial"/>
                <w:color w:val="000000"/>
                <w:sz w:val="18"/>
                <w:lang w:val="en-GB"/>
              </w:rPr>
              <w:t>Martin Razunguzwa</w:t>
            </w:r>
          </w:p>
        </w:tc>
        <w:tc>
          <w:tcPr>
            <w:tcW w:w="2690" w:type="dxa"/>
            <w:shd w:val="clear" w:color="auto" w:fill="E6E6E6"/>
          </w:tcPr>
          <w:p w14:paraId="314F1259" w14:textId="77777777" w:rsidR="001736B8" w:rsidRPr="00C9681B" w:rsidRDefault="001736B8" w:rsidP="001736B8">
            <w:pPr>
              <w:pStyle w:val="TableElement"/>
              <w:rPr>
                <w:rFonts w:ascii="Calibri" w:hAnsi="Calibri" w:cs="Arial"/>
                <w:color w:val="000000"/>
                <w:sz w:val="18"/>
                <w:lang w:val="en-GB"/>
              </w:rPr>
            </w:pPr>
          </w:p>
        </w:tc>
        <w:tc>
          <w:tcPr>
            <w:tcW w:w="4539" w:type="dxa"/>
            <w:shd w:val="clear" w:color="auto" w:fill="E6E6E6"/>
          </w:tcPr>
          <w:p w14:paraId="417FBFDE" w14:textId="77777777" w:rsidR="001736B8" w:rsidRPr="00C9681B" w:rsidRDefault="0036175D" w:rsidP="001736B8">
            <w:pPr>
              <w:pStyle w:val="TableElement"/>
              <w:rPr>
                <w:rFonts w:ascii="Calibri" w:hAnsi="Calibri" w:cs="Arial"/>
                <w:color w:val="000000"/>
                <w:sz w:val="18"/>
                <w:lang w:val="en-GB"/>
              </w:rPr>
            </w:pPr>
            <w:r>
              <w:rPr>
                <w:rFonts w:ascii="Calibri" w:hAnsi="Calibri" w:cs="Arial"/>
                <w:color w:val="000000"/>
                <w:sz w:val="18"/>
                <w:lang w:val="en-GB"/>
              </w:rPr>
              <w:t>In-Process</w:t>
            </w:r>
          </w:p>
        </w:tc>
      </w:tr>
      <w:tr w:rsidR="0062234F" w:rsidRPr="00C9681B" w14:paraId="01977CA2" w14:textId="77777777" w:rsidTr="007A283B">
        <w:tc>
          <w:tcPr>
            <w:tcW w:w="2410" w:type="dxa"/>
            <w:shd w:val="clear" w:color="auto" w:fill="E6E6E6"/>
          </w:tcPr>
          <w:p w14:paraId="0F4BA51D" w14:textId="77777777" w:rsidR="0062234F" w:rsidRDefault="0062234F" w:rsidP="001736B8">
            <w:pPr>
              <w:pStyle w:val="TableElement"/>
              <w:rPr>
                <w:rFonts w:ascii="Calibri" w:hAnsi="Calibri" w:cs="Arial"/>
                <w:color w:val="000000"/>
                <w:sz w:val="18"/>
                <w:lang w:val="en-GB"/>
              </w:rPr>
            </w:pPr>
          </w:p>
        </w:tc>
        <w:tc>
          <w:tcPr>
            <w:tcW w:w="2690" w:type="dxa"/>
            <w:shd w:val="clear" w:color="auto" w:fill="E6E6E6"/>
          </w:tcPr>
          <w:p w14:paraId="640A0DDE" w14:textId="77777777" w:rsidR="0062234F" w:rsidRPr="00C9681B" w:rsidRDefault="0062234F" w:rsidP="001736B8">
            <w:pPr>
              <w:pStyle w:val="TableElement"/>
              <w:rPr>
                <w:rFonts w:ascii="Calibri" w:hAnsi="Calibri" w:cs="Arial"/>
                <w:color w:val="000000"/>
                <w:sz w:val="18"/>
                <w:lang w:val="en-GB"/>
              </w:rPr>
            </w:pPr>
          </w:p>
        </w:tc>
        <w:tc>
          <w:tcPr>
            <w:tcW w:w="4539" w:type="dxa"/>
            <w:shd w:val="clear" w:color="auto" w:fill="E6E6E6"/>
          </w:tcPr>
          <w:p w14:paraId="70C2F0A9" w14:textId="77777777" w:rsidR="0062234F" w:rsidRPr="00C9681B" w:rsidRDefault="0062234F" w:rsidP="001736B8">
            <w:pPr>
              <w:pStyle w:val="TableElement"/>
              <w:rPr>
                <w:rFonts w:ascii="Calibri" w:hAnsi="Calibri" w:cs="Arial"/>
                <w:color w:val="000000"/>
                <w:sz w:val="18"/>
                <w:lang w:val="en-GB"/>
              </w:rPr>
            </w:pPr>
          </w:p>
        </w:tc>
      </w:tr>
      <w:tr w:rsidR="0062234F" w:rsidRPr="00C9681B" w14:paraId="1A7CECD9" w14:textId="77777777" w:rsidTr="007A283B">
        <w:tc>
          <w:tcPr>
            <w:tcW w:w="2410" w:type="dxa"/>
            <w:shd w:val="clear" w:color="auto" w:fill="E6E6E6"/>
          </w:tcPr>
          <w:p w14:paraId="2B95026F" w14:textId="77777777" w:rsidR="0062234F" w:rsidRDefault="0062234F" w:rsidP="001736B8">
            <w:pPr>
              <w:pStyle w:val="TableElement"/>
              <w:rPr>
                <w:rFonts w:ascii="Calibri" w:hAnsi="Calibri" w:cs="Arial"/>
                <w:color w:val="000000"/>
                <w:sz w:val="18"/>
                <w:lang w:val="en-GB"/>
              </w:rPr>
            </w:pPr>
          </w:p>
        </w:tc>
        <w:tc>
          <w:tcPr>
            <w:tcW w:w="2690" w:type="dxa"/>
            <w:shd w:val="clear" w:color="auto" w:fill="E6E6E6"/>
          </w:tcPr>
          <w:p w14:paraId="0E8B1CEB" w14:textId="77777777" w:rsidR="0062234F" w:rsidRPr="00C9681B" w:rsidRDefault="0062234F" w:rsidP="001736B8">
            <w:pPr>
              <w:pStyle w:val="TableElement"/>
              <w:rPr>
                <w:rFonts w:ascii="Calibri" w:hAnsi="Calibri" w:cs="Arial"/>
                <w:color w:val="000000"/>
                <w:sz w:val="18"/>
                <w:lang w:val="en-GB"/>
              </w:rPr>
            </w:pPr>
          </w:p>
        </w:tc>
        <w:tc>
          <w:tcPr>
            <w:tcW w:w="4539" w:type="dxa"/>
            <w:shd w:val="clear" w:color="auto" w:fill="E6E6E6"/>
          </w:tcPr>
          <w:p w14:paraId="09E11205" w14:textId="77777777" w:rsidR="0062234F" w:rsidRPr="00C9681B" w:rsidRDefault="0062234F" w:rsidP="001736B8">
            <w:pPr>
              <w:pStyle w:val="TableElement"/>
              <w:rPr>
                <w:rFonts w:ascii="Calibri" w:hAnsi="Calibri" w:cs="Arial"/>
                <w:color w:val="000000"/>
                <w:sz w:val="18"/>
                <w:lang w:val="en-GB"/>
              </w:rPr>
            </w:pPr>
          </w:p>
        </w:tc>
      </w:tr>
    </w:tbl>
    <w:p w14:paraId="4597044E" w14:textId="77777777" w:rsidR="001736B8" w:rsidRDefault="001736B8" w:rsidP="007A283B">
      <w:pPr>
        <w:pStyle w:val="sublevel2"/>
      </w:pPr>
    </w:p>
    <w:p w14:paraId="4D8D00C2" w14:textId="77777777" w:rsidR="001736B8" w:rsidRPr="00C9681B" w:rsidRDefault="001736B8" w:rsidP="007A283B">
      <w:pPr>
        <w:pStyle w:val="sublevel2"/>
      </w:pPr>
      <w:r w:rsidRPr="00C9681B">
        <w:t>Version Control</w:t>
      </w:r>
    </w:p>
    <w:tbl>
      <w:tblPr>
        <w:tblW w:w="9639" w:type="dxa"/>
        <w:tblInd w:w="10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107" w:type="dxa"/>
          <w:right w:w="107" w:type="dxa"/>
        </w:tblCellMar>
        <w:tblLook w:val="0000" w:firstRow="0" w:lastRow="0" w:firstColumn="0" w:lastColumn="0" w:noHBand="0" w:noVBand="0"/>
      </w:tblPr>
      <w:tblGrid>
        <w:gridCol w:w="1560"/>
        <w:gridCol w:w="992"/>
        <w:gridCol w:w="2977"/>
        <w:gridCol w:w="1275"/>
        <w:gridCol w:w="2835"/>
      </w:tblGrid>
      <w:tr w:rsidR="001736B8" w:rsidRPr="00C9681B" w14:paraId="28962E84" w14:textId="77777777" w:rsidTr="007A283B">
        <w:trPr>
          <w:cantSplit/>
          <w:tblHeader/>
        </w:trPr>
        <w:tc>
          <w:tcPr>
            <w:tcW w:w="1560" w:type="dxa"/>
            <w:shd w:val="clear" w:color="auto" w:fill="808080"/>
            <w:vAlign w:val="center"/>
          </w:tcPr>
          <w:p w14:paraId="35630185"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DATE</w:t>
            </w:r>
          </w:p>
        </w:tc>
        <w:tc>
          <w:tcPr>
            <w:tcW w:w="992" w:type="dxa"/>
            <w:shd w:val="clear" w:color="auto" w:fill="808080"/>
          </w:tcPr>
          <w:p w14:paraId="323E2C80"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REVISION #</w:t>
            </w:r>
          </w:p>
        </w:tc>
        <w:tc>
          <w:tcPr>
            <w:tcW w:w="2977" w:type="dxa"/>
            <w:shd w:val="clear" w:color="auto" w:fill="808080"/>
            <w:vAlign w:val="center"/>
          </w:tcPr>
          <w:p w14:paraId="163DF488"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DESCRIPTION OF CHANGES MADE</w:t>
            </w:r>
          </w:p>
        </w:tc>
        <w:tc>
          <w:tcPr>
            <w:tcW w:w="1275" w:type="dxa"/>
            <w:shd w:val="clear" w:color="auto" w:fill="808080"/>
            <w:vAlign w:val="center"/>
          </w:tcPr>
          <w:p w14:paraId="61DACA90"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AUTHOR</w:t>
            </w:r>
          </w:p>
        </w:tc>
        <w:tc>
          <w:tcPr>
            <w:tcW w:w="2835" w:type="dxa"/>
            <w:shd w:val="clear" w:color="auto" w:fill="808080"/>
            <w:vAlign w:val="center"/>
          </w:tcPr>
          <w:p w14:paraId="2199E941" w14:textId="77777777" w:rsidR="001736B8" w:rsidRPr="005D659F" w:rsidRDefault="001736B8" w:rsidP="001736B8">
            <w:pPr>
              <w:pStyle w:val="TableElement"/>
              <w:jc w:val="center"/>
              <w:rPr>
                <w:rFonts w:ascii="Calibri" w:hAnsi="Calibri" w:cs="Arial"/>
                <w:b/>
                <w:color w:val="FFFFFF"/>
                <w:sz w:val="18"/>
                <w:lang w:val="en-GB"/>
              </w:rPr>
            </w:pPr>
            <w:r w:rsidRPr="005D659F">
              <w:rPr>
                <w:rFonts w:ascii="Calibri" w:hAnsi="Calibri" w:cs="Arial"/>
                <w:b/>
                <w:color w:val="FFFFFF"/>
                <w:sz w:val="18"/>
                <w:lang w:val="en-GB"/>
              </w:rPr>
              <w:t>APPROVED BY</w:t>
            </w:r>
          </w:p>
        </w:tc>
      </w:tr>
      <w:tr w:rsidR="001736B8" w:rsidRPr="00C9681B" w14:paraId="1ECD92D9" w14:textId="77777777" w:rsidTr="007A283B">
        <w:tc>
          <w:tcPr>
            <w:tcW w:w="1560" w:type="dxa"/>
            <w:shd w:val="clear" w:color="auto" w:fill="E6E6E6"/>
          </w:tcPr>
          <w:p w14:paraId="248357DE" w14:textId="77777777" w:rsidR="001736B8" w:rsidRPr="00992363" w:rsidRDefault="00A56275" w:rsidP="00B35381">
            <w:pPr>
              <w:pStyle w:val="TableElement"/>
              <w:jc w:val="center"/>
              <w:rPr>
                <w:rFonts w:ascii="Calibri" w:hAnsi="Calibri" w:cs="Arial"/>
                <w:color w:val="000000"/>
                <w:sz w:val="18"/>
                <w:lang w:val="en-GB"/>
              </w:rPr>
            </w:pPr>
            <w:r>
              <w:rPr>
                <w:rFonts w:ascii="Calibri" w:hAnsi="Calibri" w:cs="Arial"/>
                <w:color w:val="000000"/>
                <w:sz w:val="18"/>
                <w:lang w:val="en-GB"/>
              </w:rPr>
              <w:t>30</w:t>
            </w:r>
            <w:r w:rsidR="0036175D">
              <w:rPr>
                <w:rFonts w:ascii="Calibri" w:hAnsi="Calibri" w:cs="Arial"/>
                <w:color w:val="000000"/>
                <w:sz w:val="18"/>
                <w:lang w:val="en-GB"/>
              </w:rPr>
              <w:t>/0</w:t>
            </w:r>
            <w:r w:rsidR="00C26360">
              <w:rPr>
                <w:rFonts w:ascii="Calibri" w:hAnsi="Calibri" w:cs="Arial"/>
                <w:color w:val="000000"/>
                <w:sz w:val="18"/>
                <w:lang w:val="en-GB"/>
              </w:rPr>
              <w:t>8</w:t>
            </w:r>
            <w:r w:rsidR="0036175D">
              <w:rPr>
                <w:rFonts w:ascii="Calibri" w:hAnsi="Calibri" w:cs="Arial"/>
                <w:color w:val="000000"/>
                <w:sz w:val="18"/>
                <w:lang w:val="en-GB"/>
              </w:rPr>
              <w:t>/201</w:t>
            </w:r>
            <w:r w:rsidR="00B35381">
              <w:rPr>
                <w:rFonts w:ascii="Calibri" w:hAnsi="Calibri" w:cs="Arial"/>
                <w:color w:val="000000"/>
                <w:sz w:val="18"/>
                <w:lang w:val="en-GB"/>
              </w:rPr>
              <w:t>9</w:t>
            </w:r>
          </w:p>
        </w:tc>
        <w:tc>
          <w:tcPr>
            <w:tcW w:w="992" w:type="dxa"/>
            <w:shd w:val="clear" w:color="auto" w:fill="E6E6E6"/>
          </w:tcPr>
          <w:p w14:paraId="5DCEB84A" w14:textId="77777777" w:rsidR="001736B8" w:rsidRPr="00992363" w:rsidRDefault="0036175D" w:rsidP="00B35381">
            <w:pPr>
              <w:pStyle w:val="TableElement"/>
              <w:jc w:val="center"/>
              <w:rPr>
                <w:rFonts w:ascii="Calibri" w:hAnsi="Calibri" w:cs="Arial"/>
                <w:color w:val="000000"/>
                <w:sz w:val="18"/>
                <w:lang w:val="en-GB"/>
              </w:rPr>
            </w:pPr>
            <w:r>
              <w:rPr>
                <w:rFonts w:ascii="Calibri" w:hAnsi="Calibri" w:cs="Arial"/>
                <w:color w:val="000000"/>
                <w:sz w:val="18"/>
                <w:lang w:val="en-GB"/>
              </w:rPr>
              <w:t>1</w:t>
            </w:r>
            <w:r w:rsidR="00B35381">
              <w:rPr>
                <w:rFonts w:ascii="Calibri" w:hAnsi="Calibri" w:cs="Arial"/>
                <w:color w:val="000000"/>
                <w:sz w:val="18"/>
                <w:lang w:val="en-GB"/>
              </w:rPr>
              <w:t>.0</w:t>
            </w:r>
          </w:p>
        </w:tc>
        <w:tc>
          <w:tcPr>
            <w:tcW w:w="2977" w:type="dxa"/>
            <w:shd w:val="clear" w:color="auto" w:fill="E6E6E6"/>
          </w:tcPr>
          <w:p w14:paraId="5E80C426" w14:textId="77777777" w:rsidR="001736B8" w:rsidRPr="00992363" w:rsidRDefault="0036175D" w:rsidP="00B35381">
            <w:pPr>
              <w:pStyle w:val="TableElement"/>
              <w:jc w:val="center"/>
              <w:rPr>
                <w:rFonts w:ascii="Calibri" w:hAnsi="Calibri" w:cs="Arial"/>
                <w:color w:val="000000"/>
                <w:sz w:val="18"/>
                <w:lang w:val="en-GB"/>
              </w:rPr>
            </w:pPr>
            <w:r>
              <w:rPr>
                <w:rFonts w:ascii="Calibri" w:hAnsi="Calibri" w:cs="Arial"/>
                <w:color w:val="000000"/>
                <w:sz w:val="18"/>
                <w:lang w:val="en-GB"/>
              </w:rPr>
              <w:t>Initial Draft</w:t>
            </w:r>
          </w:p>
        </w:tc>
        <w:tc>
          <w:tcPr>
            <w:tcW w:w="1275" w:type="dxa"/>
            <w:shd w:val="clear" w:color="auto" w:fill="E6E6E6"/>
          </w:tcPr>
          <w:p w14:paraId="0CF1DAC5" w14:textId="77777777" w:rsidR="001736B8" w:rsidRPr="00992363" w:rsidRDefault="0036175D" w:rsidP="00B35381">
            <w:pPr>
              <w:pStyle w:val="TableElement"/>
              <w:jc w:val="center"/>
              <w:rPr>
                <w:rFonts w:ascii="Calibri" w:hAnsi="Calibri" w:cs="Arial"/>
                <w:color w:val="000000"/>
                <w:sz w:val="18"/>
                <w:lang w:val="en-GB"/>
              </w:rPr>
            </w:pPr>
            <w:r>
              <w:rPr>
                <w:rFonts w:ascii="Calibri" w:hAnsi="Calibri" w:cs="Arial"/>
                <w:color w:val="000000"/>
                <w:sz w:val="18"/>
                <w:lang w:val="en-GB"/>
              </w:rPr>
              <w:t>R. Mapeture</w:t>
            </w:r>
          </w:p>
        </w:tc>
        <w:tc>
          <w:tcPr>
            <w:tcW w:w="2835" w:type="dxa"/>
            <w:shd w:val="clear" w:color="auto" w:fill="E6E6E6"/>
          </w:tcPr>
          <w:p w14:paraId="35627FCC" w14:textId="77777777" w:rsidR="001736B8" w:rsidRPr="00992363" w:rsidRDefault="001736B8" w:rsidP="001736B8">
            <w:pPr>
              <w:pStyle w:val="TableElement"/>
              <w:rPr>
                <w:rFonts w:ascii="Calibri" w:hAnsi="Calibri" w:cs="Arial"/>
                <w:color w:val="000000"/>
                <w:sz w:val="18"/>
                <w:lang w:val="en-GB"/>
              </w:rPr>
            </w:pPr>
          </w:p>
        </w:tc>
      </w:tr>
      <w:tr w:rsidR="001736B8" w:rsidRPr="00C9681B" w14:paraId="1A817629" w14:textId="77777777" w:rsidTr="007A283B">
        <w:tc>
          <w:tcPr>
            <w:tcW w:w="1560" w:type="dxa"/>
            <w:shd w:val="clear" w:color="auto" w:fill="E6E6E6"/>
          </w:tcPr>
          <w:p w14:paraId="4F874B39" w14:textId="77777777" w:rsidR="001736B8" w:rsidRPr="00992363" w:rsidRDefault="001736B8" w:rsidP="001736B8">
            <w:pPr>
              <w:pStyle w:val="TableElement"/>
              <w:rPr>
                <w:rFonts w:ascii="Calibri" w:hAnsi="Calibri" w:cs="Arial"/>
                <w:color w:val="000000"/>
                <w:sz w:val="18"/>
                <w:lang w:val="en-GB"/>
              </w:rPr>
            </w:pPr>
          </w:p>
        </w:tc>
        <w:tc>
          <w:tcPr>
            <w:tcW w:w="992" w:type="dxa"/>
            <w:shd w:val="clear" w:color="auto" w:fill="E6E6E6"/>
          </w:tcPr>
          <w:p w14:paraId="145DB2FC" w14:textId="77777777" w:rsidR="001736B8" w:rsidRPr="00992363" w:rsidRDefault="001736B8" w:rsidP="001736B8">
            <w:pPr>
              <w:pStyle w:val="TableElement"/>
              <w:rPr>
                <w:rFonts w:ascii="Calibri" w:hAnsi="Calibri" w:cs="Arial"/>
                <w:color w:val="000000"/>
                <w:sz w:val="18"/>
                <w:lang w:val="en-GB"/>
              </w:rPr>
            </w:pPr>
          </w:p>
        </w:tc>
        <w:tc>
          <w:tcPr>
            <w:tcW w:w="2977" w:type="dxa"/>
            <w:shd w:val="clear" w:color="auto" w:fill="E6E6E6"/>
          </w:tcPr>
          <w:p w14:paraId="69A828E3" w14:textId="77777777" w:rsidR="001736B8" w:rsidRPr="00992363" w:rsidRDefault="001736B8" w:rsidP="001736B8">
            <w:pPr>
              <w:pStyle w:val="TableElement"/>
              <w:rPr>
                <w:rFonts w:ascii="Calibri" w:hAnsi="Calibri" w:cs="Arial"/>
                <w:color w:val="000000"/>
                <w:sz w:val="18"/>
                <w:lang w:val="en-GB"/>
              </w:rPr>
            </w:pPr>
          </w:p>
        </w:tc>
        <w:tc>
          <w:tcPr>
            <w:tcW w:w="1275" w:type="dxa"/>
            <w:shd w:val="clear" w:color="auto" w:fill="E6E6E6"/>
          </w:tcPr>
          <w:p w14:paraId="73358745" w14:textId="77777777" w:rsidR="001736B8" w:rsidRPr="00992363" w:rsidRDefault="001736B8" w:rsidP="001736B8">
            <w:pPr>
              <w:pStyle w:val="TableElement"/>
              <w:rPr>
                <w:rFonts w:ascii="Calibri" w:hAnsi="Calibri" w:cs="Arial"/>
                <w:color w:val="000000"/>
                <w:sz w:val="18"/>
                <w:lang w:val="en-GB"/>
              </w:rPr>
            </w:pPr>
          </w:p>
        </w:tc>
        <w:tc>
          <w:tcPr>
            <w:tcW w:w="2835" w:type="dxa"/>
            <w:shd w:val="clear" w:color="auto" w:fill="E6E6E6"/>
          </w:tcPr>
          <w:p w14:paraId="6793571A" w14:textId="77777777" w:rsidR="001736B8" w:rsidRPr="00992363" w:rsidRDefault="001736B8" w:rsidP="001736B8">
            <w:pPr>
              <w:pStyle w:val="TableElement"/>
              <w:rPr>
                <w:rFonts w:ascii="Calibri" w:hAnsi="Calibri" w:cs="Arial"/>
                <w:color w:val="000000"/>
                <w:sz w:val="18"/>
                <w:lang w:val="en-GB"/>
              </w:rPr>
            </w:pPr>
          </w:p>
        </w:tc>
      </w:tr>
      <w:tr w:rsidR="001736B8" w:rsidRPr="00C9681B" w14:paraId="4D30B309" w14:textId="77777777" w:rsidTr="007A283B">
        <w:tc>
          <w:tcPr>
            <w:tcW w:w="1560" w:type="dxa"/>
            <w:shd w:val="clear" w:color="auto" w:fill="E6E6E6"/>
          </w:tcPr>
          <w:p w14:paraId="739EC414" w14:textId="77777777" w:rsidR="001736B8" w:rsidRPr="00C9681B" w:rsidRDefault="001736B8" w:rsidP="001736B8">
            <w:pPr>
              <w:pStyle w:val="TableElement"/>
              <w:rPr>
                <w:rFonts w:ascii="Calibri" w:hAnsi="Calibri" w:cs="Arial"/>
                <w:color w:val="000000"/>
                <w:sz w:val="18"/>
                <w:lang w:val="en-GB"/>
              </w:rPr>
            </w:pPr>
          </w:p>
        </w:tc>
        <w:tc>
          <w:tcPr>
            <w:tcW w:w="992" w:type="dxa"/>
            <w:shd w:val="clear" w:color="auto" w:fill="E6E6E6"/>
          </w:tcPr>
          <w:p w14:paraId="2CD53485" w14:textId="77777777" w:rsidR="001736B8" w:rsidRPr="00C9681B" w:rsidRDefault="001736B8" w:rsidP="001736B8">
            <w:pPr>
              <w:pStyle w:val="TableElement"/>
              <w:rPr>
                <w:rFonts w:ascii="Calibri" w:hAnsi="Calibri" w:cs="Arial"/>
                <w:color w:val="000000"/>
                <w:sz w:val="18"/>
                <w:lang w:val="en-GB"/>
              </w:rPr>
            </w:pPr>
          </w:p>
        </w:tc>
        <w:tc>
          <w:tcPr>
            <w:tcW w:w="2977" w:type="dxa"/>
            <w:shd w:val="clear" w:color="auto" w:fill="E6E6E6"/>
          </w:tcPr>
          <w:p w14:paraId="0A4C9289" w14:textId="77777777" w:rsidR="001736B8" w:rsidRPr="00C9681B" w:rsidRDefault="001736B8" w:rsidP="001736B8">
            <w:pPr>
              <w:pStyle w:val="TableElement"/>
              <w:rPr>
                <w:rFonts w:ascii="Calibri" w:hAnsi="Calibri" w:cs="Arial"/>
                <w:color w:val="000000"/>
                <w:sz w:val="18"/>
                <w:lang w:val="en-GB"/>
              </w:rPr>
            </w:pPr>
          </w:p>
        </w:tc>
        <w:tc>
          <w:tcPr>
            <w:tcW w:w="1275" w:type="dxa"/>
            <w:shd w:val="clear" w:color="auto" w:fill="E6E6E6"/>
          </w:tcPr>
          <w:p w14:paraId="369E386F" w14:textId="77777777" w:rsidR="001736B8" w:rsidRPr="00C9681B" w:rsidRDefault="001736B8" w:rsidP="001736B8">
            <w:pPr>
              <w:pStyle w:val="TableElement"/>
              <w:rPr>
                <w:rFonts w:ascii="Calibri" w:hAnsi="Calibri" w:cs="Arial"/>
                <w:color w:val="000000"/>
                <w:sz w:val="18"/>
                <w:lang w:val="en-GB"/>
              </w:rPr>
            </w:pPr>
          </w:p>
        </w:tc>
        <w:tc>
          <w:tcPr>
            <w:tcW w:w="2835" w:type="dxa"/>
            <w:shd w:val="clear" w:color="auto" w:fill="E6E6E6"/>
          </w:tcPr>
          <w:p w14:paraId="6EE7C9AC" w14:textId="77777777" w:rsidR="001736B8" w:rsidRPr="00C9681B" w:rsidRDefault="001736B8" w:rsidP="001736B8">
            <w:pPr>
              <w:pStyle w:val="TableElement"/>
              <w:rPr>
                <w:rFonts w:ascii="Calibri" w:hAnsi="Calibri" w:cs="Arial"/>
                <w:color w:val="000000"/>
                <w:sz w:val="18"/>
                <w:lang w:val="en-GB"/>
              </w:rPr>
            </w:pPr>
          </w:p>
        </w:tc>
      </w:tr>
      <w:tr w:rsidR="001736B8" w:rsidRPr="00C9681B" w14:paraId="50A77F6E" w14:textId="77777777" w:rsidTr="007A283B">
        <w:tc>
          <w:tcPr>
            <w:tcW w:w="1560" w:type="dxa"/>
            <w:shd w:val="clear" w:color="auto" w:fill="E6E6E6"/>
          </w:tcPr>
          <w:p w14:paraId="60513B4E" w14:textId="77777777" w:rsidR="001736B8" w:rsidRPr="00C9681B" w:rsidRDefault="001736B8" w:rsidP="001736B8">
            <w:pPr>
              <w:pStyle w:val="TableElement"/>
              <w:rPr>
                <w:rFonts w:ascii="Calibri" w:hAnsi="Calibri" w:cs="Arial"/>
                <w:color w:val="000000"/>
                <w:sz w:val="18"/>
                <w:lang w:val="en-GB"/>
              </w:rPr>
            </w:pPr>
          </w:p>
        </w:tc>
        <w:tc>
          <w:tcPr>
            <w:tcW w:w="992" w:type="dxa"/>
            <w:shd w:val="clear" w:color="auto" w:fill="E6E6E6"/>
          </w:tcPr>
          <w:p w14:paraId="275D13C7" w14:textId="77777777" w:rsidR="001736B8" w:rsidRPr="00C9681B" w:rsidRDefault="001736B8" w:rsidP="001736B8">
            <w:pPr>
              <w:pStyle w:val="TableElement"/>
              <w:rPr>
                <w:rFonts w:ascii="Calibri" w:hAnsi="Calibri" w:cs="Arial"/>
                <w:color w:val="000000"/>
                <w:sz w:val="18"/>
                <w:lang w:val="en-GB"/>
              </w:rPr>
            </w:pPr>
          </w:p>
        </w:tc>
        <w:tc>
          <w:tcPr>
            <w:tcW w:w="2977" w:type="dxa"/>
            <w:shd w:val="clear" w:color="auto" w:fill="E6E6E6"/>
          </w:tcPr>
          <w:p w14:paraId="38CC771C" w14:textId="77777777" w:rsidR="001736B8" w:rsidRPr="00C9681B" w:rsidRDefault="001736B8" w:rsidP="001736B8">
            <w:pPr>
              <w:pStyle w:val="TableElement"/>
              <w:rPr>
                <w:rFonts w:ascii="Calibri" w:hAnsi="Calibri" w:cs="Arial"/>
                <w:color w:val="000000"/>
                <w:sz w:val="18"/>
                <w:lang w:val="en-GB"/>
              </w:rPr>
            </w:pPr>
          </w:p>
        </w:tc>
        <w:tc>
          <w:tcPr>
            <w:tcW w:w="1275" w:type="dxa"/>
            <w:shd w:val="clear" w:color="auto" w:fill="E6E6E6"/>
          </w:tcPr>
          <w:p w14:paraId="17024165" w14:textId="77777777" w:rsidR="001736B8" w:rsidRPr="00C9681B" w:rsidRDefault="001736B8" w:rsidP="001736B8">
            <w:pPr>
              <w:pStyle w:val="TableElement"/>
              <w:rPr>
                <w:rFonts w:ascii="Calibri" w:hAnsi="Calibri" w:cs="Arial"/>
                <w:color w:val="000000"/>
                <w:sz w:val="18"/>
                <w:lang w:val="en-GB"/>
              </w:rPr>
            </w:pPr>
          </w:p>
        </w:tc>
        <w:tc>
          <w:tcPr>
            <w:tcW w:w="2835" w:type="dxa"/>
            <w:shd w:val="clear" w:color="auto" w:fill="E6E6E6"/>
          </w:tcPr>
          <w:p w14:paraId="4C937976" w14:textId="77777777" w:rsidR="001736B8" w:rsidRPr="00C9681B" w:rsidRDefault="001736B8" w:rsidP="001736B8">
            <w:pPr>
              <w:pStyle w:val="TableElement"/>
              <w:rPr>
                <w:rFonts w:ascii="Calibri" w:hAnsi="Calibri" w:cs="Arial"/>
                <w:color w:val="000000"/>
                <w:sz w:val="18"/>
                <w:lang w:val="en-GB"/>
              </w:rPr>
            </w:pPr>
          </w:p>
        </w:tc>
      </w:tr>
    </w:tbl>
    <w:p w14:paraId="44D07774" w14:textId="77777777" w:rsidR="001736B8" w:rsidRPr="00B9759A" w:rsidRDefault="001736B8" w:rsidP="007A283B">
      <w:pPr>
        <w:rPr>
          <w:b/>
          <w:color w:val="548DD4"/>
          <w:sz w:val="18"/>
        </w:rPr>
      </w:pPr>
      <w:r w:rsidRPr="00B9759A">
        <w:rPr>
          <w:b/>
          <w:color w:val="548DD4"/>
          <w:sz w:val="18"/>
        </w:rPr>
        <w:t>Disclaimer</w:t>
      </w:r>
    </w:p>
    <w:p w14:paraId="0C83647A" w14:textId="77777777" w:rsidR="001736B8" w:rsidRPr="007264FB" w:rsidRDefault="001736B8" w:rsidP="007A283B">
      <w:pPr>
        <w:rPr>
          <w:sz w:val="16"/>
        </w:rPr>
      </w:pPr>
      <w:r w:rsidRPr="007264FB">
        <w:rPr>
          <w:sz w:val="16"/>
        </w:rPr>
        <w:t xml:space="preserve">This document is the proprietary and exclusive property of </w:t>
      </w:r>
      <w:r w:rsidR="00C26360">
        <w:rPr>
          <w:sz w:val="16"/>
        </w:rPr>
        <w:t>IBTS</w:t>
      </w:r>
      <w:r w:rsidRPr="007264FB">
        <w:rPr>
          <w:sz w:val="16"/>
        </w:rPr>
        <w:t xml:space="preserve">, except as otherwise indicated. No part of this document, in whole or in part, may be reproduced, stored, transmitted, or used for design purposes without the written permission of </w:t>
      </w:r>
      <w:r w:rsidR="00C26360">
        <w:rPr>
          <w:sz w:val="16"/>
        </w:rPr>
        <w:t>IBTS</w:t>
      </w:r>
      <w:r w:rsidRPr="007264FB">
        <w:rPr>
          <w:sz w:val="16"/>
        </w:rPr>
        <w:t>.</w:t>
      </w:r>
    </w:p>
    <w:p w14:paraId="27B24CCD" w14:textId="77777777" w:rsidR="001736B8" w:rsidRPr="00B35381" w:rsidRDefault="001736B8" w:rsidP="007A283B">
      <w:pPr>
        <w:rPr>
          <w:sz w:val="16"/>
        </w:rPr>
      </w:pPr>
      <w:r w:rsidRPr="007264FB">
        <w:rPr>
          <w:sz w:val="16"/>
        </w:rPr>
        <w:t>This document is for informational purposes only.</w:t>
      </w:r>
    </w:p>
    <w:p w14:paraId="7E391BF3" w14:textId="77777777" w:rsidR="001736B8" w:rsidRPr="007264FB" w:rsidRDefault="001736B8" w:rsidP="007A283B">
      <w:pPr>
        <w:rPr>
          <w:sz w:val="16"/>
        </w:rPr>
      </w:pPr>
      <w:r w:rsidRPr="007264FB">
        <w:rPr>
          <w:sz w:val="16"/>
        </w:rPr>
        <w:t xml:space="preserve">Complying with all applicable copyright laws is the responsibility of the user. Without limiting the rights under copyright, this document may not be reproduced, stored in or introduced into a retrieval system, or transmitted in any form or by any means (electronic, mechanical, photocopying, recording, or otherwise), but only for the purposes provided in the express written permission of </w:t>
      </w:r>
      <w:r w:rsidR="00C26360">
        <w:rPr>
          <w:sz w:val="16"/>
        </w:rPr>
        <w:t>IBTS</w:t>
      </w:r>
      <w:r w:rsidRPr="007264FB">
        <w:rPr>
          <w:sz w:val="16"/>
        </w:rPr>
        <w:t>.</w:t>
      </w:r>
    </w:p>
    <w:p w14:paraId="6FF2446B" w14:textId="77777777" w:rsidR="001736B8" w:rsidRPr="00B35381" w:rsidRDefault="00C26360" w:rsidP="007A283B">
      <w:pPr>
        <w:rPr>
          <w:sz w:val="16"/>
        </w:rPr>
      </w:pPr>
      <w:r>
        <w:rPr>
          <w:sz w:val="16"/>
        </w:rPr>
        <w:t>IBTS</w:t>
      </w:r>
      <w:r w:rsidR="001736B8" w:rsidRPr="007264FB">
        <w:rPr>
          <w:sz w:val="16"/>
        </w:rPr>
        <w:t xml:space="preserve"> may have patents, patent applications, trademarks, copyrights, or other intellectual property rights covering subject matter in this document.  Except as expressly provided in any written license agreement from </w:t>
      </w:r>
      <w:r>
        <w:rPr>
          <w:sz w:val="16"/>
        </w:rPr>
        <w:t>IBTS</w:t>
      </w:r>
      <w:r w:rsidR="001736B8" w:rsidRPr="007264FB">
        <w:rPr>
          <w:sz w:val="16"/>
        </w:rPr>
        <w:t xml:space="preserve"> the furnishing of this document does not give you any license to these patents, trademarks, copyrights, or other intellectual property.</w:t>
      </w:r>
    </w:p>
    <w:p w14:paraId="3C37A28D" w14:textId="77777777" w:rsidR="001736B8" w:rsidRDefault="001736B8" w:rsidP="007A283B">
      <w:pPr>
        <w:rPr>
          <w:sz w:val="16"/>
        </w:rPr>
      </w:pPr>
      <w:r w:rsidRPr="007264FB">
        <w:rPr>
          <w:sz w:val="16"/>
        </w:rPr>
        <w:t xml:space="preserve">Unless otherwise noted, the example companies, </w:t>
      </w:r>
      <w:r w:rsidR="00D923E4" w:rsidRPr="007264FB">
        <w:rPr>
          <w:sz w:val="16"/>
        </w:rPr>
        <w:t>organizations</w:t>
      </w:r>
      <w:r w:rsidRPr="007264FB">
        <w:rPr>
          <w:sz w:val="16"/>
        </w:rPr>
        <w:t xml:space="preserve">, products, domain names, e-mail addresses, logos, people, places, and events depicted herein are fictitious, and no association with any real company, </w:t>
      </w:r>
      <w:r w:rsidR="00D923E4" w:rsidRPr="007264FB">
        <w:rPr>
          <w:sz w:val="16"/>
        </w:rPr>
        <w:t>organization</w:t>
      </w:r>
      <w:r w:rsidRPr="007264FB">
        <w:rPr>
          <w:sz w:val="16"/>
        </w:rPr>
        <w:t>, product, domain name, email address, logo, person, place, or event is intended or should be inferred.</w:t>
      </w:r>
    </w:p>
    <w:p w14:paraId="3D63C16E" w14:textId="77777777" w:rsidR="001736B8" w:rsidRPr="007264FB" w:rsidRDefault="001736B8" w:rsidP="007A283B">
      <w:pPr>
        <w:rPr>
          <w:sz w:val="16"/>
        </w:rPr>
      </w:pPr>
    </w:p>
    <w:p w14:paraId="37007A5E" w14:textId="77777777" w:rsidR="001736B8" w:rsidRDefault="001736B8" w:rsidP="007A283B">
      <w:pPr>
        <w:rPr>
          <w:b/>
          <w:color w:val="548DD4"/>
          <w:sz w:val="18"/>
        </w:rPr>
      </w:pPr>
      <w:r w:rsidRPr="00B9759A">
        <w:rPr>
          <w:b/>
          <w:color w:val="548DD4"/>
          <w:sz w:val="18"/>
        </w:rPr>
        <w:t xml:space="preserve">© Copyright </w:t>
      </w:r>
      <w:r w:rsidR="00C26360">
        <w:rPr>
          <w:b/>
          <w:color w:val="548DD4"/>
          <w:sz w:val="18"/>
        </w:rPr>
        <w:t>IBTS</w:t>
      </w:r>
      <w:r w:rsidRPr="00B9759A">
        <w:rPr>
          <w:b/>
          <w:color w:val="548DD4"/>
          <w:sz w:val="18"/>
        </w:rPr>
        <w:t xml:space="preserve"> 20</w:t>
      </w:r>
      <w:r w:rsidR="00C26360">
        <w:rPr>
          <w:b/>
          <w:color w:val="548DD4"/>
          <w:sz w:val="18"/>
        </w:rPr>
        <w:t>1</w:t>
      </w:r>
      <w:r w:rsidR="00B35381">
        <w:rPr>
          <w:b/>
          <w:color w:val="548DD4"/>
          <w:sz w:val="18"/>
        </w:rPr>
        <w:t>7</w:t>
      </w:r>
    </w:p>
    <w:p w14:paraId="28634716" w14:textId="77777777" w:rsidR="00B35381" w:rsidDel="00ED24B7" w:rsidRDefault="00B35381" w:rsidP="00055E98">
      <w:pPr>
        <w:pStyle w:val="BodyText"/>
        <w:rPr>
          <w:del w:id="4" w:author="Administrator" w:date="2019-09-17T09:05:00Z"/>
          <w:lang w:val="en-US" w:bidi="ar-SA"/>
        </w:rPr>
      </w:pPr>
    </w:p>
    <w:p w14:paraId="4438FC52" w14:textId="77777777" w:rsidR="00ED24B7" w:rsidRDefault="00ED24B7" w:rsidP="007A283B">
      <w:pPr>
        <w:pStyle w:val="BodyText"/>
        <w:rPr>
          <w:ins w:id="5" w:author="Administrator" w:date="2019-09-17T09:06:00Z"/>
          <w:lang w:val="en-US" w:bidi="ar-SA"/>
        </w:rPr>
      </w:pPr>
    </w:p>
    <w:p w14:paraId="5934A61C" w14:textId="77777777" w:rsidR="00ED24B7" w:rsidRDefault="00ED24B7" w:rsidP="007A283B">
      <w:pPr>
        <w:pStyle w:val="BodyText"/>
        <w:rPr>
          <w:ins w:id="6" w:author="Administrator" w:date="2019-09-17T09:06:00Z"/>
          <w:lang w:val="en-US" w:bidi="ar-SA"/>
        </w:rPr>
      </w:pPr>
    </w:p>
    <w:p w14:paraId="6841A7FE" w14:textId="77777777" w:rsidR="00ED24B7" w:rsidRDefault="00ED24B7" w:rsidP="007A283B">
      <w:pPr>
        <w:pStyle w:val="BodyText"/>
        <w:rPr>
          <w:ins w:id="7" w:author="Administrator" w:date="2019-09-17T09:06:00Z"/>
          <w:lang w:val="en-US" w:bidi="ar-SA"/>
        </w:rPr>
      </w:pPr>
    </w:p>
    <w:p w14:paraId="01BBEB74" w14:textId="77777777" w:rsidR="00ED24B7" w:rsidRDefault="00ED24B7" w:rsidP="00ED24B7">
      <w:pPr>
        <w:rPr>
          <w:ins w:id="8" w:author="Administrator" w:date="2019-09-17T09:06:00Z"/>
          <w:rFonts w:ascii="Times New Roman" w:hAnsi="Times New Roman"/>
          <w:b/>
          <w:bCs/>
          <w:sz w:val="24"/>
          <w:szCs w:val="24"/>
          <w:u w:val="single"/>
          <w:lang w:val="en-ZW"/>
        </w:rPr>
      </w:pPr>
      <w:ins w:id="9" w:author="Administrator" w:date="2019-09-17T09:06:00Z">
        <w:r>
          <w:rPr>
            <w:rFonts w:ascii="Times New Roman" w:hAnsi="Times New Roman"/>
            <w:b/>
            <w:bCs/>
            <w:sz w:val="24"/>
            <w:szCs w:val="24"/>
            <w:u w:val="single"/>
          </w:rPr>
          <w:lastRenderedPageBreak/>
          <w:t>INFRASTRUCTURE REQUIREMENTS FOR MICROSFT DYNAMICS 365</w:t>
        </w:r>
      </w:ins>
    </w:p>
    <w:p w14:paraId="21446209" w14:textId="77777777" w:rsidR="00ED24B7" w:rsidRDefault="00ED24B7" w:rsidP="00ED24B7">
      <w:pPr>
        <w:rPr>
          <w:ins w:id="10" w:author="Administrator" w:date="2019-09-17T09:06:00Z"/>
          <w:rFonts w:ascii="Times New Roman" w:hAnsi="Times New Roman"/>
          <w:b/>
          <w:bCs/>
          <w:sz w:val="24"/>
          <w:szCs w:val="24"/>
        </w:rPr>
      </w:pPr>
    </w:p>
    <w:p w14:paraId="5771C325" w14:textId="77777777" w:rsidR="00ED24B7" w:rsidRDefault="00ED24B7" w:rsidP="00ED24B7">
      <w:pPr>
        <w:rPr>
          <w:ins w:id="11" w:author="Administrator" w:date="2019-09-17T09:06:00Z"/>
          <w:rFonts w:ascii="Times New Roman" w:hAnsi="Times New Roman"/>
          <w:b/>
          <w:bCs/>
          <w:sz w:val="24"/>
          <w:szCs w:val="24"/>
        </w:rPr>
      </w:pPr>
      <w:ins w:id="12" w:author="Administrator" w:date="2019-09-17T09:06:00Z">
        <w:r>
          <w:rPr>
            <w:rFonts w:ascii="Times New Roman" w:hAnsi="Times New Roman"/>
            <w:b/>
            <w:bCs/>
            <w:sz w:val="24"/>
            <w:szCs w:val="24"/>
          </w:rPr>
          <w:t xml:space="preserve">Supported Server </w:t>
        </w:r>
        <w:bookmarkStart w:id="13" w:name="_GoBack"/>
        <w:bookmarkEnd w:id="13"/>
        <w:r>
          <w:rPr>
            <w:rFonts w:ascii="Times New Roman" w:hAnsi="Times New Roman"/>
            <w:b/>
            <w:bCs/>
            <w:sz w:val="24"/>
            <w:szCs w:val="24"/>
          </w:rPr>
          <w:t>Operating Systems</w:t>
        </w:r>
      </w:ins>
    </w:p>
    <w:tbl>
      <w:tblPr>
        <w:tblStyle w:val="GridTable4-Accent6"/>
        <w:tblW w:w="0" w:type="auto"/>
        <w:tblInd w:w="0" w:type="dxa"/>
        <w:tblLook w:val="04A0" w:firstRow="1" w:lastRow="0" w:firstColumn="1" w:lastColumn="0" w:noHBand="0" w:noVBand="1"/>
      </w:tblPr>
      <w:tblGrid>
        <w:gridCol w:w="3256"/>
        <w:gridCol w:w="5760"/>
      </w:tblGrid>
      <w:tr w:rsidR="00ED24B7" w14:paraId="59836E9D" w14:textId="77777777" w:rsidTr="00ED24B7">
        <w:trPr>
          <w:cnfStyle w:val="100000000000" w:firstRow="1" w:lastRow="0" w:firstColumn="0" w:lastColumn="0" w:oddVBand="0" w:evenVBand="0" w:oddHBand="0" w:evenHBand="0" w:firstRowFirstColumn="0" w:firstRowLastColumn="0" w:lastRowFirstColumn="0" w:lastRowLastColumn="0"/>
          <w:ins w:id="14" w:author="Administrator" w:date="2019-09-17T09:06:00Z"/>
        </w:trPr>
        <w:tc>
          <w:tcPr>
            <w:cnfStyle w:val="001000000000" w:firstRow="0" w:lastRow="0" w:firstColumn="1" w:lastColumn="0" w:oddVBand="0" w:evenVBand="0" w:oddHBand="0" w:evenHBand="0" w:firstRowFirstColumn="0" w:firstRowLastColumn="0" w:lastRowFirstColumn="0" w:lastRowLastColumn="0"/>
            <w:tcW w:w="3256" w:type="dxa"/>
            <w:hideMark/>
          </w:tcPr>
          <w:p w14:paraId="4258450C" w14:textId="77777777" w:rsidR="00ED24B7" w:rsidRDefault="00ED24B7">
            <w:pPr>
              <w:spacing w:after="0"/>
              <w:rPr>
                <w:ins w:id="15" w:author="Administrator" w:date="2019-09-17T09:06:00Z"/>
                <w:rFonts w:ascii="Times New Roman" w:hAnsi="Times New Roman" w:cs="Times New Roman"/>
              </w:rPr>
            </w:pPr>
            <w:ins w:id="16" w:author="Administrator" w:date="2019-09-17T09:06:00Z">
              <w:r>
                <w:rPr>
                  <w:rFonts w:ascii="Times New Roman" w:hAnsi="Times New Roman" w:cs="Times New Roman"/>
                </w:rPr>
                <w:t>Operating System</w:t>
              </w:r>
            </w:ins>
          </w:p>
        </w:tc>
        <w:tc>
          <w:tcPr>
            <w:tcW w:w="5760" w:type="dxa"/>
            <w:hideMark/>
          </w:tcPr>
          <w:p w14:paraId="4F5DB8B2" w14:textId="77777777" w:rsidR="00ED24B7" w:rsidRDefault="00ED24B7">
            <w:pPr>
              <w:spacing w:after="0"/>
              <w:cnfStyle w:val="100000000000" w:firstRow="1" w:lastRow="0" w:firstColumn="0" w:lastColumn="0" w:oddVBand="0" w:evenVBand="0" w:oddHBand="0" w:evenHBand="0" w:firstRowFirstColumn="0" w:firstRowLastColumn="0" w:lastRowFirstColumn="0" w:lastRowLastColumn="0"/>
              <w:rPr>
                <w:ins w:id="17" w:author="Administrator" w:date="2019-09-17T09:06:00Z"/>
                <w:rFonts w:ascii="Times New Roman" w:hAnsi="Times New Roman" w:cs="Times New Roman"/>
              </w:rPr>
            </w:pPr>
            <w:ins w:id="18" w:author="Administrator" w:date="2019-09-17T09:06:00Z">
              <w:r>
                <w:rPr>
                  <w:rFonts w:ascii="Times New Roman" w:hAnsi="Times New Roman" w:cs="Times New Roman"/>
                </w:rPr>
                <w:t>Notes</w:t>
              </w:r>
            </w:ins>
          </w:p>
        </w:tc>
      </w:tr>
      <w:tr w:rsidR="00ED24B7" w14:paraId="6CFD37B6" w14:textId="77777777" w:rsidTr="00ED24B7">
        <w:trPr>
          <w:cnfStyle w:val="000000100000" w:firstRow="0" w:lastRow="0" w:firstColumn="0" w:lastColumn="0" w:oddVBand="0" w:evenVBand="0" w:oddHBand="1" w:evenHBand="0" w:firstRowFirstColumn="0" w:firstRowLastColumn="0" w:lastRowFirstColumn="0" w:lastRowLastColumn="0"/>
          <w:ins w:id="19" w:author="Administrator" w:date="2019-09-17T09:06:00Z"/>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223750BB" w14:textId="77777777" w:rsidR="00ED24B7" w:rsidRDefault="00ED24B7">
            <w:pPr>
              <w:spacing w:after="0"/>
              <w:rPr>
                <w:ins w:id="20" w:author="Administrator" w:date="2019-09-17T09:06:00Z"/>
                <w:rFonts w:ascii="Times New Roman" w:hAnsi="Times New Roman" w:cs="Times New Roman"/>
              </w:rPr>
            </w:pPr>
            <w:ins w:id="21" w:author="Administrator" w:date="2019-09-17T09:06:00Z">
              <w:r>
                <w:rPr>
                  <w:rFonts w:ascii="Times New Roman" w:hAnsi="Times New Roman" w:cs="Times New Roman"/>
                </w:rPr>
                <w:t>Microsoft Windows Server 2016 Datacenter or Standard</w:t>
              </w:r>
              <w:r>
                <w:rPr>
                  <w:rFonts w:ascii="Times New Roman" w:hAnsi="Times New Roman" w:cs="Times New Roman"/>
                </w:rPr>
                <w:tab/>
              </w:r>
            </w:ins>
          </w:p>
        </w:tc>
        <w:tc>
          <w:tcPr>
            <w:tcW w:w="576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F20EBA7"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22" w:author="Administrator" w:date="2019-09-17T09:06:00Z"/>
                <w:rFonts w:ascii="Times New Roman" w:hAnsi="Times New Roman" w:cs="Times New Roman"/>
              </w:rPr>
            </w:pPr>
            <w:ins w:id="23" w:author="Administrator" w:date="2019-09-17T09:06:00Z">
              <w:r>
                <w:rPr>
                  <w:rFonts w:ascii="Times New Roman" w:hAnsi="Times New Roman" w:cs="Times New Roman"/>
                </w:rPr>
                <w:t>These requirements are for the database and the Service Fabric cluster that hosts AOS. Only en-us OS installations are supported.</w:t>
              </w:r>
            </w:ins>
          </w:p>
        </w:tc>
      </w:tr>
    </w:tbl>
    <w:p w14:paraId="494F3D59" w14:textId="77777777" w:rsidR="00ED24B7" w:rsidRDefault="00ED24B7" w:rsidP="00ED24B7">
      <w:pPr>
        <w:rPr>
          <w:ins w:id="24" w:author="Administrator" w:date="2019-09-17T09:06:00Z"/>
          <w:rFonts w:ascii="Times New Roman" w:hAnsi="Times New Roman"/>
          <w:sz w:val="22"/>
          <w:szCs w:val="22"/>
        </w:rPr>
      </w:pPr>
    </w:p>
    <w:p w14:paraId="7FF15F76" w14:textId="77777777" w:rsidR="00ED24B7" w:rsidRDefault="00ED24B7" w:rsidP="00ED24B7">
      <w:pPr>
        <w:rPr>
          <w:ins w:id="25" w:author="Administrator" w:date="2019-09-17T09:06:00Z"/>
          <w:rFonts w:ascii="Times New Roman" w:hAnsi="Times New Roman"/>
          <w:b/>
          <w:bCs/>
        </w:rPr>
      </w:pPr>
      <w:ins w:id="26" w:author="Administrator" w:date="2019-09-17T09:06:00Z">
        <w:r>
          <w:rPr>
            <w:rFonts w:ascii="Times New Roman" w:hAnsi="Times New Roman"/>
            <w:b/>
            <w:bCs/>
          </w:rPr>
          <w:t>Software Requirements for Database Servers</w:t>
        </w:r>
      </w:ins>
    </w:p>
    <w:tbl>
      <w:tblPr>
        <w:tblStyle w:val="GridTable4-Accent6"/>
        <w:tblW w:w="0" w:type="auto"/>
        <w:tblInd w:w="0" w:type="dxa"/>
        <w:tblLook w:val="04A0" w:firstRow="1" w:lastRow="0" w:firstColumn="1" w:lastColumn="0" w:noHBand="0" w:noVBand="1"/>
      </w:tblPr>
      <w:tblGrid>
        <w:gridCol w:w="3256"/>
        <w:gridCol w:w="5760"/>
      </w:tblGrid>
      <w:tr w:rsidR="00ED24B7" w14:paraId="07E26A3D" w14:textId="77777777" w:rsidTr="00ED24B7">
        <w:trPr>
          <w:cnfStyle w:val="100000000000" w:firstRow="1" w:lastRow="0" w:firstColumn="0" w:lastColumn="0" w:oddVBand="0" w:evenVBand="0" w:oddHBand="0" w:evenHBand="0" w:firstRowFirstColumn="0" w:firstRowLastColumn="0" w:lastRowFirstColumn="0" w:lastRowLastColumn="0"/>
          <w:ins w:id="27" w:author="Administrator" w:date="2019-09-17T09:06:00Z"/>
        </w:trPr>
        <w:tc>
          <w:tcPr>
            <w:cnfStyle w:val="001000000000" w:firstRow="0" w:lastRow="0" w:firstColumn="1" w:lastColumn="0" w:oddVBand="0" w:evenVBand="0" w:oddHBand="0" w:evenHBand="0" w:firstRowFirstColumn="0" w:firstRowLastColumn="0" w:lastRowFirstColumn="0" w:lastRowLastColumn="0"/>
            <w:tcW w:w="3256" w:type="dxa"/>
            <w:hideMark/>
          </w:tcPr>
          <w:p w14:paraId="69E833CA" w14:textId="77777777" w:rsidR="00ED24B7" w:rsidRDefault="00ED24B7">
            <w:pPr>
              <w:spacing w:after="0"/>
              <w:rPr>
                <w:ins w:id="28" w:author="Administrator" w:date="2019-09-17T09:06:00Z"/>
                <w:rFonts w:ascii="Times New Roman" w:hAnsi="Times New Roman" w:cs="Times New Roman"/>
              </w:rPr>
            </w:pPr>
            <w:ins w:id="29" w:author="Administrator" w:date="2019-09-17T09:06:00Z">
              <w:r>
                <w:rPr>
                  <w:rFonts w:ascii="Times New Roman" w:hAnsi="Times New Roman" w:cs="Times New Roman"/>
                </w:rPr>
                <w:t>Requirement</w:t>
              </w:r>
            </w:ins>
          </w:p>
        </w:tc>
        <w:tc>
          <w:tcPr>
            <w:tcW w:w="5760" w:type="dxa"/>
            <w:hideMark/>
          </w:tcPr>
          <w:p w14:paraId="0C17CB64" w14:textId="77777777" w:rsidR="00ED24B7" w:rsidRDefault="00ED24B7">
            <w:pPr>
              <w:spacing w:after="0"/>
              <w:cnfStyle w:val="100000000000" w:firstRow="1" w:lastRow="0" w:firstColumn="0" w:lastColumn="0" w:oddVBand="0" w:evenVBand="0" w:oddHBand="0" w:evenHBand="0" w:firstRowFirstColumn="0" w:firstRowLastColumn="0" w:lastRowFirstColumn="0" w:lastRowLastColumn="0"/>
              <w:rPr>
                <w:ins w:id="30" w:author="Administrator" w:date="2019-09-17T09:06:00Z"/>
                <w:rFonts w:ascii="Times New Roman" w:hAnsi="Times New Roman" w:cs="Times New Roman"/>
              </w:rPr>
            </w:pPr>
            <w:ins w:id="31" w:author="Administrator" w:date="2019-09-17T09:06:00Z">
              <w:r>
                <w:rPr>
                  <w:rFonts w:ascii="Times New Roman" w:hAnsi="Times New Roman" w:cs="Times New Roman"/>
                </w:rPr>
                <w:t>Notes</w:t>
              </w:r>
            </w:ins>
          </w:p>
        </w:tc>
      </w:tr>
      <w:tr w:rsidR="00ED24B7" w14:paraId="16C53942" w14:textId="77777777" w:rsidTr="00ED24B7">
        <w:trPr>
          <w:cnfStyle w:val="000000100000" w:firstRow="0" w:lastRow="0" w:firstColumn="0" w:lastColumn="0" w:oddVBand="0" w:evenVBand="0" w:oddHBand="1" w:evenHBand="0" w:firstRowFirstColumn="0" w:firstRowLastColumn="0" w:lastRowFirstColumn="0" w:lastRowLastColumn="0"/>
          <w:ins w:id="32" w:author="Administrator" w:date="2019-09-17T09:06:00Z"/>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4124E66" w14:textId="77777777" w:rsidR="00ED24B7" w:rsidRDefault="00ED24B7">
            <w:pPr>
              <w:spacing w:after="0"/>
              <w:rPr>
                <w:ins w:id="33" w:author="Administrator" w:date="2019-09-17T09:06:00Z"/>
                <w:rFonts w:ascii="Times New Roman" w:hAnsi="Times New Roman" w:cs="Times New Roman"/>
              </w:rPr>
            </w:pPr>
            <w:ins w:id="34" w:author="Administrator" w:date="2019-09-17T09:06:00Z">
              <w:r>
                <w:rPr>
                  <w:rFonts w:ascii="Times New Roman" w:hAnsi="Times New Roman" w:cs="Times New Roman"/>
                </w:rPr>
                <w:t>Microsoft SQL Server 2016 Standard Edition or Enterprise Edition</w:t>
              </w:r>
            </w:ins>
          </w:p>
        </w:tc>
        <w:tc>
          <w:tcPr>
            <w:tcW w:w="576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D56674A"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35" w:author="Administrator" w:date="2019-09-17T09:06:00Z"/>
                <w:rFonts w:ascii="Times New Roman" w:hAnsi="Times New Roman" w:cs="Times New Roman"/>
              </w:rPr>
            </w:pPr>
            <w:ins w:id="36" w:author="Administrator" w:date="2019-09-17T09:06:00Z">
              <w:r>
                <w:rPr>
                  <w:rFonts w:ascii="Times New Roman" w:hAnsi="Times New Roman" w:cs="Times New Roman"/>
                </w:rPr>
                <w:t>For Database</w:t>
              </w:r>
            </w:ins>
          </w:p>
        </w:tc>
      </w:tr>
      <w:tr w:rsidR="00ED24B7" w14:paraId="500B70F1" w14:textId="77777777" w:rsidTr="00ED24B7">
        <w:trPr>
          <w:ins w:id="37" w:author="Administrator" w:date="2019-09-17T09:06:00Z"/>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2732555F" w14:textId="77777777" w:rsidR="00ED24B7" w:rsidRDefault="00ED24B7">
            <w:pPr>
              <w:spacing w:after="0"/>
              <w:rPr>
                <w:ins w:id="38" w:author="Administrator" w:date="2019-09-17T09:06:00Z"/>
                <w:rFonts w:ascii="Times New Roman" w:hAnsi="Times New Roman" w:cs="Times New Roman"/>
              </w:rPr>
            </w:pPr>
            <w:ins w:id="39" w:author="Administrator" w:date="2019-09-17T09:06:00Z">
              <w:r>
                <w:rPr>
                  <w:rFonts w:ascii="Times New Roman" w:hAnsi="Times New Roman" w:cs="Times New Roman"/>
                </w:rPr>
                <w:t>The Microsoft .NET Framework version 4.5.1 or later</w:t>
              </w:r>
            </w:ins>
          </w:p>
        </w:tc>
        <w:tc>
          <w:tcPr>
            <w:tcW w:w="576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101E06C"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40" w:author="Administrator" w:date="2019-09-17T09:06:00Z"/>
                <w:rFonts w:ascii="Times New Roman" w:hAnsi="Times New Roman" w:cs="Times New Roman"/>
              </w:rPr>
            </w:pPr>
            <w:ins w:id="41" w:author="Administrator" w:date="2019-09-17T09:06:00Z">
              <w:r>
                <w:rPr>
                  <w:rFonts w:ascii="Times New Roman" w:hAnsi="Times New Roman" w:cs="Times New Roman"/>
                </w:rPr>
                <w:t>For database compatibility</w:t>
              </w:r>
            </w:ins>
          </w:p>
        </w:tc>
      </w:tr>
      <w:tr w:rsidR="00ED24B7" w14:paraId="29730643" w14:textId="77777777" w:rsidTr="00ED24B7">
        <w:trPr>
          <w:cnfStyle w:val="000000100000" w:firstRow="0" w:lastRow="0" w:firstColumn="0" w:lastColumn="0" w:oddVBand="0" w:evenVBand="0" w:oddHBand="1" w:evenHBand="0" w:firstRowFirstColumn="0" w:firstRowLastColumn="0" w:lastRowFirstColumn="0" w:lastRowLastColumn="0"/>
          <w:ins w:id="42" w:author="Administrator" w:date="2019-09-17T09:06:00Z"/>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1F8A1FE" w14:textId="77777777" w:rsidR="00ED24B7" w:rsidRDefault="00ED24B7">
            <w:pPr>
              <w:spacing w:after="0"/>
              <w:rPr>
                <w:ins w:id="43" w:author="Administrator" w:date="2019-09-17T09:06:00Z"/>
                <w:rFonts w:ascii="Times New Roman" w:hAnsi="Times New Roman" w:cs="Times New Roman"/>
              </w:rPr>
            </w:pPr>
            <w:ins w:id="44" w:author="Administrator" w:date="2019-09-17T09:06:00Z">
              <w:r>
                <w:rPr>
                  <w:rFonts w:ascii="Times New Roman" w:hAnsi="Times New Roman" w:cs="Times New Roman"/>
                </w:rPr>
                <w:t>Server Fabric</w:t>
              </w:r>
            </w:ins>
          </w:p>
        </w:tc>
        <w:tc>
          <w:tcPr>
            <w:tcW w:w="576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A6B8250"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45" w:author="Administrator" w:date="2019-09-17T09:06:00Z"/>
                <w:rFonts w:ascii="Times New Roman" w:hAnsi="Times New Roman" w:cs="Times New Roman"/>
              </w:rPr>
            </w:pPr>
          </w:p>
        </w:tc>
      </w:tr>
    </w:tbl>
    <w:p w14:paraId="3CC411F4" w14:textId="77777777" w:rsidR="00ED24B7" w:rsidRDefault="00ED24B7" w:rsidP="00ED24B7">
      <w:pPr>
        <w:rPr>
          <w:ins w:id="46" w:author="Administrator" w:date="2019-09-17T09:06:00Z"/>
          <w:rFonts w:ascii="Times New Roman" w:hAnsi="Times New Roman"/>
          <w:sz w:val="22"/>
          <w:szCs w:val="22"/>
        </w:rPr>
      </w:pPr>
    </w:p>
    <w:p w14:paraId="48F1A0C5" w14:textId="77777777" w:rsidR="00ED24B7" w:rsidRDefault="00ED24B7" w:rsidP="00ED24B7">
      <w:pPr>
        <w:rPr>
          <w:ins w:id="47" w:author="Administrator" w:date="2019-09-17T09:06:00Z"/>
          <w:rFonts w:ascii="Times New Roman" w:hAnsi="Times New Roman"/>
        </w:rPr>
      </w:pPr>
    </w:p>
    <w:tbl>
      <w:tblPr>
        <w:tblStyle w:val="GridTable4-Accent6"/>
        <w:tblW w:w="0" w:type="auto"/>
        <w:tblInd w:w="0" w:type="dxa"/>
        <w:tblLook w:val="04A0" w:firstRow="1" w:lastRow="0" w:firstColumn="1" w:lastColumn="0" w:noHBand="0" w:noVBand="1"/>
      </w:tblPr>
      <w:tblGrid>
        <w:gridCol w:w="1803"/>
        <w:gridCol w:w="1803"/>
        <w:gridCol w:w="1803"/>
        <w:gridCol w:w="1803"/>
        <w:gridCol w:w="1804"/>
      </w:tblGrid>
      <w:tr w:rsidR="00ED24B7" w14:paraId="6EBF269C" w14:textId="77777777" w:rsidTr="00ED24B7">
        <w:trPr>
          <w:cnfStyle w:val="100000000000" w:firstRow="1" w:lastRow="0" w:firstColumn="0" w:lastColumn="0" w:oddVBand="0" w:evenVBand="0" w:oddHBand="0" w:evenHBand="0" w:firstRowFirstColumn="0" w:firstRowLastColumn="0" w:lastRowFirstColumn="0" w:lastRowLastColumn="0"/>
          <w:ins w:id="48" w:author="Administrator" w:date="2019-09-17T09:06:00Z"/>
        </w:trPr>
        <w:tc>
          <w:tcPr>
            <w:cnfStyle w:val="001000000000" w:firstRow="0" w:lastRow="0" w:firstColumn="1" w:lastColumn="0" w:oddVBand="0" w:evenVBand="0" w:oddHBand="0" w:evenHBand="0" w:firstRowFirstColumn="0" w:firstRowLastColumn="0" w:lastRowFirstColumn="0" w:lastRowLastColumn="0"/>
            <w:tcW w:w="1803" w:type="dxa"/>
            <w:hideMark/>
          </w:tcPr>
          <w:p w14:paraId="78B18B51" w14:textId="77777777" w:rsidR="00ED24B7" w:rsidRDefault="00ED24B7">
            <w:pPr>
              <w:spacing w:after="0"/>
              <w:rPr>
                <w:ins w:id="49" w:author="Administrator" w:date="2019-09-17T09:06:00Z"/>
                <w:rFonts w:ascii="Times New Roman" w:hAnsi="Times New Roman" w:cs="Times New Roman"/>
              </w:rPr>
            </w:pPr>
            <w:ins w:id="50" w:author="Administrator" w:date="2019-09-17T09:06:00Z">
              <w:r>
                <w:rPr>
                  <w:rFonts w:ascii="Times New Roman" w:hAnsi="Times New Roman" w:cs="Times New Roman"/>
                </w:rPr>
                <w:t>Topology</w:t>
              </w:r>
            </w:ins>
          </w:p>
        </w:tc>
        <w:tc>
          <w:tcPr>
            <w:tcW w:w="1803" w:type="dxa"/>
            <w:hideMark/>
          </w:tcPr>
          <w:p w14:paraId="4E3A95E4" w14:textId="77777777" w:rsidR="00ED24B7" w:rsidRDefault="00ED24B7">
            <w:pPr>
              <w:spacing w:after="0"/>
              <w:cnfStyle w:val="100000000000" w:firstRow="1" w:lastRow="0" w:firstColumn="0" w:lastColumn="0" w:oddVBand="0" w:evenVBand="0" w:oddHBand="0" w:evenHBand="0" w:firstRowFirstColumn="0" w:firstRowLastColumn="0" w:lastRowFirstColumn="0" w:lastRowLastColumn="0"/>
              <w:rPr>
                <w:ins w:id="51" w:author="Administrator" w:date="2019-09-17T09:06:00Z"/>
                <w:rFonts w:ascii="Times New Roman" w:hAnsi="Times New Roman" w:cs="Times New Roman"/>
              </w:rPr>
            </w:pPr>
            <w:ins w:id="52" w:author="Administrator" w:date="2019-09-17T09:06:00Z">
              <w:r>
                <w:rPr>
                  <w:rFonts w:ascii="Times New Roman" w:hAnsi="Times New Roman" w:cs="Times New Roman"/>
                </w:rPr>
                <w:t>Role (Node Type)</w:t>
              </w:r>
            </w:ins>
          </w:p>
        </w:tc>
        <w:tc>
          <w:tcPr>
            <w:tcW w:w="1803" w:type="dxa"/>
            <w:hideMark/>
          </w:tcPr>
          <w:p w14:paraId="38952239" w14:textId="77777777" w:rsidR="00ED24B7" w:rsidRDefault="00ED24B7">
            <w:pPr>
              <w:spacing w:after="0"/>
              <w:cnfStyle w:val="100000000000" w:firstRow="1" w:lastRow="0" w:firstColumn="0" w:lastColumn="0" w:oddVBand="0" w:evenVBand="0" w:oddHBand="0" w:evenHBand="0" w:firstRowFirstColumn="0" w:firstRowLastColumn="0" w:lastRowFirstColumn="0" w:lastRowLastColumn="0"/>
              <w:rPr>
                <w:ins w:id="53" w:author="Administrator" w:date="2019-09-17T09:06:00Z"/>
                <w:rFonts w:ascii="Times New Roman" w:hAnsi="Times New Roman" w:cs="Times New Roman"/>
              </w:rPr>
            </w:pPr>
            <w:ins w:id="54" w:author="Administrator" w:date="2019-09-17T09:06:00Z">
              <w:r>
                <w:rPr>
                  <w:rFonts w:ascii="Times New Roman" w:hAnsi="Times New Roman" w:cs="Times New Roman"/>
                </w:rPr>
                <w:t>Recommended Processor Cores</w:t>
              </w:r>
            </w:ins>
          </w:p>
        </w:tc>
        <w:tc>
          <w:tcPr>
            <w:tcW w:w="1803" w:type="dxa"/>
            <w:hideMark/>
          </w:tcPr>
          <w:p w14:paraId="4C4EA8BE" w14:textId="77777777" w:rsidR="00ED24B7" w:rsidRDefault="00ED24B7">
            <w:pPr>
              <w:spacing w:after="0"/>
              <w:cnfStyle w:val="100000000000" w:firstRow="1" w:lastRow="0" w:firstColumn="0" w:lastColumn="0" w:oddVBand="0" w:evenVBand="0" w:oddHBand="0" w:evenHBand="0" w:firstRowFirstColumn="0" w:firstRowLastColumn="0" w:lastRowFirstColumn="0" w:lastRowLastColumn="0"/>
              <w:rPr>
                <w:ins w:id="55" w:author="Administrator" w:date="2019-09-17T09:06:00Z"/>
                <w:rFonts w:ascii="Times New Roman" w:hAnsi="Times New Roman" w:cs="Times New Roman"/>
              </w:rPr>
            </w:pPr>
            <w:ins w:id="56" w:author="Administrator" w:date="2019-09-17T09:06:00Z">
              <w:r>
                <w:rPr>
                  <w:rFonts w:ascii="Times New Roman" w:hAnsi="Times New Roman" w:cs="Times New Roman"/>
                </w:rPr>
                <w:t xml:space="preserve">Recommended Memory (GB) </w:t>
              </w:r>
            </w:ins>
          </w:p>
        </w:tc>
        <w:tc>
          <w:tcPr>
            <w:tcW w:w="1804" w:type="dxa"/>
            <w:hideMark/>
          </w:tcPr>
          <w:p w14:paraId="00AC582B" w14:textId="77777777" w:rsidR="00ED24B7" w:rsidRDefault="00ED24B7">
            <w:pPr>
              <w:spacing w:after="0"/>
              <w:cnfStyle w:val="100000000000" w:firstRow="1" w:lastRow="0" w:firstColumn="0" w:lastColumn="0" w:oddVBand="0" w:evenVBand="0" w:oddHBand="0" w:evenHBand="0" w:firstRowFirstColumn="0" w:firstRowLastColumn="0" w:lastRowFirstColumn="0" w:lastRowLastColumn="0"/>
              <w:rPr>
                <w:ins w:id="57" w:author="Administrator" w:date="2019-09-17T09:06:00Z"/>
                <w:rFonts w:ascii="Times New Roman" w:hAnsi="Times New Roman" w:cs="Times New Roman"/>
              </w:rPr>
            </w:pPr>
            <w:ins w:id="58" w:author="Administrator" w:date="2019-09-17T09:06:00Z">
              <w:r>
                <w:rPr>
                  <w:rFonts w:ascii="Times New Roman" w:hAnsi="Times New Roman" w:cs="Times New Roman"/>
                </w:rPr>
                <w:t>Number Of Instances</w:t>
              </w:r>
            </w:ins>
          </w:p>
        </w:tc>
      </w:tr>
      <w:tr w:rsidR="00ED24B7" w14:paraId="60CBE97F" w14:textId="77777777" w:rsidTr="00ED24B7">
        <w:trPr>
          <w:cnfStyle w:val="000000100000" w:firstRow="0" w:lastRow="0" w:firstColumn="0" w:lastColumn="0" w:oddVBand="0" w:evenVBand="0" w:oddHBand="1" w:evenHBand="0" w:firstRowFirstColumn="0" w:firstRowLastColumn="0" w:lastRowFirstColumn="0" w:lastRowLastColumn="0"/>
          <w:ins w:id="59" w:author="Administrator" w:date="2019-09-17T09:06:00Z"/>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6392955" w14:textId="77777777" w:rsidR="00ED24B7" w:rsidRDefault="00ED24B7">
            <w:pPr>
              <w:spacing w:after="0"/>
              <w:rPr>
                <w:ins w:id="60" w:author="Administrator" w:date="2019-09-17T09:06:00Z"/>
                <w:rFonts w:ascii="Times New Roman" w:hAnsi="Times New Roman" w:cs="Times New Roman"/>
              </w:rPr>
            </w:pPr>
            <w:ins w:id="61" w:author="Administrator" w:date="2019-09-17T09:06:00Z">
              <w:r>
                <w:rPr>
                  <w:rFonts w:ascii="Times New Roman" w:hAnsi="Times New Roman" w:cs="Times New Roman"/>
                </w:rPr>
                <w:t>Sandbox</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49F36E3B"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62" w:author="Administrator" w:date="2019-09-17T09:06:00Z"/>
                <w:rFonts w:ascii="Times New Roman" w:hAnsi="Times New Roman" w:cs="Times New Roman"/>
              </w:rPr>
            </w:pPr>
            <w:ins w:id="63" w:author="Administrator" w:date="2019-09-17T09:06:00Z">
              <w:r>
                <w:rPr>
                  <w:rFonts w:ascii="Times New Roman" w:hAnsi="Times New Roman" w:cs="Times New Roman"/>
                </w:rPr>
                <w:t>AOS, Data Management, Batch</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AD8AACC"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64" w:author="Administrator" w:date="2019-09-17T09:06:00Z"/>
                <w:rFonts w:ascii="Times New Roman" w:hAnsi="Times New Roman" w:cs="Times New Roman"/>
              </w:rPr>
            </w:pPr>
            <w:ins w:id="65" w:author="Administrator" w:date="2019-09-17T09:06:00Z">
              <w:r>
                <w:rPr>
                  <w:rFonts w:ascii="Times New Roman" w:hAnsi="Times New Roman" w:cs="Times New Roman"/>
                </w:rPr>
                <w:t>4</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051D1407"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66" w:author="Administrator" w:date="2019-09-17T09:06:00Z"/>
                <w:rFonts w:ascii="Times New Roman" w:hAnsi="Times New Roman" w:cs="Times New Roman"/>
              </w:rPr>
            </w:pPr>
            <w:ins w:id="67" w:author="Administrator" w:date="2019-09-17T09:06:00Z">
              <w:r>
                <w:rPr>
                  <w:rFonts w:ascii="Times New Roman" w:hAnsi="Times New Roman" w:cs="Times New Roman"/>
                </w:rPr>
                <w:t>24</w:t>
              </w:r>
            </w:ins>
          </w:p>
        </w:tc>
        <w:tc>
          <w:tcPr>
            <w:tcW w:w="180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479601B2"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68" w:author="Administrator" w:date="2019-09-17T09:06:00Z"/>
                <w:rFonts w:ascii="Times New Roman" w:hAnsi="Times New Roman" w:cs="Times New Roman"/>
              </w:rPr>
            </w:pPr>
            <w:ins w:id="69" w:author="Administrator" w:date="2019-09-17T09:06:00Z">
              <w:r>
                <w:rPr>
                  <w:rFonts w:ascii="Times New Roman" w:hAnsi="Times New Roman" w:cs="Times New Roman"/>
                </w:rPr>
                <w:t>2</w:t>
              </w:r>
            </w:ins>
          </w:p>
        </w:tc>
      </w:tr>
      <w:tr w:rsidR="00ED24B7" w14:paraId="3D161C33" w14:textId="77777777" w:rsidTr="00ED24B7">
        <w:trPr>
          <w:ins w:id="70" w:author="Administrator" w:date="2019-09-17T09:06:00Z"/>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9C99331" w14:textId="77777777" w:rsidR="00ED24B7" w:rsidRDefault="00ED24B7">
            <w:pPr>
              <w:spacing w:after="0"/>
              <w:rPr>
                <w:ins w:id="71" w:author="Administrator" w:date="2019-09-17T09:06:00Z"/>
                <w:rFonts w:ascii="Times New Roman" w:hAnsi="Times New Roman" w:cs="Times New Roman"/>
              </w:rPr>
            </w:pPr>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520816A"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72" w:author="Administrator" w:date="2019-09-17T09:06:00Z"/>
                <w:rFonts w:ascii="Times New Roman" w:hAnsi="Times New Roman" w:cs="Times New Roman"/>
              </w:rPr>
            </w:pPr>
            <w:ins w:id="73" w:author="Administrator" w:date="2019-09-17T09:06:00Z">
              <w:r>
                <w:rPr>
                  <w:rFonts w:ascii="Times New Roman" w:hAnsi="Times New Roman" w:cs="Times New Roman"/>
                </w:rPr>
                <w:t>Management Reporter</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B118558"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74" w:author="Administrator" w:date="2019-09-17T09:06:00Z"/>
                <w:rFonts w:ascii="Times New Roman" w:hAnsi="Times New Roman" w:cs="Times New Roman"/>
              </w:rPr>
            </w:pPr>
            <w:ins w:id="75" w:author="Administrator" w:date="2019-09-17T09:06:00Z">
              <w:r>
                <w:rPr>
                  <w:rFonts w:ascii="Times New Roman" w:hAnsi="Times New Roman" w:cs="Times New Roman"/>
                </w:rPr>
                <w:t>4</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0A353F8A"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76" w:author="Administrator" w:date="2019-09-17T09:06:00Z"/>
                <w:rFonts w:ascii="Times New Roman" w:hAnsi="Times New Roman" w:cs="Times New Roman"/>
              </w:rPr>
            </w:pPr>
            <w:ins w:id="77" w:author="Administrator" w:date="2019-09-17T09:06:00Z">
              <w:r>
                <w:rPr>
                  <w:rFonts w:ascii="Times New Roman" w:hAnsi="Times New Roman" w:cs="Times New Roman"/>
                </w:rPr>
                <w:t>16</w:t>
              </w:r>
            </w:ins>
          </w:p>
        </w:tc>
        <w:tc>
          <w:tcPr>
            <w:tcW w:w="180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7D337F2"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78" w:author="Administrator" w:date="2019-09-17T09:06:00Z"/>
                <w:rFonts w:ascii="Times New Roman" w:hAnsi="Times New Roman" w:cs="Times New Roman"/>
              </w:rPr>
            </w:pPr>
            <w:ins w:id="79" w:author="Administrator" w:date="2019-09-17T09:06:00Z">
              <w:r>
                <w:rPr>
                  <w:rFonts w:ascii="Times New Roman" w:hAnsi="Times New Roman" w:cs="Times New Roman"/>
                </w:rPr>
                <w:t>1</w:t>
              </w:r>
            </w:ins>
          </w:p>
        </w:tc>
      </w:tr>
      <w:tr w:rsidR="00ED24B7" w14:paraId="5D17CA32" w14:textId="77777777" w:rsidTr="00ED24B7">
        <w:trPr>
          <w:cnfStyle w:val="000000100000" w:firstRow="0" w:lastRow="0" w:firstColumn="0" w:lastColumn="0" w:oddVBand="0" w:evenVBand="0" w:oddHBand="1" w:evenHBand="0" w:firstRowFirstColumn="0" w:firstRowLastColumn="0" w:lastRowFirstColumn="0" w:lastRowLastColumn="0"/>
          <w:ins w:id="80" w:author="Administrator" w:date="2019-09-17T09:06:00Z"/>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444AFD7" w14:textId="77777777" w:rsidR="00ED24B7" w:rsidRDefault="00ED24B7">
            <w:pPr>
              <w:spacing w:after="0"/>
              <w:rPr>
                <w:ins w:id="81" w:author="Administrator" w:date="2019-09-17T09:06:00Z"/>
                <w:rFonts w:ascii="Times New Roman" w:hAnsi="Times New Roman" w:cs="Times New Roman"/>
              </w:rPr>
            </w:pPr>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2A1A8062"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82" w:author="Administrator" w:date="2019-09-17T09:06:00Z"/>
                <w:rFonts w:ascii="Times New Roman" w:hAnsi="Times New Roman" w:cs="Times New Roman"/>
              </w:rPr>
            </w:pPr>
            <w:ins w:id="83" w:author="Administrator" w:date="2019-09-17T09:06:00Z">
              <w:r>
                <w:rPr>
                  <w:rFonts w:ascii="Times New Roman" w:hAnsi="Times New Roman" w:cs="Times New Roman"/>
                </w:rPr>
                <w:t>SQL Server Reporting Services</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5BBE8B2"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84" w:author="Administrator" w:date="2019-09-17T09:06:00Z"/>
                <w:rFonts w:ascii="Times New Roman" w:hAnsi="Times New Roman" w:cs="Times New Roman"/>
              </w:rPr>
            </w:pPr>
            <w:ins w:id="85" w:author="Administrator" w:date="2019-09-17T09:06:00Z">
              <w:r>
                <w:rPr>
                  <w:rFonts w:ascii="Times New Roman" w:hAnsi="Times New Roman" w:cs="Times New Roman"/>
                </w:rPr>
                <w:t>4</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24DADE3D"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86" w:author="Administrator" w:date="2019-09-17T09:06:00Z"/>
                <w:rFonts w:ascii="Times New Roman" w:hAnsi="Times New Roman" w:cs="Times New Roman"/>
              </w:rPr>
            </w:pPr>
            <w:ins w:id="87" w:author="Administrator" w:date="2019-09-17T09:06:00Z">
              <w:r>
                <w:rPr>
                  <w:rFonts w:ascii="Times New Roman" w:hAnsi="Times New Roman" w:cs="Times New Roman"/>
                </w:rPr>
                <w:t>16</w:t>
              </w:r>
            </w:ins>
          </w:p>
        </w:tc>
        <w:tc>
          <w:tcPr>
            <w:tcW w:w="180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B8CA160"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88" w:author="Administrator" w:date="2019-09-17T09:06:00Z"/>
                <w:rFonts w:ascii="Times New Roman" w:hAnsi="Times New Roman" w:cs="Times New Roman"/>
              </w:rPr>
            </w:pPr>
            <w:ins w:id="89" w:author="Administrator" w:date="2019-09-17T09:06:00Z">
              <w:r>
                <w:rPr>
                  <w:rFonts w:ascii="Times New Roman" w:hAnsi="Times New Roman" w:cs="Times New Roman"/>
                </w:rPr>
                <w:t>1</w:t>
              </w:r>
            </w:ins>
          </w:p>
        </w:tc>
      </w:tr>
      <w:tr w:rsidR="00ED24B7" w14:paraId="6EEFE068" w14:textId="77777777" w:rsidTr="00ED24B7">
        <w:trPr>
          <w:ins w:id="90" w:author="Administrator" w:date="2019-09-17T09:06:00Z"/>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4B4D6C6" w14:textId="77777777" w:rsidR="00ED24B7" w:rsidRDefault="00ED24B7">
            <w:pPr>
              <w:spacing w:after="0"/>
              <w:rPr>
                <w:ins w:id="91" w:author="Administrator" w:date="2019-09-17T09:06:00Z"/>
                <w:rFonts w:ascii="Times New Roman" w:hAnsi="Times New Roman" w:cs="Times New Roman"/>
              </w:rPr>
            </w:pPr>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8A0585F"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92" w:author="Administrator" w:date="2019-09-17T09:06:00Z"/>
                <w:rFonts w:ascii="Times New Roman" w:hAnsi="Times New Roman" w:cs="Times New Roman"/>
              </w:rPr>
            </w:pPr>
            <w:ins w:id="93" w:author="Administrator" w:date="2019-09-17T09:06:00Z">
              <w:r>
                <w:rPr>
                  <w:rFonts w:ascii="Times New Roman" w:hAnsi="Times New Roman" w:cs="Times New Roman"/>
                </w:rPr>
                <w:t>Orchestrator</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A6B2AD3"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94" w:author="Administrator" w:date="2019-09-17T09:06:00Z"/>
                <w:rFonts w:ascii="Times New Roman" w:hAnsi="Times New Roman" w:cs="Times New Roman"/>
              </w:rPr>
            </w:pPr>
            <w:ins w:id="95" w:author="Administrator" w:date="2019-09-17T09:06:00Z">
              <w:r>
                <w:rPr>
                  <w:rFonts w:ascii="Times New Roman" w:hAnsi="Times New Roman" w:cs="Times New Roman"/>
                </w:rPr>
                <w:t>4</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C56B33A"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96" w:author="Administrator" w:date="2019-09-17T09:06:00Z"/>
                <w:rFonts w:ascii="Times New Roman" w:hAnsi="Times New Roman" w:cs="Times New Roman"/>
              </w:rPr>
            </w:pPr>
            <w:ins w:id="97" w:author="Administrator" w:date="2019-09-17T09:06:00Z">
              <w:r>
                <w:rPr>
                  <w:rFonts w:ascii="Times New Roman" w:hAnsi="Times New Roman" w:cs="Times New Roman"/>
                </w:rPr>
                <w:t>16</w:t>
              </w:r>
            </w:ins>
          </w:p>
        </w:tc>
        <w:tc>
          <w:tcPr>
            <w:tcW w:w="180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452671FD"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98" w:author="Administrator" w:date="2019-09-17T09:06:00Z"/>
                <w:rFonts w:ascii="Times New Roman" w:hAnsi="Times New Roman" w:cs="Times New Roman"/>
              </w:rPr>
            </w:pPr>
            <w:ins w:id="99" w:author="Administrator" w:date="2019-09-17T09:06:00Z">
              <w:r>
                <w:rPr>
                  <w:rFonts w:ascii="Times New Roman" w:hAnsi="Times New Roman" w:cs="Times New Roman"/>
                </w:rPr>
                <w:t>3</w:t>
              </w:r>
            </w:ins>
          </w:p>
        </w:tc>
      </w:tr>
      <w:tr w:rsidR="00ED24B7" w14:paraId="512C22A5" w14:textId="77777777" w:rsidTr="00ED24B7">
        <w:trPr>
          <w:cnfStyle w:val="000000100000" w:firstRow="0" w:lastRow="0" w:firstColumn="0" w:lastColumn="0" w:oddVBand="0" w:evenVBand="0" w:oddHBand="1" w:evenHBand="0" w:firstRowFirstColumn="0" w:firstRowLastColumn="0" w:lastRowFirstColumn="0" w:lastRowLastColumn="0"/>
          <w:ins w:id="100" w:author="Administrator" w:date="2019-09-17T09:06:00Z"/>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380EC66" w14:textId="77777777" w:rsidR="00ED24B7" w:rsidRDefault="00ED24B7">
            <w:pPr>
              <w:spacing w:after="0"/>
              <w:rPr>
                <w:ins w:id="101" w:author="Administrator" w:date="2019-09-17T09:06:00Z"/>
                <w:rFonts w:ascii="Times New Roman" w:hAnsi="Times New Roman" w:cs="Times New Roman"/>
              </w:rPr>
            </w:pPr>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03F9A6DA"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102" w:author="Administrator" w:date="2019-09-17T09:06:00Z"/>
                <w:rFonts w:ascii="Times New Roman" w:hAnsi="Times New Roman" w:cs="Times New Roman"/>
              </w:rPr>
            </w:pPr>
            <w:ins w:id="103" w:author="Administrator" w:date="2019-09-17T09:06:00Z">
              <w:r>
                <w:rPr>
                  <w:rFonts w:ascii="Times New Roman" w:hAnsi="Times New Roman" w:cs="Times New Roman"/>
                </w:rPr>
                <w:t>SQL Server</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B82A99A"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104" w:author="Administrator" w:date="2019-09-17T09:06:00Z"/>
                <w:rFonts w:ascii="Times New Roman" w:hAnsi="Times New Roman" w:cs="Times New Roman"/>
              </w:rPr>
            </w:pPr>
            <w:ins w:id="105" w:author="Administrator" w:date="2019-09-17T09:06:00Z">
              <w:r>
                <w:rPr>
                  <w:rFonts w:ascii="Times New Roman" w:hAnsi="Times New Roman" w:cs="Times New Roman"/>
                </w:rPr>
                <w:t>8</w:t>
              </w:r>
            </w:ins>
          </w:p>
        </w:tc>
        <w:tc>
          <w:tcPr>
            <w:tcW w:w="180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EB13974"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106" w:author="Administrator" w:date="2019-09-17T09:06:00Z"/>
                <w:rFonts w:ascii="Times New Roman" w:hAnsi="Times New Roman" w:cs="Times New Roman"/>
              </w:rPr>
            </w:pPr>
            <w:ins w:id="107" w:author="Administrator" w:date="2019-09-17T09:06:00Z">
              <w:r>
                <w:rPr>
                  <w:rFonts w:ascii="Times New Roman" w:hAnsi="Times New Roman" w:cs="Times New Roman"/>
                </w:rPr>
                <w:t>32</w:t>
              </w:r>
            </w:ins>
          </w:p>
        </w:tc>
        <w:tc>
          <w:tcPr>
            <w:tcW w:w="180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FF62667"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108" w:author="Administrator" w:date="2019-09-17T09:06:00Z"/>
                <w:rFonts w:ascii="Times New Roman" w:hAnsi="Times New Roman" w:cs="Times New Roman"/>
              </w:rPr>
            </w:pPr>
            <w:ins w:id="109" w:author="Administrator" w:date="2019-09-17T09:06:00Z">
              <w:r>
                <w:rPr>
                  <w:rFonts w:ascii="Times New Roman" w:hAnsi="Times New Roman" w:cs="Times New Roman"/>
                </w:rPr>
                <w:t>1</w:t>
              </w:r>
            </w:ins>
          </w:p>
        </w:tc>
      </w:tr>
    </w:tbl>
    <w:p w14:paraId="2539FD11" w14:textId="77777777" w:rsidR="00ED24B7" w:rsidRDefault="00ED24B7" w:rsidP="00ED24B7">
      <w:pPr>
        <w:rPr>
          <w:ins w:id="110" w:author="Administrator" w:date="2019-09-17T09:06:00Z"/>
          <w:rFonts w:ascii="Times New Roman" w:hAnsi="Times New Roman"/>
          <w:sz w:val="22"/>
          <w:szCs w:val="22"/>
        </w:rPr>
      </w:pPr>
    </w:p>
    <w:p w14:paraId="3CAE48F2" w14:textId="77777777" w:rsidR="00ED24B7" w:rsidRDefault="00ED24B7" w:rsidP="00ED24B7">
      <w:pPr>
        <w:rPr>
          <w:ins w:id="111" w:author="Administrator" w:date="2019-09-17T09:06:00Z"/>
          <w:rFonts w:ascii="Times New Roman" w:hAnsi="Times New Roman"/>
          <w:b/>
          <w:bCs/>
          <w:sz w:val="24"/>
          <w:szCs w:val="24"/>
        </w:rPr>
      </w:pPr>
      <w:ins w:id="112" w:author="Administrator" w:date="2019-09-17T09:06:00Z">
        <w:r>
          <w:rPr>
            <w:rFonts w:ascii="Times New Roman" w:hAnsi="Times New Roman"/>
            <w:b/>
            <w:bCs/>
            <w:sz w:val="24"/>
            <w:szCs w:val="24"/>
          </w:rPr>
          <w:t>Network requirements</w:t>
        </w:r>
      </w:ins>
    </w:p>
    <w:p w14:paraId="0531489B" w14:textId="77777777" w:rsidR="00ED24B7" w:rsidRDefault="00ED24B7" w:rsidP="00ED24B7">
      <w:pPr>
        <w:rPr>
          <w:ins w:id="113" w:author="Administrator" w:date="2019-09-17T09:06:00Z"/>
          <w:rFonts w:ascii="Times New Roman" w:hAnsi="Times New Roman"/>
          <w:b/>
          <w:bCs/>
          <w:sz w:val="22"/>
          <w:szCs w:val="22"/>
        </w:rPr>
      </w:pPr>
      <w:ins w:id="114" w:author="Administrator" w:date="2019-09-17T09:06:00Z">
        <w:r>
          <w:rPr>
            <w:rFonts w:ascii="Times New Roman" w:hAnsi="Times New Roman"/>
            <w:b/>
            <w:bCs/>
          </w:rPr>
          <w:t>Network response time</w:t>
        </w:r>
      </w:ins>
    </w:p>
    <w:p w14:paraId="4EBB09DF" w14:textId="77777777" w:rsidR="00ED24B7" w:rsidRDefault="00ED24B7" w:rsidP="00ED24B7">
      <w:pPr>
        <w:rPr>
          <w:ins w:id="115" w:author="Administrator" w:date="2019-09-17T09:06:00Z"/>
          <w:rFonts w:ascii="Times New Roman" w:hAnsi="Times New Roman"/>
        </w:rPr>
      </w:pPr>
      <w:ins w:id="116" w:author="Administrator" w:date="2019-09-17T09:06:00Z">
        <w:r>
          <w:rPr>
            <w:rFonts w:ascii="Times New Roman" w:hAnsi="Times New Roman"/>
          </w:rPr>
          <w:t>The following table lists the minimum network requirements for the connection between the web browser and Application Object Server (AOS), and for the connection between AOS and the database in an on-premises system.</w:t>
        </w:r>
      </w:ins>
    </w:p>
    <w:tbl>
      <w:tblPr>
        <w:tblStyle w:val="GridTable4-Accent6"/>
        <w:tblW w:w="0" w:type="auto"/>
        <w:tblInd w:w="0" w:type="dxa"/>
        <w:tblLook w:val="04A0" w:firstRow="1" w:lastRow="0" w:firstColumn="1" w:lastColumn="0" w:noHBand="0" w:noVBand="1"/>
      </w:tblPr>
      <w:tblGrid>
        <w:gridCol w:w="3005"/>
        <w:gridCol w:w="3005"/>
        <w:gridCol w:w="3006"/>
      </w:tblGrid>
      <w:tr w:rsidR="00ED24B7" w14:paraId="0494F2F2" w14:textId="77777777" w:rsidTr="00ED24B7">
        <w:trPr>
          <w:cnfStyle w:val="100000000000" w:firstRow="1" w:lastRow="0" w:firstColumn="0" w:lastColumn="0" w:oddVBand="0" w:evenVBand="0" w:oddHBand="0" w:evenHBand="0" w:firstRowFirstColumn="0" w:firstRowLastColumn="0" w:lastRowFirstColumn="0" w:lastRowLastColumn="0"/>
          <w:ins w:id="117" w:author="Administrator" w:date="2019-09-17T09:06:00Z"/>
        </w:trPr>
        <w:tc>
          <w:tcPr>
            <w:cnfStyle w:val="001000000000" w:firstRow="0" w:lastRow="0" w:firstColumn="1" w:lastColumn="0" w:oddVBand="0" w:evenVBand="0" w:oddHBand="0" w:evenHBand="0" w:firstRowFirstColumn="0" w:firstRowLastColumn="0" w:lastRowFirstColumn="0" w:lastRowLastColumn="0"/>
            <w:tcW w:w="3005" w:type="dxa"/>
            <w:hideMark/>
          </w:tcPr>
          <w:p w14:paraId="78768640" w14:textId="77777777" w:rsidR="00ED24B7" w:rsidRDefault="00ED24B7">
            <w:pPr>
              <w:spacing w:after="0"/>
              <w:rPr>
                <w:ins w:id="118" w:author="Administrator" w:date="2019-09-17T09:06:00Z"/>
                <w:rFonts w:ascii="Times New Roman" w:hAnsi="Times New Roman" w:cs="Times New Roman"/>
              </w:rPr>
            </w:pPr>
            <w:ins w:id="119" w:author="Administrator" w:date="2019-09-17T09:06:00Z">
              <w:r>
                <w:rPr>
                  <w:rFonts w:ascii="Times New Roman" w:hAnsi="Times New Roman" w:cs="Times New Roman"/>
                </w:rPr>
                <w:t>Value</w:t>
              </w:r>
            </w:ins>
          </w:p>
        </w:tc>
        <w:tc>
          <w:tcPr>
            <w:tcW w:w="3005" w:type="dxa"/>
            <w:hideMark/>
          </w:tcPr>
          <w:p w14:paraId="76094812" w14:textId="77777777" w:rsidR="00ED24B7" w:rsidRDefault="00ED24B7">
            <w:pPr>
              <w:spacing w:after="0"/>
              <w:cnfStyle w:val="100000000000" w:firstRow="1" w:lastRow="0" w:firstColumn="0" w:lastColumn="0" w:oddVBand="0" w:evenVBand="0" w:oddHBand="0" w:evenHBand="0" w:firstRowFirstColumn="0" w:firstRowLastColumn="0" w:lastRowFirstColumn="0" w:lastRowLastColumn="0"/>
              <w:rPr>
                <w:ins w:id="120" w:author="Administrator" w:date="2019-09-17T09:06:00Z"/>
                <w:rFonts w:ascii="Times New Roman" w:hAnsi="Times New Roman" w:cs="Times New Roman"/>
              </w:rPr>
            </w:pPr>
            <w:ins w:id="121" w:author="Administrator" w:date="2019-09-17T09:06:00Z">
              <w:r>
                <w:rPr>
                  <w:rFonts w:ascii="Times New Roman" w:hAnsi="Times New Roman" w:cs="Times New Roman"/>
                </w:rPr>
                <w:t>Web browser to AOS</w:t>
              </w:r>
            </w:ins>
          </w:p>
        </w:tc>
        <w:tc>
          <w:tcPr>
            <w:tcW w:w="3006" w:type="dxa"/>
            <w:hideMark/>
          </w:tcPr>
          <w:p w14:paraId="5D1EE06F" w14:textId="77777777" w:rsidR="00ED24B7" w:rsidRDefault="00ED24B7">
            <w:pPr>
              <w:spacing w:after="0"/>
              <w:cnfStyle w:val="100000000000" w:firstRow="1" w:lastRow="0" w:firstColumn="0" w:lastColumn="0" w:oddVBand="0" w:evenVBand="0" w:oddHBand="0" w:evenHBand="0" w:firstRowFirstColumn="0" w:firstRowLastColumn="0" w:lastRowFirstColumn="0" w:lastRowLastColumn="0"/>
              <w:rPr>
                <w:ins w:id="122" w:author="Administrator" w:date="2019-09-17T09:06:00Z"/>
                <w:rFonts w:ascii="Times New Roman" w:hAnsi="Times New Roman" w:cs="Times New Roman"/>
              </w:rPr>
            </w:pPr>
            <w:ins w:id="123" w:author="Administrator" w:date="2019-09-17T09:06:00Z">
              <w:r>
                <w:rPr>
                  <w:rFonts w:ascii="Times New Roman" w:hAnsi="Times New Roman" w:cs="Times New Roman"/>
                </w:rPr>
                <w:t>AOS to Database</w:t>
              </w:r>
            </w:ins>
          </w:p>
        </w:tc>
      </w:tr>
      <w:tr w:rsidR="00ED24B7" w14:paraId="2BB0B32A" w14:textId="77777777" w:rsidTr="00ED24B7">
        <w:trPr>
          <w:cnfStyle w:val="000000100000" w:firstRow="0" w:lastRow="0" w:firstColumn="0" w:lastColumn="0" w:oddVBand="0" w:evenVBand="0" w:oddHBand="1" w:evenHBand="0" w:firstRowFirstColumn="0" w:firstRowLastColumn="0" w:lastRowFirstColumn="0" w:lastRowLastColumn="0"/>
          <w:ins w:id="124" w:author="Administrator" w:date="2019-09-17T09:06:00Z"/>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138E19D" w14:textId="77777777" w:rsidR="00ED24B7" w:rsidRDefault="00ED24B7">
            <w:pPr>
              <w:spacing w:after="0"/>
              <w:rPr>
                <w:ins w:id="125" w:author="Administrator" w:date="2019-09-17T09:06:00Z"/>
                <w:rFonts w:ascii="Times New Roman" w:hAnsi="Times New Roman" w:cs="Times New Roman"/>
              </w:rPr>
            </w:pPr>
            <w:ins w:id="126" w:author="Administrator" w:date="2019-09-17T09:06:00Z">
              <w:r>
                <w:rPr>
                  <w:rFonts w:ascii="Times New Roman" w:hAnsi="Times New Roman" w:cs="Times New Roman"/>
                </w:rPr>
                <w:t>Bandwidth</w:t>
              </w:r>
            </w:ins>
          </w:p>
        </w:tc>
        <w:tc>
          <w:tcPr>
            <w:tcW w:w="3005"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E342A9C"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127" w:author="Administrator" w:date="2019-09-17T09:06:00Z"/>
                <w:rFonts w:ascii="Times New Roman" w:hAnsi="Times New Roman" w:cs="Times New Roman"/>
              </w:rPr>
            </w:pPr>
            <w:ins w:id="128" w:author="Administrator" w:date="2019-09-17T09:06:00Z">
              <w:r>
                <w:rPr>
                  <w:rFonts w:ascii="Times New Roman" w:hAnsi="Times New Roman" w:cs="Times New Roman"/>
                </w:rPr>
                <w:t>50 kilobytes per second (KBps) per user</w:t>
              </w:r>
            </w:ins>
          </w:p>
        </w:tc>
        <w:tc>
          <w:tcPr>
            <w:tcW w:w="300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2539611" w14:textId="77777777" w:rsidR="00ED24B7" w:rsidRDefault="00ED24B7">
            <w:pPr>
              <w:spacing w:after="0"/>
              <w:cnfStyle w:val="000000100000" w:firstRow="0" w:lastRow="0" w:firstColumn="0" w:lastColumn="0" w:oddVBand="0" w:evenVBand="0" w:oddHBand="1" w:evenHBand="0" w:firstRowFirstColumn="0" w:firstRowLastColumn="0" w:lastRowFirstColumn="0" w:lastRowLastColumn="0"/>
              <w:rPr>
                <w:ins w:id="129" w:author="Administrator" w:date="2019-09-17T09:06:00Z"/>
                <w:rFonts w:ascii="Times New Roman" w:hAnsi="Times New Roman" w:cs="Times New Roman"/>
              </w:rPr>
            </w:pPr>
          </w:p>
        </w:tc>
      </w:tr>
      <w:tr w:rsidR="00ED24B7" w14:paraId="78578D60" w14:textId="77777777" w:rsidTr="00ED24B7">
        <w:trPr>
          <w:ins w:id="130" w:author="Administrator" w:date="2019-09-17T09:06:00Z"/>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4D61372" w14:textId="77777777" w:rsidR="00ED24B7" w:rsidRDefault="00ED24B7">
            <w:pPr>
              <w:spacing w:after="0"/>
              <w:rPr>
                <w:ins w:id="131" w:author="Administrator" w:date="2019-09-17T09:06:00Z"/>
                <w:rFonts w:ascii="Times New Roman" w:hAnsi="Times New Roman" w:cs="Times New Roman"/>
              </w:rPr>
            </w:pPr>
            <w:ins w:id="132" w:author="Administrator" w:date="2019-09-17T09:06:00Z">
              <w:r>
                <w:rPr>
                  <w:rFonts w:ascii="Times New Roman" w:hAnsi="Times New Roman" w:cs="Times New Roman"/>
                </w:rPr>
                <w:t>Latency</w:t>
              </w:r>
            </w:ins>
          </w:p>
        </w:tc>
        <w:tc>
          <w:tcPr>
            <w:tcW w:w="3005"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3B4D74E"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133" w:author="Administrator" w:date="2019-09-17T09:06:00Z"/>
                <w:rFonts w:ascii="Times New Roman" w:hAnsi="Times New Roman" w:cs="Times New Roman"/>
              </w:rPr>
            </w:pPr>
            <w:ins w:id="134" w:author="Administrator" w:date="2019-09-17T09:06:00Z">
              <w:r>
                <w:rPr>
                  <w:rFonts w:ascii="Times New Roman" w:hAnsi="Times New Roman" w:cs="Times New Roman"/>
                </w:rPr>
                <w:t>Less than 250-300 milliseconds(ms)</w:t>
              </w:r>
            </w:ins>
          </w:p>
        </w:tc>
        <w:tc>
          <w:tcPr>
            <w:tcW w:w="300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BB48B7A" w14:textId="77777777" w:rsidR="00ED24B7" w:rsidRDefault="00ED24B7">
            <w:pPr>
              <w:spacing w:after="0"/>
              <w:cnfStyle w:val="000000000000" w:firstRow="0" w:lastRow="0" w:firstColumn="0" w:lastColumn="0" w:oddVBand="0" w:evenVBand="0" w:oddHBand="0" w:evenHBand="0" w:firstRowFirstColumn="0" w:firstRowLastColumn="0" w:lastRowFirstColumn="0" w:lastRowLastColumn="0"/>
              <w:rPr>
                <w:ins w:id="135" w:author="Administrator" w:date="2019-09-17T09:06:00Z"/>
                <w:rFonts w:ascii="Times New Roman" w:hAnsi="Times New Roman" w:cs="Times New Roman"/>
              </w:rPr>
            </w:pPr>
            <w:ins w:id="136" w:author="Administrator" w:date="2019-09-17T09:06:00Z">
              <w:r>
                <w:rPr>
                  <w:rFonts w:ascii="Times New Roman" w:hAnsi="Times New Roman" w:cs="Times New Roman"/>
                </w:rPr>
                <w:t>Less than 1 ms (local area network [LAN] only. AOS and the database must be co-located.</w:t>
              </w:r>
            </w:ins>
          </w:p>
        </w:tc>
      </w:tr>
    </w:tbl>
    <w:p w14:paraId="51D795B5" w14:textId="77777777" w:rsidR="00ED24B7" w:rsidRDefault="00ED24B7" w:rsidP="00ED24B7">
      <w:pPr>
        <w:rPr>
          <w:ins w:id="137" w:author="Administrator" w:date="2019-09-17T09:06:00Z"/>
          <w:rFonts w:ascii="Times New Roman" w:hAnsi="Times New Roman"/>
          <w:sz w:val="22"/>
          <w:szCs w:val="22"/>
        </w:rPr>
      </w:pPr>
      <w:ins w:id="138" w:author="Administrator" w:date="2019-09-17T09:06:00Z">
        <w:r>
          <w:rPr>
            <w:rFonts w:ascii="Times New Roman" w:hAnsi="Times New Roman"/>
          </w:rPr>
          <w:t xml:space="preserve">  </w:t>
        </w:r>
      </w:ins>
    </w:p>
    <w:p w14:paraId="39D6A047" w14:textId="77777777" w:rsidR="00ED24B7" w:rsidRPr="00B35381" w:rsidRDefault="00ED24B7" w:rsidP="007A283B">
      <w:pPr>
        <w:pStyle w:val="BodyText"/>
        <w:rPr>
          <w:ins w:id="139" w:author="Administrator" w:date="2019-09-17T09:06:00Z"/>
          <w:lang w:val="en-US" w:bidi="ar-SA"/>
        </w:rPr>
      </w:pPr>
    </w:p>
    <w:p w14:paraId="03AACFCB" w14:textId="77777777" w:rsidR="001736B8" w:rsidRPr="00C9681B" w:rsidDel="00ED24B7" w:rsidRDefault="001736B8" w:rsidP="007A283B">
      <w:pPr>
        <w:rPr>
          <w:del w:id="140" w:author="Administrator" w:date="2019-09-17T09:05:00Z"/>
          <w:color w:val="595959"/>
          <w:sz w:val="16"/>
          <w:szCs w:val="16"/>
        </w:rPr>
      </w:pPr>
    </w:p>
    <w:p w14:paraId="4AF24615" w14:textId="5A025B68" w:rsidR="001736B8" w:rsidRPr="00D960FE" w:rsidDel="00ED24B7" w:rsidRDefault="001736B8" w:rsidP="007A283B">
      <w:pPr>
        <w:pStyle w:val="Heading2"/>
        <w:numPr>
          <w:ilvl w:val="0"/>
          <w:numId w:val="0"/>
        </w:numPr>
        <w:rPr>
          <w:del w:id="141" w:author="Administrator" w:date="2019-09-17T09:04:00Z"/>
        </w:rPr>
      </w:pPr>
      <w:bookmarkStart w:id="142" w:name="_Toc299090706"/>
      <w:bookmarkStart w:id="143" w:name="_Toc299090755"/>
      <w:bookmarkStart w:id="144" w:name="_Toc300135840"/>
      <w:bookmarkStart w:id="145" w:name="_Toc19107243"/>
      <w:bookmarkEnd w:id="1"/>
      <w:bookmarkEnd w:id="2"/>
      <w:bookmarkEnd w:id="3"/>
      <w:del w:id="146" w:author="Administrator" w:date="2019-09-17T09:04:00Z">
        <w:r w:rsidRPr="00D960FE" w:rsidDel="00ED24B7">
          <w:delText>Table of Contents</w:delText>
        </w:r>
        <w:bookmarkEnd w:id="142"/>
        <w:bookmarkEnd w:id="143"/>
        <w:bookmarkEnd w:id="144"/>
        <w:bookmarkEnd w:id="145"/>
      </w:del>
    </w:p>
    <w:p w14:paraId="75F06921" w14:textId="093899FE" w:rsidR="00274523" w:rsidDel="00ED24B7" w:rsidRDefault="00A16E4B">
      <w:pPr>
        <w:pStyle w:val="TOC2"/>
        <w:rPr>
          <w:ins w:id="147" w:author="CIE Administrator" w:date="2019-09-11T15:13:00Z"/>
          <w:del w:id="148" w:author="Administrator" w:date="2019-09-17T09:04:00Z"/>
          <w:rFonts w:asciiTheme="minorHAnsi" w:eastAsiaTheme="minorEastAsia" w:hAnsiTheme="minorHAnsi" w:cstheme="minorBidi"/>
          <w:noProof/>
          <w:sz w:val="22"/>
          <w:szCs w:val="22"/>
        </w:rPr>
      </w:pPr>
      <w:del w:id="149" w:author="Administrator" w:date="2019-09-17T09:04:00Z">
        <w:r w:rsidDel="00ED24B7">
          <w:fldChar w:fldCharType="begin"/>
        </w:r>
        <w:r w:rsidR="001736B8" w:rsidDel="00ED24B7">
          <w:delInstrText xml:space="preserve"> TOC \o "1-3" \h \z \u </w:delInstrText>
        </w:r>
        <w:r w:rsidDel="00ED24B7">
          <w:fldChar w:fldCharType="separate"/>
        </w:r>
      </w:del>
      <w:ins w:id="150" w:author="CIE Administrator" w:date="2019-09-11T15:13:00Z">
        <w:del w:id="151" w:author="Administrator" w:date="2019-09-17T09:04:00Z">
          <w:r w:rsidR="00274523" w:rsidRPr="00BE1E8B" w:rsidDel="00ED24B7">
            <w:rPr>
              <w:rStyle w:val="Hyperlink"/>
              <w:noProof/>
            </w:rPr>
            <w:fldChar w:fldCharType="begin"/>
          </w:r>
          <w:r w:rsidR="00274523" w:rsidRPr="00BE1E8B" w:rsidDel="00ED24B7">
            <w:rPr>
              <w:rStyle w:val="Hyperlink"/>
              <w:noProof/>
            </w:rPr>
            <w:delInstrText xml:space="preserve"> </w:delInstrText>
          </w:r>
          <w:r w:rsidR="00274523" w:rsidDel="00ED24B7">
            <w:rPr>
              <w:noProof/>
            </w:rPr>
            <w:delInstrText>HYPERLINK \l "_Toc19107243"</w:delInstrText>
          </w:r>
          <w:r w:rsidR="00274523" w:rsidRPr="00BE1E8B" w:rsidDel="00ED24B7">
            <w:rPr>
              <w:rStyle w:val="Hyperlink"/>
              <w:noProof/>
            </w:rPr>
            <w:delInstrText xml:space="preserve"> </w:delInstrText>
          </w:r>
          <w:r w:rsidR="00274523" w:rsidRPr="00BE1E8B" w:rsidDel="00ED24B7">
            <w:rPr>
              <w:rStyle w:val="Hyperlink"/>
              <w:noProof/>
            </w:rPr>
            <w:fldChar w:fldCharType="separate"/>
          </w:r>
          <w:r w:rsidR="00274523" w:rsidRPr="00BE1E8B" w:rsidDel="00ED24B7">
            <w:rPr>
              <w:rStyle w:val="Hyperlink"/>
              <w:noProof/>
            </w:rPr>
            <w:delText>Table of Contents</w:delText>
          </w:r>
          <w:r w:rsidR="00274523" w:rsidDel="00ED24B7">
            <w:rPr>
              <w:noProof/>
              <w:webHidden/>
            </w:rPr>
            <w:tab/>
          </w:r>
          <w:r w:rsidR="00274523" w:rsidDel="00ED24B7">
            <w:rPr>
              <w:noProof/>
              <w:webHidden/>
            </w:rPr>
            <w:fldChar w:fldCharType="begin"/>
          </w:r>
          <w:r w:rsidR="00274523" w:rsidDel="00ED24B7">
            <w:rPr>
              <w:noProof/>
              <w:webHidden/>
            </w:rPr>
            <w:delInstrText xml:space="preserve"> PAGEREF _Toc19107243 \h </w:delInstrText>
          </w:r>
        </w:del>
      </w:ins>
      <w:del w:id="152" w:author="Administrator" w:date="2019-09-17T09:04:00Z">
        <w:r w:rsidR="00274523" w:rsidDel="00ED24B7">
          <w:rPr>
            <w:noProof/>
            <w:webHidden/>
          </w:rPr>
        </w:r>
        <w:r w:rsidR="00274523" w:rsidDel="00ED24B7">
          <w:rPr>
            <w:noProof/>
            <w:webHidden/>
          </w:rPr>
          <w:fldChar w:fldCharType="separate"/>
        </w:r>
      </w:del>
      <w:ins w:id="153" w:author="CIE Administrator" w:date="2019-09-11T15:13:00Z">
        <w:del w:id="154" w:author="Administrator" w:date="2019-09-17T09:04:00Z">
          <w:r w:rsidR="00274523" w:rsidDel="00ED24B7">
            <w:rPr>
              <w:noProof/>
              <w:webHidden/>
            </w:rPr>
            <w:delText>3</w:delText>
          </w:r>
          <w:r w:rsidR="00274523" w:rsidDel="00ED24B7">
            <w:rPr>
              <w:noProof/>
              <w:webHidden/>
            </w:rPr>
            <w:fldChar w:fldCharType="end"/>
          </w:r>
          <w:r w:rsidR="00274523" w:rsidRPr="00BE1E8B" w:rsidDel="00ED24B7">
            <w:rPr>
              <w:rStyle w:val="Hyperlink"/>
              <w:noProof/>
            </w:rPr>
            <w:fldChar w:fldCharType="end"/>
          </w:r>
        </w:del>
      </w:ins>
    </w:p>
    <w:p w14:paraId="220994D5" w14:textId="323F5771" w:rsidR="00A04604" w:rsidRPr="00205D76" w:rsidDel="00ED24B7" w:rsidRDefault="00A16E4B" w:rsidP="007A283B">
      <w:pPr>
        <w:rPr>
          <w:del w:id="155" w:author="Administrator" w:date="2019-09-17T09:04:00Z"/>
          <w:rFonts w:asciiTheme="minorHAnsi" w:hAnsiTheme="minorHAnsi"/>
        </w:rPr>
      </w:pPr>
      <w:del w:id="156" w:author="Administrator" w:date="2019-09-17T09:04:00Z">
        <w:r w:rsidDel="00ED24B7">
          <w:rPr>
            <w:b/>
          </w:rPr>
          <w:fldChar w:fldCharType="end"/>
        </w:r>
      </w:del>
    </w:p>
    <w:p w14:paraId="649F7450" w14:textId="430A5667" w:rsidR="009B1906" w:rsidRPr="002574C8" w:rsidDel="00ED24B7" w:rsidRDefault="009B1906" w:rsidP="007A283B">
      <w:pPr>
        <w:rPr>
          <w:del w:id="157" w:author="Administrator" w:date="2019-09-17T09:04:00Z"/>
          <w:rFonts w:cs="Calibri"/>
          <w:b/>
          <w:color w:val="E36C0A"/>
          <w:sz w:val="18"/>
        </w:rPr>
      </w:pPr>
    </w:p>
    <w:p w14:paraId="543DFF19" w14:textId="77777777" w:rsidR="00131D47" w:rsidRPr="002306D1" w:rsidRDefault="00131D47" w:rsidP="00055E98">
      <w:pPr>
        <w:pStyle w:val="BodyText"/>
        <w:rPr>
          <w:sz w:val="16"/>
          <w:szCs w:val="16"/>
          <w:lang w:val="en-US" w:bidi="ar-SA"/>
        </w:rPr>
      </w:pPr>
      <w:bookmarkStart w:id="158" w:name="_Toc61427955"/>
      <w:bookmarkStart w:id="159" w:name="_Toc61428058"/>
      <w:bookmarkStart w:id="160" w:name="_Toc61428148"/>
      <w:bookmarkStart w:id="161" w:name="_Toc61428311"/>
      <w:bookmarkStart w:id="162" w:name="_Toc61427956"/>
      <w:bookmarkStart w:id="163" w:name="_Toc61428059"/>
      <w:bookmarkStart w:id="164" w:name="_Toc61428149"/>
      <w:bookmarkStart w:id="165" w:name="_Toc61428312"/>
      <w:bookmarkStart w:id="166" w:name="_Toc202328417"/>
      <w:bookmarkStart w:id="167" w:name="_Toc202329139"/>
      <w:bookmarkStart w:id="168" w:name="_Toc202240758"/>
      <w:bookmarkStart w:id="169" w:name="_Toc202244356"/>
      <w:bookmarkStart w:id="170" w:name="_Toc202322107"/>
      <w:bookmarkStart w:id="171" w:name="_Toc202328280"/>
      <w:bookmarkStart w:id="172" w:name="_Toc202328455"/>
      <w:bookmarkStart w:id="173" w:name="_Toc20232917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sectPr w:rsidR="00131D47" w:rsidRPr="002306D1" w:rsidSect="003E257D">
      <w:headerReference w:type="even" r:id="rId14"/>
      <w:footerReference w:type="default" r:id="rId15"/>
      <w:headerReference w:type="first" r:id="rId16"/>
      <w:pgSz w:w="11907" w:h="16840" w:code="9"/>
      <w:pgMar w:top="1361" w:right="992" w:bottom="1560" w:left="1134" w:header="680" w:footer="79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5284A" w14:textId="77777777" w:rsidR="007E0044" w:rsidRDefault="007E0044" w:rsidP="00F318EE">
      <w:pPr>
        <w:spacing w:after="0"/>
      </w:pPr>
      <w:r>
        <w:separator/>
      </w:r>
    </w:p>
  </w:endnote>
  <w:endnote w:type="continuationSeparator" w:id="0">
    <w:p w14:paraId="23AA1FD5" w14:textId="77777777" w:rsidR="007E0044" w:rsidRDefault="007E0044" w:rsidP="00F31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Bold">
    <w:altName w:val="Edwardian Script ITC"/>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merigo BT">
    <w:altName w:val="Times New Roman"/>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Traditional Arabic">
    <w:charset w:val="B2"/>
    <w:family w:val="roman"/>
    <w:pitch w:val="variable"/>
    <w:sig w:usb0="00002003" w:usb1="80000000" w:usb2="00000008" w:usb3="00000000" w:csb0="00000041" w:csb1="00000000"/>
  </w:font>
  <w:font w:name="Univers 45 Light">
    <w:panose1 w:val="00000000000000000000"/>
    <w:charset w:val="00"/>
    <w:family w:val="swiss"/>
    <w:notTrueType/>
    <w:pitch w:val="variable"/>
    <w:sig w:usb0="00000003" w:usb1="00000000" w:usb2="00000000" w:usb3="00000000" w:csb0="00000001" w:csb1="00000000"/>
  </w:font>
  <w:font w:name="Univers 57 Condensed">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DaunPenh">
    <w:charset w:val="00"/>
    <w:family w:val="auto"/>
    <w:pitch w:val="variable"/>
    <w:sig w:usb0="80000003" w:usb1="00000000" w:usb2="00010000" w:usb3="00000000" w:csb0="00000001"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839619"/>
      <w:docPartObj>
        <w:docPartGallery w:val="Page Numbers (Bottom of Page)"/>
        <w:docPartUnique/>
      </w:docPartObj>
    </w:sdtPr>
    <w:sdtEndPr/>
    <w:sdtContent>
      <w:sdt>
        <w:sdtPr>
          <w:id w:val="-1769616900"/>
          <w:docPartObj>
            <w:docPartGallery w:val="Page Numbers (Top of Page)"/>
            <w:docPartUnique/>
          </w:docPartObj>
        </w:sdtPr>
        <w:sdtEndPr/>
        <w:sdtContent>
          <w:p w14:paraId="083584DB" w14:textId="77777777" w:rsidR="006C317F" w:rsidRDefault="006C317F">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ED24B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24B7">
              <w:rPr>
                <w:b/>
                <w:bCs/>
                <w:noProof/>
              </w:rPr>
              <w:t>4</w:t>
            </w:r>
            <w:r>
              <w:rPr>
                <w:b/>
                <w:bCs/>
                <w:sz w:val="24"/>
                <w:szCs w:val="24"/>
              </w:rPr>
              <w:fldChar w:fldCharType="end"/>
            </w:r>
          </w:p>
          <w:p w14:paraId="083683D4" w14:textId="77777777" w:rsidR="006C317F" w:rsidRPr="005815CF" w:rsidRDefault="006C317F" w:rsidP="00C26360">
            <w:pPr>
              <w:pStyle w:val="Footer"/>
              <w:jc w:val="center"/>
              <w:rPr>
                <w:color w:val="7F7F7F"/>
                <w:sz w:val="18"/>
              </w:rPr>
            </w:pPr>
            <w:r w:rsidRPr="00C26360">
              <w:rPr>
                <w:rStyle w:val="PageNumber"/>
                <w:b/>
                <w:bCs/>
                <w:i/>
                <w:iCs/>
                <w:color w:val="7F7F7F"/>
                <w:sz w:val="18"/>
                <w:szCs w:val="18"/>
              </w:rPr>
              <w:t xml:space="preserve">Produced by IBTS for FC Platinum Holdings                                                                                                                                               </w:t>
            </w:r>
            <w:r w:rsidRPr="00BE237A">
              <w:rPr>
                <w:rFonts w:eastAsia="Calibri" w:cs="Calibri"/>
                <w:noProof/>
                <w:color w:val="000000"/>
                <w:position w:val="1"/>
                <w:sz w:val="22"/>
                <w:szCs w:val="22"/>
                <w:lang w:val="en-ZW" w:eastAsia="en-ZW"/>
              </w:rPr>
              <w:drawing>
                <wp:inline distT="0" distB="0" distL="0" distR="0" wp14:anchorId="5099561C" wp14:editId="25896104">
                  <wp:extent cx="809625" cy="28575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98103" name="Picture 98103"/>
                          <pic:cNvPicPr/>
                        </pic:nvPicPr>
                        <pic:blipFill>
                          <a:blip r:embed="rId1">
                            <a:extLst>
                              <a:ext uri="{28A0092B-C50C-407E-A947-70E740481C1C}">
                                <a14:useLocalDpi xmlns:a14="http://schemas.microsoft.com/office/drawing/2010/main" val="0"/>
                              </a:ext>
                            </a:extLst>
                          </a:blip>
                          <a:stretch>
                            <a:fillRect/>
                          </a:stretch>
                        </pic:blipFill>
                        <pic:spPr>
                          <a:xfrm>
                            <a:off x="0" y="0"/>
                            <a:ext cx="815349" cy="287770"/>
                          </a:xfrm>
                          <a:prstGeom prst="rect">
                            <a:avLst/>
                          </a:prstGeom>
                        </pic:spPr>
                      </pic:pic>
                    </a:graphicData>
                  </a:graphic>
                </wp:inline>
              </w:drawing>
            </w:r>
          </w:p>
        </w:sdtContent>
      </w:sdt>
    </w:sdtContent>
  </w:sdt>
  <w:p w14:paraId="2E6C0D52" w14:textId="77777777" w:rsidR="006C317F" w:rsidRPr="005815CF" w:rsidRDefault="006C317F" w:rsidP="005815CF">
    <w:pPr>
      <w:pStyle w:val="Footer"/>
      <w:jc w:val="right"/>
      <w:rPr>
        <w:rStyle w:val="PageNumber"/>
      </w:rPr>
    </w:pPr>
    <w:r>
      <w:rPr>
        <w:rStyle w:val="PageNumber"/>
        <w:color w:val="7F7F7F"/>
        <w:sz w:val="18"/>
      </w:rPr>
      <w:tab/>
    </w:r>
    <w:r>
      <w:rPr>
        <w:rStyle w:val="PageNumber"/>
        <w:color w:val="7F7F7F"/>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B8D18" w14:textId="77777777" w:rsidR="007E0044" w:rsidRDefault="007E0044" w:rsidP="00F318EE">
      <w:pPr>
        <w:spacing w:after="0"/>
      </w:pPr>
      <w:r>
        <w:separator/>
      </w:r>
    </w:p>
  </w:footnote>
  <w:footnote w:type="continuationSeparator" w:id="0">
    <w:p w14:paraId="7212A2EB" w14:textId="77777777" w:rsidR="007E0044" w:rsidRDefault="007E0044" w:rsidP="00F318E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9560B" w14:textId="77777777" w:rsidR="006C317F" w:rsidRPr="00082E6D" w:rsidRDefault="006C317F" w:rsidP="003C5DCE">
    <w:pPr>
      <w:pStyle w:val="Header"/>
      <w:tabs>
        <w:tab w:val="clear" w:pos="4680"/>
      </w:tabs>
      <w:jc w:val="right"/>
      <w:rPr>
        <w:rFonts w:ascii="Arial" w:hAnsi="Arial" w:cs="Arial"/>
        <w:b/>
        <w:color w:val="000000"/>
      </w:rPr>
    </w:pPr>
    <w:r>
      <w:rPr>
        <w:noProof/>
        <w:lang w:val="en-ZW" w:eastAsia="en-ZW"/>
      </w:rPr>
      <w:drawing>
        <wp:anchor distT="0" distB="0" distL="114300" distR="114300" simplePos="0" relativeHeight="251655168" behindDoc="0" locked="0" layoutInCell="1" allowOverlap="1" wp14:anchorId="0847B8BE" wp14:editId="42870360">
          <wp:simplePos x="0" y="0"/>
          <wp:positionH relativeFrom="column">
            <wp:posOffset>-41910</wp:posOffset>
          </wp:positionH>
          <wp:positionV relativeFrom="paragraph">
            <wp:posOffset>-8890</wp:posOffset>
          </wp:positionV>
          <wp:extent cx="1852295" cy="266065"/>
          <wp:effectExtent l="19050" t="0" r="0" b="0"/>
          <wp:wrapNone/>
          <wp:docPr id="7" name="Picture 1" descr="C:\Users\ilze\Desktop\IMG_05012011_11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ze\Desktop\IMG_05012011_112253.png"/>
                  <pic:cNvPicPr>
                    <a:picLocks noChangeAspect="1" noChangeArrowheads="1"/>
                  </pic:cNvPicPr>
                </pic:nvPicPr>
                <pic:blipFill>
                  <a:blip r:embed="rId1"/>
                  <a:srcRect/>
                  <a:stretch>
                    <a:fillRect/>
                  </a:stretch>
                </pic:blipFill>
                <pic:spPr bwMode="auto">
                  <a:xfrm>
                    <a:off x="0" y="0"/>
                    <a:ext cx="1852295" cy="266065"/>
                  </a:xfrm>
                  <a:prstGeom prst="rect">
                    <a:avLst/>
                  </a:prstGeom>
                  <a:noFill/>
                  <a:ln w="9525">
                    <a:noFill/>
                    <a:miter lim="800000"/>
                    <a:headEnd/>
                    <a:tailEnd/>
                  </a:ln>
                </pic:spPr>
              </pic:pic>
            </a:graphicData>
          </a:graphic>
        </wp:anchor>
      </w:drawing>
    </w:r>
    <w:r>
      <w:tab/>
    </w:r>
    <w:r w:rsidR="007E0044">
      <w:fldChar w:fldCharType="begin"/>
    </w:r>
    <w:r w:rsidR="007E0044">
      <w:instrText xml:space="preserve"> FILENAME   \* MERGEFORMAT </w:instrText>
    </w:r>
    <w:r w:rsidR="007E0044">
      <w:fldChar w:fldCharType="separate"/>
    </w:r>
    <w:r w:rsidRPr="00B9796C">
      <w:rPr>
        <w:rFonts w:ascii="Arial" w:hAnsi="Arial" w:cs="Arial"/>
        <w:b/>
        <w:noProof/>
        <w:color w:val="000000"/>
        <w:sz w:val="24"/>
      </w:rPr>
      <w:t>ERP Deployment Project</w:t>
    </w:r>
    <w:r>
      <w:rPr>
        <w:noProof/>
      </w:rPr>
      <w:t xml:space="preserve"> Charter E-Learning Solutions</w:t>
    </w:r>
    <w:r w:rsidR="007E0044">
      <w:rPr>
        <w:noProof/>
      </w:rPr>
      <w:fldChar w:fldCharType="end"/>
    </w:r>
    <w:r>
      <w:rPr>
        <w:noProof/>
      </w:rPr>
      <w:t>TENDO</w:t>
    </w:r>
  </w:p>
  <w:p w14:paraId="3C56BAD7" w14:textId="77777777" w:rsidR="006C317F" w:rsidRPr="00F35AB5" w:rsidRDefault="006C317F" w:rsidP="00F35AB5">
    <w:pPr>
      <w:pStyle w:val="Header"/>
    </w:pPr>
  </w:p>
  <w:p w14:paraId="664A9196" w14:textId="77777777" w:rsidR="006C317F" w:rsidRDefault="006C317F"/>
  <w:p w14:paraId="55C00C45" w14:textId="77777777" w:rsidR="006C317F" w:rsidRDefault="006C317F"/>
  <w:p w14:paraId="43A398AB" w14:textId="77777777" w:rsidR="006C317F" w:rsidRDefault="006C317F"/>
  <w:p w14:paraId="7624BDA5" w14:textId="77777777" w:rsidR="006C317F" w:rsidRDefault="006C317F"/>
  <w:p w14:paraId="7A8C67DC" w14:textId="77777777" w:rsidR="006C317F" w:rsidRDefault="006C317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BDFA" w14:textId="77777777" w:rsidR="006C317F" w:rsidRDefault="006C317F" w:rsidP="00A56275">
    <w:pPr>
      <w:pStyle w:val="Header"/>
      <w:tabs>
        <w:tab w:val="clear" w:pos="4680"/>
        <w:tab w:val="clear" w:pos="9360"/>
        <w:tab w:val="left" w:pos="1222"/>
      </w:tabs>
    </w:pPr>
    <w:r>
      <w:rPr>
        <w:noProof/>
        <w:lang w:val="en-ZW" w:eastAsia="en-ZW"/>
      </w:rPr>
      <mc:AlternateContent>
        <mc:Choice Requires="wps">
          <w:drawing>
            <wp:anchor distT="0" distB="0" distL="114300" distR="114300" simplePos="0" relativeHeight="251656192" behindDoc="0" locked="0" layoutInCell="1" allowOverlap="1" wp14:anchorId="225B9F10" wp14:editId="2FF1DCAA">
              <wp:simplePos x="0" y="0"/>
              <wp:positionH relativeFrom="column">
                <wp:posOffset>966470</wp:posOffset>
              </wp:positionH>
              <wp:positionV relativeFrom="paragraph">
                <wp:posOffset>4019550</wp:posOffset>
              </wp:positionV>
              <wp:extent cx="5891530" cy="1686560"/>
              <wp:effectExtent l="0" t="0" r="0" b="889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1530" cy="168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9E7508" w14:textId="77777777" w:rsidR="006C317F" w:rsidRPr="00EC7CE6" w:rsidRDefault="006C317F" w:rsidP="003E257D">
                          <w:pPr>
                            <w:rPr>
                              <w:szCs w:val="7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5B9F10" id="Rectangle 1" o:spid="_x0000_s1027" style="position:absolute;left:0;text-align:left;margin-left:76.1pt;margin-top:316.5pt;width:463.9pt;height:13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" stroked="f">
              <v:textbox>
                <w:txbxContent>
                  <w:p w14:paraId="729E7508" w14:textId="77777777" w:rsidR="006C317F" w:rsidRPr="00EC7CE6" w:rsidRDefault="006C317F" w:rsidP="003E257D">
                    <w:pPr>
                      <w:rPr>
                        <w:szCs w:val="72"/>
                      </w:rPr>
                    </w:pPr>
                  </w:p>
                </w:txbxContent>
              </v:textbox>
            </v:rect>
          </w:pict>
        </mc:Fallback>
      </mc:AlternateContent>
    </w:r>
    <w:r>
      <w:rPr>
        <w:noProof/>
        <w:lang w:val="en-ZW" w:eastAsia="en-ZW"/>
      </w:rPr>
      <mc:AlternateContent>
        <mc:Choice Requires="wps">
          <w:drawing>
            <wp:anchor distT="0" distB="0" distL="114300" distR="114300" simplePos="0" relativeHeight="251658240" behindDoc="0" locked="0" layoutInCell="1" allowOverlap="1" wp14:anchorId="6CAB33E8" wp14:editId="7EF3366D">
              <wp:simplePos x="0" y="0"/>
              <wp:positionH relativeFrom="column">
                <wp:posOffset>1118870</wp:posOffset>
              </wp:positionH>
              <wp:positionV relativeFrom="paragraph">
                <wp:posOffset>4171950</wp:posOffset>
              </wp:positionV>
              <wp:extent cx="5891530" cy="137731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1530" cy="137731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8B967A" w14:textId="77777777" w:rsidR="006C317F" w:rsidRPr="00EC7CE6" w:rsidRDefault="006C317F" w:rsidP="003E257D">
                          <w:pPr>
                            <w:rPr>
                              <w:szCs w:val="7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AB33E8" id="Rectangle 3" o:spid="_x0000_s1028" style="position:absolute;left:0;text-align:left;margin-left:88.1pt;margin-top:328.5pt;width:463.9pt;height:10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" fillcolor="#bfbfbf" stroked="f">
              <v:textbox>
                <w:txbxContent>
                  <w:p w14:paraId="4C8B967A" w14:textId="77777777" w:rsidR="006C317F" w:rsidRPr="00EC7CE6" w:rsidRDefault="006C317F" w:rsidP="003E257D">
                    <w:pPr>
                      <w:rPr>
                        <w:szCs w:val="72"/>
                      </w:rPr>
                    </w:pPr>
                  </w:p>
                </w:txbxContent>
              </v:textbox>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5E49A7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nsid w:val="07A2104B"/>
    <w:multiLevelType w:val="multilevel"/>
    <w:tmpl w:val="C21C4618"/>
    <w:styleLink w:val="Alpha01"/>
    <w:lvl w:ilvl="0">
      <w:start w:val="1"/>
      <w:numFmt w:val="lowerLetter"/>
      <w:lvlText w:val="(%1)"/>
      <w:lvlJc w:val="left"/>
      <w:pPr>
        <w:tabs>
          <w:tab w:val="num" w:pos="1985"/>
        </w:tabs>
        <w:ind w:left="1985" w:hanging="851"/>
      </w:pPr>
      <w:rPr>
        <w:rFonts w:ascii="Times New Roman" w:hAnsi="Times New Roman" w:hint="default"/>
        <w:b/>
      </w:rPr>
    </w:lvl>
    <w:lvl w:ilvl="1">
      <w:start w:val="1"/>
      <w:numFmt w:val="bullet"/>
      <w:lvlText w:val=""/>
      <w:lvlJc w:val="left"/>
      <w:pPr>
        <w:tabs>
          <w:tab w:val="num" w:pos="1800"/>
        </w:tabs>
        <w:ind w:left="1800" w:hanging="360"/>
      </w:pPr>
      <w:rPr>
        <w:rFonts w:ascii="Wingdings 3" w:hAnsi="Wingdings 3"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A9946FD"/>
    <w:multiLevelType w:val="hybridMultilevel"/>
    <w:tmpl w:val="3A6A746A"/>
    <w:lvl w:ilvl="0" w:tplc="15B4DAC4">
      <w:start w:val="1"/>
      <w:numFmt w:val="decimal"/>
      <w:pStyle w:val="StyleHeading2Contrat2Left0cmHanging127cm"/>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6D7D81"/>
    <w:multiLevelType w:val="hybridMultilevel"/>
    <w:tmpl w:val="0C44D3E8"/>
    <w:lvl w:ilvl="0" w:tplc="04090005">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0F544945"/>
    <w:multiLevelType w:val="hybridMultilevel"/>
    <w:tmpl w:val="2ED6175C"/>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112B4F6D"/>
    <w:multiLevelType w:val="hybridMultilevel"/>
    <w:tmpl w:val="9A60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573F7E"/>
    <w:multiLevelType w:val="hybridMultilevel"/>
    <w:tmpl w:val="96EA2B74"/>
    <w:lvl w:ilvl="0" w:tplc="6A4C4C3A">
      <w:start w:val="1"/>
      <w:numFmt w:val="bullet"/>
      <w:pStyle w:val="bulletlist1"/>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18CD1371"/>
    <w:multiLevelType w:val="multilevel"/>
    <w:tmpl w:val="5C4EAB40"/>
    <w:styleLink w:val="StyleBulletedWingdingssymbolBefore05Hanging025"/>
    <w:lvl w:ilvl="0">
      <w:start w:val="1"/>
      <w:numFmt w:val="bullet"/>
      <w:lvlText w:val=""/>
      <w:lvlJc w:val="left"/>
      <w:pPr>
        <w:tabs>
          <w:tab w:val="num" w:pos="1080"/>
        </w:tabs>
        <w:ind w:left="108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CEC39FC"/>
    <w:multiLevelType w:val="hybridMultilevel"/>
    <w:tmpl w:val="4C8C139E"/>
    <w:lvl w:ilvl="0" w:tplc="04090001">
      <w:start w:val="1"/>
      <w:numFmt w:val="bullet"/>
      <w:pStyle w:val="BMCBullet1"/>
      <w:lvlText w:val=""/>
      <w:lvlJc w:val="left"/>
      <w:pPr>
        <w:tabs>
          <w:tab w:val="num" w:pos="727"/>
        </w:tabs>
        <w:ind w:left="727" w:hanging="367"/>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EB5CAB"/>
    <w:multiLevelType w:val="hybridMultilevel"/>
    <w:tmpl w:val="C2920346"/>
    <w:lvl w:ilvl="0" w:tplc="04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nsid w:val="2384437F"/>
    <w:multiLevelType w:val="hybridMultilevel"/>
    <w:tmpl w:val="A01E42A6"/>
    <w:lvl w:ilvl="0" w:tplc="D0EA1C04">
      <w:start w:val="1"/>
      <w:numFmt w:val="bullet"/>
      <w:pStyle w:val="SmartWITable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48D6E95"/>
    <w:multiLevelType w:val="hybridMultilevel"/>
    <w:tmpl w:val="14EC1FC8"/>
    <w:lvl w:ilvl="0" w:tplc="1D1E549C">
      <w:start w:val="1"/>
      <w:numFmt w:val="decimal"/>
      <w:pStyle w:val="StyleHeading2Contrat2Left0cmHanging127cm1"/>
      <w:lvlText w:val="%1.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0971FA"/>
    <w:multiLevelType w:val="hybridMultilevel"/>
    <w:tmpl w:val="2026D010"/>
    <w:lvl w:ilvl="0" w:tplc="9384D750">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nsid w:val="29C06A9A"/>
    <w:multiLevelType w:val="hybridMultilevel"/>
    <w:tmpl w:val="C76C26CC"/>
    <w:lvl w:ilvl="0" w:tplc="AF3AD104">
      <w:start w:val="1"/>
      <w:numFmt w:val="bullet"/>
      <w:pStyle w:val="StyleStyleHeading1CenteredLeft222cmFirstline0cm"/>
      <w:lvlText w:val=""/>
      <w:lvlJc w:val="left"/>
      <w:pPr>
        <w:tabs>
          <w:tab w:val="num" w:pos="360"/>
        </w:tabs>
        <w:ind w:left="360" w:hanging="360"/>
      </w:pPr>
      <w:rPr>
        <w:rFonts w:ascii="Symbol" w:hAnsi="Symbol" w:hint="default"/>
        <w:color w:val="800000"/>
      </w:rPr>
    </w:lvl>
    <w:lvl w:ilvl="1" w:tplc="04090003">
      <w:start w:val="1"/>
      <w:numFmt w:val="bullet"/>
      <w:lvlText w:val="o"/>
      <w:lvlJc w:val="left"/>
      <w:pPr>
        <w:tabs>
          <w:tab w:val="num" w:pos="181"/>
        </w:tabs>
        <w:ind w:left="181" w:hanging="360"/>
      </w:pPr>
      <w:rPr>
        <w:rFonts w:ascii="Courier New" w:hAnsi="Courier New" w:cs="Courier New" w:hint="default"/>
      </w:rPr>
    </w:lvl>
    <w:lvl w:ilvl="2" w:tplc="04090005">
      <w:start w:val="1"/>
      <w:numFmt w:val="bullet"/>
      <w:lvlText w:val=""/>
      <w:lvlJc w:val="left"/>
      <w:pPr>
        <w:tabs>
          <w:tab w:val="num" w:pos="901"/>
        </w:tabs>
        <w:ind w:left="901" w:hanging="360"/>
      </w:pPr>
      <w:rPr>
        <w:rFonts w:ascii="Wingdings" w:hAnsi="Wingdings" w:hint="default"/>
      </w:rPr>
    </w:lvl>
    <w:lvl w:ilvl="3" w:tplc="04090001" w:tentative="1">
      <w:start w:val="1"/>
      <w:numFmt w:val="bullet"/>
      <w:lvlText w:val=""/>
      <w:lvlJc w:val="left"/>
      <w:pPr>
        <w:tabs>
          <w:tab w:val="num" w:pos="1621"/>
        </w:tabs>
        <w:ind w:left="1621" w:hanging="360"/>
      </w:pPr>
      <w:rPr>
        <w:rFonts w:ascii="Symbol" w:hAnsi="Symbol" w:hint="default"/>
      </w:rPr>
    </w:lvl>
    <w:lvl w:ilvl="4" w:tplc="04090003" w:tentative="1">
      <w:start w:val="1"/>
      <w:numFmt w:val="bullet"/>
      <w:lvlText w:val="o"/>
      <w:lvlJc w:val="left"/>
      <w:pPr>
        <w:tabs>
          <w:tab w:val="num" w:pos="2341"/>
        </w:tabs>
        <w:ind w:left="2341" w:hanging="360"/>
      </w:pPr>
      <w:rPr>
        <w:rFonts w:ascii="Courier New" w:hAnsi="Courier New" w:cs="Courier New" w:hint="default"/>
      </w:rPr>
    </w:lvl>
    <w:lvl w:ilvl="5" w:tplc="04090005" w:tentative="1">
      <w:start w:val="1"/>
      <w:numFmt w:val="bullet"/>
      <w:lvlText w:val=""/>
      <w:lvlJc w:val="left"/>
      <w:pPr>
        <w:tabs>
          <w:tab w:val="num" w:pos="3061"/>
        </w:tabs>
        <w:ind w:left="3061" w:hanging="360"/>
      </w:pPr>
      <w:rPr>
        <w:rFonts w:ascii="Wingdings" w:hAnsi="Wingdings" w:hint="default"/>
      </w:rPr>
    </w:lvl>
    <w:lvl w:ilvl="6" w:tplc="04090001" w:tentative="1">
      <w:start w:val="1"/>
      <w:numFmt w:val="bullet"/>
      <w:lvlText w:val=""/>
      <w:lvlJc w:val="left"/>
      <w:pPr>
        <w:tabs>
          <w:tab w:val="num" w:pos="3781"/>
        </w:tabs>
        <w:ind w:left="3781" w:hanging="360"/>
      </w:pPr>
      <w:rPr>
        <w:rFonts w:ascii="Symbol" w:hAnsi="Symbol" w:hint="default"/>
      </w:rPr>
    </w:lvl>
    <w:lvl w:ilvl="7" w:tplc="04090003" w:tentative="1">
      <w:start w:val="1"/>
      <w:numFmt w:val="bullet"/>
      <w:lvlText w:val="o"/>
      <w:lvlJc w:val="left"/>
      <w:pPr>
        <w:tabs>
          <w:tab w:val="num" w:pos="4501"/>
        </w:tabs>
        <w:ind w:left="4501" w:hanging="360"/>
      </w:pPr>
      <w:rPr>
        <w:rFonts w:ascii="Courier New" w:hAnsi="Courier New" w:cs="Courier New" w:hint="default"/>
      </w:rPr>
    </w:lvl>
    <w:lvl w:ilvl="8" w:tplc="04090005" w:tentative="1">
      <w:start w:val="1"/>
      <w:numFmt w:val="bullet"/>
      <w:lvlText w:val=""/>
      <w:lvlJc w:val="left"/>
      <w:pPr>
        <w:tabs>
          <w:tab w:val="num" w:pos="5221"/>
        </w:tabs>
        <w:ind w:left="5221" w:hanging="360"/>
      </w:pPr>
      <w:rPr>
        <w:rFonts w:ascii="Wingdings" w:hAnsi="Wingdings" w:hint="default"/>
      </w:rPr>
    </w:lvl>
  </w:abstractNum>
  <w:abstractNum w:abstractNumId="15">
    <w:nsid w:val="30EE4FD1"/>
    <w:multiLevelType w:val="multilevel"/>
    <w:tmpl w:val="00783C2C"/>
    <w:styleLink w:val="StyleBulletedSymbolsymbol"/>
    <w:lvl w:ilvl="0">
      <w:start w:val="1"/>
      <w:numFmt w:val="bullet"/>
      <w:lvlText w:val=""/>
      <w:lvlJc w:val="left"/>
      <w:pPr>
        <w:tabs>
          <w:tab w:val="num" w:pos="1080"/>
        </w:tabs>
        <w:ind w:left="1800" w:hanging="360"/>
      </w:pPr>
      <w:rPr>
        <w:rFonts w:ascii="Symbol" w:hAnsi="Symbol"/>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38AD789D"/>
    <w:multiLevelType w:val="multilevel"/>
    <w:tmpl w:val="B9928F2A"/>
    <w:lvl w:ilvl="0">
      <w:start w:val="1"/>
      <w:numFmt w:val="decimal"/>
      <w:lvlText w:val="%1."/>
      <w:lvlJc w:val="left"/>
      <w:pPr>
        <w:ind w:left="720" w:hanging="360"/>
      </w:pPr>
    </w:lvl>
    <w:lvl w:ilvl="1">
      <w:start w:val="1"/>
      <w:numFmt w:val="decimal"/>
      <w:pStyle w:val="Q-Venturesubheading"/>
      <w:isLgl/>
      <w:lvlText w:val="%1.%2"/>
      <w:lvlJc w:val="left"/>
      <w:pPr>
        <w:ind w:left="1287" w:hanging="720"/>
      </w:pPr>
      <w:rPr>
        <w:rFonts w:hint="default"/>
      </w:rPr>
    </w:lvl>
    <w:lvl w:ilvl="2">
      <w:start w:val="1"/>
      <w:numFmt w:val="decimal"/>
      <w:isLgl/>
      <w:lvlText w:val="%1.%2.%3"/>
      <w:lvlJc w:val="left"/>
      <w:pPr>
        <w:ind w:left="1854" w:hanging="108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3195" w:hanging="1800"/>
      </w:pPr>
      <w:rPr>
        <w:rFonts w:hint="default"/>
      </w:rPr>
    </w:lvl>
    <w:lvl w:ilvl="6">
      <w:start w:val="1"/>
      <w:numFmt w:val="decimal"/>
      <w:isLgl/>
      <w:lvlText w:val="%1.%2.%3.%4.%5.%6.%7"/>
      <w:lvlJc w:val="left"/>
      <w:pPr>
        <w:ind w:left="3762" w:hanging="216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536" w:hanging="2520"/>
      </w:pPr>
      <w:rPr>
        <w:rFonts w:hint="default"/>
      </w:rPr>
    </w:lvl>
  </w:abstractNum>
  <w:abstractNum w:abstractNumId="17">
    <w:nsid w:val="3B2E0872"/>
    <w:multiLevelType w:val="multilevel"/>
    <w:tmpl w:val="D4BCE9CA"/>
    <w:lvl w:ilvl="0">
      <w:start w:val="1"/>
      <w:numFmt w:val="decimal"/>
      <w:pStyle w:val="Q-Venture"/>
      <w:lvlText w:val="%1."/>
      <w:lvlJc w:val="left"/>
      <w:pPr>
        <w:tabs>
          <w:tab w:val="num" w:pos="922"/>
        </w:tabs>
        <w:ind w:left="922" w:hanging="562"/>
      </w:pPr>
      <w:rPr>
        <w:rFonts w:ascii="Tahoma" w:hAnsi="Tahoma" w:cs="Times New Roman" w:hint="default"/>
        <w:b/>
        <w:i w:val="0"/>
        <w:sz w:val="24"/>
        <w:szCs w:val="24"/>
      </w:rPr>
    </w:lvl>
    <w:lvl w:ilvl="1">
      <w:start w:val="1"/>
      <w:numFmt w:val="decimal"/>
      <w:lvlText w:val="%1.%2"/>
      <w:lvlJc w:val="left"/>
      <w:pPr>
        <w:tabs>
          <w:tab w:val="num" w:pos="1129"/>
        </w:tabs>
        <w:ind w:left="1129" w:hanging="562"/>
      </w:pPr>
      <w:rPr>
        <w:rFonts w:ascii="Tahoma" w:hAnsi="Tahoma" w:cs="Times New Roman" w:hint="default"/>
        <w:b/>
        <w:i w:val="0"/>
        <w:sz w:val="24"/>
      </w:rPr>
    </w:lvl>
    <w:lvl w:ilvl="2">
      <w:start w:val="1"/>
      <w:numFmt w:val="decimal"/>
      <w:lvlText w:val="%1.%2.%3"/>
      <w:lvlJc w:val="left"/>
      <w:pPr>
        <w:tabs>
          <w:tab w:val="num" w:pos="1713"/>
        </w:tabs>
        <w:ind w:left="1555" w:hanging="562"/>
      </w:pPr>
      <w:rPr>
        <w:rFonts w:ascii="Arial" w:hAnsi="Arial" w:cs="Times New Roman" w:hint="default"/>
        <w:b w:val="0"/>
        <w:i w:val="0"/>
        <w:sz w:val="22"/>
      </w:rPr>
    </w:lvl>
    <w:lvl w:ilvl="3">
      <w:start w:val="1"/>
      <w:numFmt w:val="none"/>
      <w:lvlRestart w:val="0"/>
      <w:suff w:val="nothing"/>
      <w:lvlText w:val=""/>
      <w:lvlJc w:val="left"/>
      <w:rPr>
        <w:rFonts w:cs="Times New Roman" w:hint="default"/>
      </w:rPr>
    </w:lvl>
    <w:lvl w:ilvl="4">
      <w:start w:val="1"/>
      <w:numFmt w:val="none"/>
      <w:lvlRestart w:val="0"/>
      <w:suff w:val="nothing"/>
      <w:lvlText w:val=""/>
      <w:lvlJc w:val="left"/>
      <w:rPr>
        <w:rFonts w:cs="Times New Roman" w:hint="default"/>
      </w:rPr>
    </w:lvl>
    <w:lvl w:ilvl="5">
      <w:start w:val="1"/>
      <w:numFmt w:val="none"/>
      <w:lvlRestart w:val="0"/>
      <w:suff w:val="nothing"/>
      <w:lvlText w:val=""/>
      <w:lvlJc w:val="left"/>
      <w:rPr>
        <w:rFonts w:cs="Times New Roman" w:hint="default"/>
      </w:rPr>
    </w:lvl>
    <w:lvl w:ilvl="6">
      <w:start w:val="1"/>
      <w:numFmt w:val="none"/>
      <w:lvlRestart w:val="0"/>
      <w:suff w:val="nothing"/>
      <w:lvlText w:val=""/>
      <w:lvlJc w:val="left"/>
      <w:rPr>
        <w:rFonts w:cs="Times New Roman" w:hint="default"/>
      </w:rPr>
    </w:lvl>
    <w:lvl w:ilvl="7">
      <w:start w:val="1"/>
      <w:numFmt w:val="none"/>
      <w:lvlRestart w:val="0"/>
      <w:suff w:val="nothing"/>
      <w:lvlText w:val=""/>
      <w:lvlJc w:val="left"/>
      <w:rPr>
        <w:rFonts w:cs="Times New Roman" w:hint="default"/>
      </w:rPr>
    </w:lvl>
    <w:lvl w:ilvl="8">
      <w:start w:val="1"/>
      <w:numFmt w:val="none"/>
      <w:lvlRestart w:val="0"/>
      <w:suff w:val="nothing"/>
      <w:lvlText w:val=""/>
      <w:lvlJc w:val="left"/>
      <w:rPr>
        <w:rFonts w:cs="Times New Roman" w:hint="default"/>
      </w:rPr>
    </w:lvl>
  </w:abstractNum>
  <w:abstractNum w:abstractNumId="18">
    <w:nsid w:val="4087389E"/>
    <w:multiLevelType w:val="hybridMultilevel"/>
    <w:tmpl w:val="86A4A396"/>
    <w:lvl w:ilvl="0" w:tplc="30090005">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43A96646"/>
    <w:multiLevelType w:val="hybridMultilevel"/>
    <w:tmpl w:val="A0D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28EBBE">
      <w:numFmt w:val="bullet"/>
      <w:lvlText w:val="•"/>
      <w:lvlJc w:val="left"/>
      <w:pPr>
        <w:ind w:left="2520" w:hanging="720"/>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13EC8"/>
    <w:multiLevelType w:val="hybridMultilevel"/>
    <w:tmpl w:val="39281D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52567528"/>
    <w:multiLevelType w:val="hybridMultilevel"/>
    <w:tmpl w:val="B7F6DA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DF6BB9"/>
    <w:multiLevelType w:val="multilevel"/>
    <w:tmpl w:val="A3BA9898"/>
    <w:lvl w:ilvl="0">
      <w:start w:val="1"/>
      <w:numFmt w:val="decimal"/>
      <w:pStyle w:val="LEVEL1"/>
      <w:lvlText w:val="%1"/>
      <w:lvlJc w:val="left"/>
      <w:pPr>
        <w:tabs>
          <w:tab w:val="num" w:pos="567"/>
        </w:tabs>
        <w:ind w:left="567" w:hanging="567"/>
      </w:pPr>
    </w:lvl>
    <w:lvl w:ilvl="1">
      <w:start w:val="1"/>
      <w:numFmt w:val="decimal"/>
      <w:pStyle w:val="LEVEL2"/>
      <w:lvlText w:val="%1.%2"/>
      <w:lvlJc w:val="left"/>
      <w:pPr>
        <w:tabs>
          <w:tab w:val="num" w:pos="567"/>
        </w:tabs>
        <w:ind w:left="567" w:hanging="567"/>
      </w:pPr>
    </w:lvl>
    <w:lvl w:ilvl="2">
      <w:start w:val="1"/>
      <w:numFmt w:val="decimal"/>
      <w:pStyle w:val="LEVEL3"/>
      <w:lvlText w:val="%1.%2.%3"/>
      <w:lvlJc w:val="left"/>
      <w:pPr>
        <w:tabs>
          <w:tab w:val="num" w:pos="851"/>
        </w:tabs>
        <w:ind w:left="851" w:hanging="851"/>
      </w:pPr>
    </w:lvl>
    <w:lvl w:ilvl="3">
      <w:start w:val="1"/>
      <w:numFmt w:val="decimal"/>
      <w:lvlText w:val="%1.%2.%3.%4"/>
      <w:lvlJc w:val="left"/>
      <w:pPr>
        <w:tabs>
          <w:tab w:val="num" w:pos="2041"/>
        </w:tabs>
        <w:ind w:left="2041" w:hanging="2041"/>
      </w:pPr>
    </w:lvl>
    <w:lvl w:ilvl="4">
      <w:start w:val="1"/>
      <w:numFmt w:val="decimal"/>
      <w:lvlText w:val="%1.%2.%3.%4.%5"/>
      <w:lvlJc w:val="left"/>
      <w:pPr>
        <w:tabs>
          <w:tab w:val="num" w:pos="2552"/>
        </w:tabs>
        <w:ind w:left="2552" w:hanging="2552"/>
      </w:pPr>
    </w:lvl>
    <w:lvl w:ilvl="5">
      <w:start w:val="1"/>
      <w:numFmt w:val="decimal"/>
      <w:lvlText w:val="%1.%2.%3.%4.%5.%6"/>
      <w:lvlJc w:val="left"/>
      <w:pPr>
        <w:tabs>
          <w:tab w:val="num" w:pos="3062"/>
        </w:tabs>
        <w:ind w:left="3062" w:hanging="3062"/>
      </w:pPr>
    </w:lvl>
    <w:lvl w:ilvl="6">
      <w:start w:val="1"/>
      <w:numFmt w:val="decimal"/>
      <w:lvlText w:val="%1.%2.%3.%4.%5.%6.%7"/>
      <w:lvlJc w:val="left"/>
      <w:pPr>
        <w:tabs>
          <w:tab w:val="num" w:pos="3572"/>
        </w:tabs>
        <w:ind w:left="3572" w:hanging="3572"/>
      </w:pPr>
    </w:lvl>
    <w:lvl w:ilvl="7">
      <w:start w:val="1"/>
      <w:numFmt w:val="decimal"/>
      <w:lvlText w:val="%1.%2.%3.%4.%5.%6.%7.%8"/>
      <w:lvlJc w:val="left"/>
      <w:pPr>
        <w:tabs>
          <w:tab w:val="num" w:pos="4082"/>
        </w:tabs>
        <w:ind w:left="4082" w:hanging="4082"/>
      </w:pPr>
    </w:lvl>
    <w:lvl w:ilvl="8">
      <w:start w:val="1"/>
      <w:numFmt w:val="decimal"/>
      <w:lvlText w:val="%1.%2.%3.%4.%5.%6.%7.%8.%9"/>
      <w:lvlJc w:val="left"/>
      <w:pPr>
        <w:tabs>
          <w:tab w:val="num" w:pos="4593"/>
        </w:tabs>
        <w:ind w:left="4593" w:hanging="4593"/>
      </w:pPr>
    </w:lvl>
  </w:abstractNum>
  <w:abstractNum w:abstractNumId="23">
    <w:nsid w:val="530E081B"/>
    <w:multiLevelType w:val="hybridMultilevel"/>
    <w:tmpl w:val="28E2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D51AB5"/>
    <w:multiLevelType w:val="hybridMultilevel"/>
    <w:tmpl w:val="E41476B0"/>
    <w:lvl w:ilvl="0" w:tplc="0409000F">
      <w:start w:val="1"/>
      <w:numFmt w:val="decimal"/>
      <w:pStyle w:val="StyleHeading1Left0cmFirstline0cmBefore12ptA"/>
      <w:lvlText w:val="%1."/>
      <w:lvlJc w:val="left"/>
      <w:pPr>
        <w:tabs>
          <w:tab w:val="num" w:pos="720"/>
        </w:tabs>
        <w:ind w:left="720" w:hanging="360"/>
      </w:p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5">
    <w:nsid w:val="575B106D"/>
    <w:multiLevelType w:val="multilevel"/>
    <w:tmpl w:val="660C3440"/>
    <w:lvl w:ilvl="0">
      <w:start w:val="1"/>
      <w:numFmt w:val="decimal"/>
      <w:pStyle w:val="Style4"/>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nsid w:val="5C724FC5"/>
    <w:multiLevelType w:val="hybridMultilevel"/>
    <w:tmpl w:val="F54C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4818AE"/>
    <w:multiLevelType w:val="singleLevel"/>
    <w:tmpl w:val="1CE03CD6"/>
    <w:lvl w:ilvl="0">
      <w:start w:val="1"/>
      <w:numFmt w:val="bullet"/>
      <w:pStyle w:val="BulletText1"/>
      <w:lvlText w:val=""/>
      <w:lvlJc w:val="left"/>
      <w:pPr>
        <w:tabs>
          <w:tab w:val="num" w:pos="397"/>
        </w:tabs>
        <w:ind w:left="397" w:hanging="397"/>
      </w:pPr>
      <w:rPr>
        <w:rFonts w:ascii="Symbol" w:hAnsi="Symbol" w:hint="default"/>
      </w:rPr>
    </w:lvl>
  </w:abstractNum>
  <w:abstractNum w:abstractNumId="28">
    <w:nsid w:val="61153D87"/>
    <w:multiLevelType w:val="hybridMultilevel"/>
    <w:tmpl w:val="33AEF2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nsid w:val="63CB30F9"/>
    <w:multiLevelType w:val="hybridMultilevel"/>
    <w:tmpl w:val="372A966E"/>
    <w:lvl w:ilvl="0" w:tplc="04090001">
      <w:start w:val="1"/>
      <w:numFmt w:val="bullet"/>
      <w:pStyle w:val="StyleHeading1Centered"/>
      <w:lvlText w:val=""/>
      <w:lvlJc w:val="left"/>
      <w:pPr>
        <w:tabs>
          <w:tab w:val="num" w:pos="2002"/>
        </w:tabs>
        <w:ind w:left="2002" w:hanging="360"/>
      </w:pPr>
      <w:rPr>
        <w:rFonts w:ascii="Symbol" w:hAnsi="Symbol" w:hint="default"/>
        <w:color w:val="333399"/>
      </w:rPr>
    </w:lvl>
    <w:lvl w:ilvl="1" w:tplc="04090003">
      <w:start w:val="1"/>
      <w:numFmt w:val="bullet"/>
      <w:lvlText w:val="o"/>
      <w:lvlJc w:val="left"/>
      <w:pPr>
        <w:tabs>
          <w:tab w:val="num" w:pos="2002"/>
        </w:tabs>
        <w:ind w:left="2002" w:hanging="360"/>
      </w:pPr>
      <w:rPr>
        <w:rFonts w:ascii="Courier New" w:hAnsi="Courier New" w:cs="Courier New" w:hint="default"/>
      </w:rPr>
    </w:lvl>
    <w:lvl w:ilvl="2" w:tplc="04090005">
      <w:start w:val="1"/>
      <w:numFmt w:val="bullet"/>
      <w:lvlText w:val=""/>
      <w:lvlJc w:val="left"/>
      <w:pPr>
        <w:tabs>
          <w:tab w:val="num" w:pos="2722"/>
        </w:tabs>
        <w:ind w:left="2722" w:hanging="360"/>
      </w:pPr>
      <w:rPr>
        <w:rFonts w:ascii="Wingdings" w:hAnsi="Wingdings" w:hint="default"/>
      </w:rPr>
    </w:lvl>
    <w:lvl w:ilvl="3" w:tplc="04090001" w:tentative="1">
      <w:start w:val="1"/>
      <w:numFmt w:val="bullet"/>
      <w:lvlText w:val=""/>
      <w:lvlJc w:val="left"/>
      <w:pPr>
        <w:tabs>
          <w:tab w:val="num" w:pos="3442"/>
        </w:tabs>
        <w:ind w:left="3442" w:hanging="360"/>
      </w:pPr>
      <w:rPr>
        <w:rFonts w:ascii="Symbol" w:hAnsi="Symbol" w:hint="default"/>
      </w:rPr>
    </w:lvl>
    <w:lvl w:ilvl="4" w:tplc="04090003" w:tentative="1">
      <w:start w:val="1"/>
      <w:numFmt w:val="bullet"/>
      <w:lvlText w:val="o"/>
      <w:lvlJc w:val="left"/>
      <w:pPr>
        <w:tabs>
          <w:tab w:val="num" w:pos="4162"/>
        </w:tabs>
        <w:ind w:left="4162" w:hanging="360"/>
      </w:pPr>
      <w:rPr>
        <w:rFonts w:ascii="Courier New" w:hAnsi="Courier New" w:cs="Courier New" w:hint="default"/>
      </w:rPr>
    </w:lvl>
    <w:lvl w:ilvl="5" w:tplc="04090005" w:tentative="1">
      <w:start w:val="1"/>
      <w:numFmt w:val="bullet"/>
      <w:lvlText w:val=""/>
      <w:lvlJc w:val="left"/>
      <w:pPr>
        <w:tabs>
          <w:tab w:val="num" w:pos="4882"/>
        </w:tabs>
        <w:ind w:left="4882" w:hanging="360"/>
      </w:pPr>
      <w:rPr>
        <w:rFonts w:ascii="Wingdings" w:hAnsi="Wingdings" w:hint="default"/>
      </w:rPr>
    </w:lvl>
    <w:lvl w:ilvl="6" w:tplc="04090001" w:tentative="1">
      <w:start w:val="1"/>
      <w:numFmt w:val="bullet"/>
      <w:lvlText w:val=""/>
      <w:lvlJc w:val="left"/>
      <w:pPr>
        <w:tabs>
          <w:tab w:val="num" w:pos="5602"/>
        </w:tabs>
        <w:ind w:left="5602" w:hanging="360"/>
      </w:pPr>
      <w:rPr>
        <w:rFonts w:ascii="Symbol" w:hAnsi="Symbol" w:hint="default"/>
      </w:rPr>
    </w:lvl>
    <w:lvl w:ilvl="7" w:tplc="04090003" w:tentative="1">
      <w:start w:val="1"/>
      <w:numFmt w:val="bullet"/>
      <w:lvlText w:val="o"/>
      <w:lvlJc w:val="left"/>
      <w:pPr>
        <w:tabs>
          <w:tab w:val="num" w:pos="6322"/>
        </w:tabs>
        <w:ind w:left="6322" w:hanging="360"/>
      </w:pPr>
      <w:rPr>
        <w:rFonts w:ascii="Courier New" w:hAnsi="Courier New" w:cs="Courier New" w:hint="default"/>
      </w:rPr>
    </w:lvl>
    <w:lvl w:ilvl="8" w:tplc="04090005" w:tentative="1">
      <w:start w:val="1"/>
      <w:numFmt w:val="bullet"/>
      <w:lvlText w:val=""/>
      <w:lvlJc w:val="left"/>
      <w:pPr>
        <w:tabs>
          <w:tab w:val="num" w:pos="7042"/>
        </w:tabs>
        <w:ind w:left="7042" w:hanging="360"/>
      </w:pPr>
      <w:rPr>
        <w:rFonts w:ascii="Wingdings" w:hAnsi="Wingdings" w:hint="default"/>
      </w:rPr>
    </w:lvl>
  </w:abstractNum>
  <w:abstractNum w:abstractNumId="30">
    <w:nsid w:val="67FB4CFB"/>
    <w:multiLevelType w:val="hybridMultilevel"/>
    <w:tmpl w:val="0BF86BAA"/>
    <w:lvl w:ilvl="0" w:tplc="04090005">
      <w:start w:val="1"/>
      <w:numFmt w:val="bullet"/>
      <w:lvlText w:val=""/>
      <w:lvlJc w:val="left"/>
      <w:pPr>
        <w:ind w:left="947" w:hanging="360"/>
      </w:pPr>
      <w:rPr>
        <w:rFonts w:ascii="Wingdings" w:hAnsi="Wingdings"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1">
    <w:nsid w:val="68915E94"/>
    <w:multiLevelType w:val="hybridMultilevel"/>
    <w:tmpl w:val="C23CF3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6B433C26"/>
    <w:multiLevelType w:val="hybridMultilevel"/>
    <w:tmpl w:val="9B1A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5A3C60"/>
    <w:multiLevelType w:val="hybridMultilevel"/>
    <w:tmpl w:val="47D41C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7BE3B4A">
      <w:start w:val="1"/>
      <w:numFmt w:val="decimal"/>
      <w:lvlText w:val="%4."/>
      <w:lvlJc w:val="left"/>
      <w:pPr>
        <w:ind w:left="720" w:hanging="360"/>
      </w:pPr>
      <w:rPr>
        <w:color w:val="auto"/>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6B9574F4"/>
    <w:multiLevelType w:val="hybridMultilevel"/>
    <w:tmpl w:val="392E1C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C9F4CC9"/>
    <w:multiLevelType w:val="multilevel"/>
    <w:tmpl w:val="E90630C2"/>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7">
    <w:nsid w:val="743A27DA"/>
    <w:multiLevelType w:val="hybridMultilevel"/>
    <w:tmpl w:val="852C8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E1FD4"/>
    <w:multiLevelType w:val="hybridMultilevel"/>
    <w:tmpl w:val="4E5A5EA6"/>
    <w:lvl w:ilvl="0" w:tplc="E1C61090">
      <w:start w:val="1"/>
      <w:numFmt w:val="decimal"/>
      <w:pStyle w:val="CCHead3"/>
      <w:lvlText w:val="%1."/>
      <w:lvlJc w:val="left"/>
      <w:pPr>
        <w:tabs>
          <w:tab w:val="num" w:pos="1080"/>
        </w:tabs>
        <w:ind w:left="1080" w:hanging="720"/>
      </w:pPr>
      <w:rPr>
        <w:rFonts w:hint="default"/>
      </w:rPr>
    </w:lvl>
    <w:lvl w:ilvl="1" w:tplc="ACF02876">
      <w:numFmt w:val="none"/>
      <w:pStyle w:val="CCHead4"/>
      <w:lvlText w:val=""/>
      <w:lvlJc w:val="left"/>
      <w:pPr>
        <w:tabs>
          <w:tab w:val="num" w:pos="360"/>
        </w:tabs>
      </w:pPr>
    </w:lvl>
    <w:lvl w:ilvl="2" w:tplc="B352F28C">
      <w:numFmt w:val="none"/>
      <w:lvlText w:val=""/>
      <w:lvlJc w:val="left"/>
      <w:pPr>
        <w:tabs>
          <w:tab w:val="num" w:pos="360"/>
        </w:tabs>
      </w:pPr>
    </w:lvl>
    <w:lvl w:ilvl="3" w:tplc="A920B924">
      <w:numFmt w:val="none"/>
      <w:lvlText w:val=""/>
      <w:lvlJc w:val="left"/>
      <w:pPr>
        <w:tabs>
          <w:tab w:val="num" w:pos="360"/>
        </w:tabs>
      </w:pPr>
    </w:lvl>
    <w:lvl w:ilvl="4" w:tplc="0F46337E">
      <w:numFmt w:val="none"/>
      <w:lvlText w:val=""/>
      <w:lvlJc w:val="left"/>
      <w:pPr>
        <w:tabs>
          <w:tab w:val="num" w:pos="360"/>
        </w:tabs>
      </w:pPr>
    </w:lvl>
    <w:lvl w:ilvl="5" w:tplc="B68214C0">
      <w:numFmt w:val="none"/>
      <w:lvlText w:val=""/>
      <w:lvlJc w:val="left"/>
      <w:pPr>
        <w:tabs>
          <w:tab w:val="num" w:pos="360"/>
        </w:tabs>
      </w:pPr>
    </w:lvl>
    <w:lvl w:ilvl="6" w:tplc="7C7ADB52">
      <w:numFmt w:val="none"/>
      <w:lvlText w:val=""/>
      <w:lvlJc w:val="left"/>
      <w:pPr>
        <w:tabs>
          <w:tab w:val="num" w:pos="360"/>
        </w:tabs>
      </w:pPr>
    </w:lvl>
    <w:lvl w:ilvl="7" w:tplc="90DE04DC">
      <w:numFmt w:val="none"/>
      <w:lvlText w:val=""/>
      <w:lvlJc w:val="left"/>
      <w:pPr>
        <w:tabs>
          <w:tab w:val="num" w:pos="360"/>
        </w:tabs>
      </w:pPr>
    </w:lvl>
    <w:lvl w:ilvl="8" w:tplc="B8C4EBBA">
      <w:numFmt w:val="none"/>
      <w:lvlText w:val=""/>
      <w:lvlJc w:val="left"/>
      <w:pPr>
        <w:tabs>
          <w:tab w:val="num" w:pos="360"/>
        </w:tabs>
      </w:pPr>
    </w:lvl>
  </w:abstractNum>
  <w:abstractNum w:abstractNumId="39">
    <w:nsid w:val="7EA54A3F"/>
    <w:multiLevelType w:val="hybridMultilevel"/>
    <w:tmpl w:val="69D4437E"/>
    <w:lvl w:ilvl="0" w:tplc="798EC692">
      <w:start w:val="1"/>
      <w:numFmt w:val="decimal"/>
      <w:pStyle w:val="Style5"/>
      <w:lvlText w:val="%1.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0">
    <w:nsid w:val="7ECB1511"/>
    <w:multiLevelType w:val="singleLevel"/>
    <w:tmpl w:val="8A3477A6"/>
    <w:lvl w:ilvl="0">
      <w:start w:val="1"/>
      <w:numFmt w:val="bullet"/>
      <w:pStyle w:val="Bullet"/>
      <w:lvlText w:val=""/>
      <w:lvlJc w:val="left"/>
      <w:pPr>
        <w:tabs>
          <w:tab w:val="num" w:pos="360"/>
        </w:tabs>
        <w:ind w:left="360" w:hanging="360"/>
      </w:pPr>
      <w:rPr>
        <w:rFonts w:ascii="Symbol" w:hAnsi="Symbol" w:hint="default"/>
      </w:rPr>
    </w:lvl>
  </w:abstractNum>
  <w:abstractNum w:abstractNumId="41">
    <w:nsid w:val="7EF56275"/>
    <w:multiLevelType w:val="hybridMultilevel"/>
    <w:tmpl w:val="A3AC8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7"/>
  </w:num>
  <w:num w:numId="3">
    <w:abstractNumId w:val="29"/>
  </w:num>
  <w:num w:numId="4">
    <w:abstractNumId w:val="11"/>
  </w:num>
  <w:num w:numId="5">
    <w:abstractNumId w:val="14"/>
  </w:num>
  <w:num w:numId="6">
    <w:abstractNumId w:val="15"/>
  </w:num>
  <w:num w:numId="7">
    <w:abstractNumId w:val="12"/>
  </w:num>
  <w:num w:numId="8">
    <w:abstractNumId w:val="27"/>
  </w:num>
  <w:num w:numId="9">
    <w:abstractNumId w:val="17"/>
  </w:num>
  <w:num w:numId="10">
    <w:abstractNumId w:val="9"/>
  </w:num>
  <w:num w:numId="11">
    <w:abstractNumId w:val="16"/>
  </w:num>
  <w:num w:numId="12">
    <w:abstractNumId w:val="8"/>
  </w:num>
  <w:num w:numId="13">
    <w:abstractNumId w:val="24"/>
  </w:num>
  <w:num w:numId="14">
    <w:abstractNumId w:val="3"/>
  </w:num>
  <w:num w:numId="15">
    <w:abstractNumId w:val="38"/>
  </w:num>
  <w:num w:numId="16">
    <w:abstractNumId w:val="2"/>
  </w:num>
  <w:num w:numId="17">
    <w:abstractNumId w:val="40"/>
  </w:num>
  <w:num w:numId="18">
    <w:abstractNumId w:val="0"/>
  </w:num>
  <w:num w:numId="19">
    <w:abstractNumId w:val="39"/>
  </w:num>
  <w:num w:numId="20">
    <w:abstractNumId w:val="25"/>
  </w:num>
  <w:num w:numId="21">
    <w:abstractNumId w:val="35"/>
  </w:num>
  <w:num w:numId="22">
    <w:abstractNumId w:val="22"/>
  </w:num>
  <w:num w:numId="23">
    <w:abstractNumId w:val="5"/>
  </w:num>
  <w:num w:numId="24">
    <w:abstractNumId w:val="41"/>
  </w:num>
  <w:num w:numId="25">
    <w:abstractNumId w:val="13"/>
  </w:num>
  <w:num w:numId="26">
    <w:abstractNumId w:val="20"/>
  </w:num>
  <w:num w:numId="27">
    <w:abstractNumId w:val="19"/>
  </w:num>
  <w:num w:numId="28">
    <w:abstractNumId w:val="37"/>
  </w:num>
  <w:num w:numId="29">
    <w:abstractNumId w:val="26"/>
  </w:num>
  <w:num w:numId="30">
    <w:abstractNumId w:val="23"/>
  </w:num>
  <w:num w:numId="31">
    <w:abstractNumId w:val="1"/>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30"/>
  </w:num>
  <w:num w:numId="37">
    <w:abstractNumId w:val="34"/>
  </w:num>
  <w:num w:numId="38">
    <w:abstractNumId w:val="4"/>
  </w:num>
  <w:num w:numId="39">
    <w:abstractNumId w:val="21"/>
  </w:num>
  <w:num w:numId="40">
    <w:abstractNumId w:val="6"/>
  </w:num>
  <w:num w:numId="41">
    <w:abstractNumId w:val="10"/>
  </w:num>
  <w:num w:numId="42">
    <w:abstractNumId w:val="18"/>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AD" w15:userId="S-1-5-21-511537296-415511631-4033937052-500"/>
  </w15:person>
  <w15:person w15:author="CIE Administrator">
    <w15:presenceInfo w15:providerId="None" w15:userId="CIE 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2E"/>
    <w:rsid w:val="000036D4"/>
    <w:rsid w:val="00004728"/>
    <w:rsid w:val="00005B88"/>
    <w:rsid w:val="000071D3"/>
    <w:rsid w:val="000102CF"/>
    <w:rsid w:val="00010BBF"/>
    <w:rsid w:val="00010D91"/>
    <w:rsid w:val="00013B7B"/>
    <w:rsid w:val="00015DDA"/>
    <w:rsid w:val="00022B58"/>
    <w:rsid w:val="00023117"/>
    <w:rsid w:val="00025259"/>
    <w:rsid w:val="00025914"/>
    <w:rsid w:val="00026FA1"/>
    <w:rsid w:val="000270F3"/>
    <w:rsid w:val="00027E60"/>
    <w:rsid w:val="000307FA"/>
    <w:rsid w:val="0003291D"/>
    <w:rsid w:val="00035D04"/>
    <w:rsid w:val="00040510"/>
    <w:rsid w:val="000441C0"/>
    <w:rsid w:val="00044935"/>
    <w:rsid w:val="00046A9E"/>
    <w:rsid w:val="000501AB"/>
    <w:rsid w:val="000508D7"/>
    <w:rsid w:val="00052E94"/>
    <w:rsid w:val="00052F8E"/>
    <w:rsid w:val="000534E5"/>
    <w:rsid w:val="000538E0"/>
    <w:rsid w:val="0005578E"/>
    <w:rsid w:val="00055E98"/>
    <w:rsid w:val="00057B2F"/>
    <w:rsid w:val="00062CBF"/>
    <w:rsid w:val="00063725"/>
    <w:rsid w:val="000646D0"/>
    <w:rsid w:val="00066A33"/>
    <w:rsid w:val="000670F2"/>
    <w:rsid w:val="000707DE"/>
    <w:rsid w:val="0007481F"/>
    <w:rsid w:val="00074FF9"/>
    <w:rsid w:val="000754AA"/>
    <w:rsid w:val="00080206"/>
    <w:rsid w:val="0008225B"/>
    <w:rsid w:val="000826DB"/>
    <w:rsid w:val="00082781"/>
    <w:rsid w:val="00082C91"/>
    <w:rsid w:val="00082D76"/>
    <w:rsid w:val="00082E6D"/>
    <w:rsid w:val="000845C2"/>
    <w:rsid w:val="00085FDB"/>
    <w:rsid w:val="0008702E"/>
    <w:rsid w:val="0009001F"/>
    <w:rsid w:val="00090527"/>
    <w:rsid w:val="0009117C"/>
    <w:rsid w:val="000935AE"/>
    <w:rsid w:val="000935C0"/>
    <w:rsid w:val="000941C7"/>
    <w:rsid w:val="000945A4"/>
    <w:rsid w:val="00096905"/>
    <w:rsid w:val="00097BAF"/>
    <w:rsid w:val="000A0722"/>
    <w:rsid w:val="000A140F"/>
    <w:rsid w:val="000A16FB"/>
    <w:rsid w:val="000A6691"/>
    <w:rsid w:val="000A6E6D"/>
    <w:rsid w:val="000A70C7"/>
    <w:rsid w:val="000B2456"/>
    <w:rsid w:val="000C1557"/>
    <w:rsid w:val="000D0B5B"/>
    <w:rsid w:val="000D0D1F"/>
    <w:rsid w:val="000D292A"/>
    <w:rsid w:val="000D5527"/>
    <w:rsid w:val="000D5924"/>
    <w:rsid w:val="000D5B1C"/>
    <w:rsid w:val="000D6C97"/>
    <w:rsid w:val="000D7663"/>
    <w:rsid w:val="000E15D8"/>
    <w:rsid w:val="000E2A61"/>
    <w:rsid w:val="000E37F8"/>
    <w:rsid w:val="000E3FE2"/>
    <w:rsid w:val="000E4569"/>
    <w:rsid w:val="000E4D90"/>
    <w:rsid w:val="000E4E28"/>
    <w:rsid w:val="000E5758"/>
    <w:rsid w:val="000E5BF4"/>
    <w:rsid w:val="000E606D"/>
    <w:rsid w:val="000E6CF1"/>
    <w:rsid w:val="000F12E2"/>
    <w:rsid w:val="000F202A"/>
    <w:rsid w:val="000F32EC"/>
    <w:rsid w:val="000F343B"/>
    <w:rsid w:val="000F523E"/>
    <w:rsid w:val="000F6FBB"/>
    <w:rsid w:val="00101E46"/>
    <w:rsid w:val="0010648E"/>
    <w:rsid w:val="00106C7E"/>
    <w:rsid w:val="00107C1A"/>
    <w:rsid w:val="0011136A"/>
    <w:rsid w:val="00111FCD"/>
    <w:rsid w:val="00112E1A"/>
    <w:rsid w:val="00113448"/>
    <w:rsid w:val="0011355A"/>
    <w:rsid w:val="001139D1"/>
    <w:rsid w:val="00115606"/>
    <w:rsid w:val="00116D62"/>
    <w:rsid w:val="00121053"/>
    <w:rsid w:val="00122672"/>
    <w:rsid w:val="00122FFC"/>
    <w:rsid w:val="001230C1"/>
    <w:rsid w:val="001236EA"/>
    <w:rsid w:val="0012374C"/>
    <w:rsid w:val="0012394B"/>
    <w:rsid w:val="001260AB"/>
    <w:rsid w:val="00126527"/>
    <w:rsid w:val="00126AB1"/>
    <w:rsid w:val="00127169"/>
    <w:rsid w:val="00130004"/>
    <w:rsid w:val="00130F9B"/>
    <w:rsid w:val="0013105B"/>
    <w:rsid w:val="00131D47"/>
    <w:rsid w:val="00133D42"/>
    <w:rsid w:val="00135613"/>
    <w:rsid w:val="001357FA"/>
    <w:rsid w:val="00137CEF"/>
    <w:rsid w:val="00142A83"/>
    <w:rsid w:val="00142FE2"/>
    <w:rsid w:val="00146028"/>
    <w:rsid w:val="00152020"/>
    <w:rsid w:val="00153F1D"/>
    <w:rsid w:val="00155447"/>
    <w:rsid w:val="00155EBF"/>
    <w:rsid w:val="00162681"/>
    <w:rsid w:val="0016276D"/>
    <w:rsid w:val="00163469"/>
    <w:rsid w:val="00163668"/>
    <w:rsid w:val="00167EBA"/>
    <w:rsid w:val="001701CD"/>
    <w:rsid w:val="0017077F"/>
    <w:rsid w:val="001724E2"/>
    <w:rsid w:val="001736B8"/>
    <w:rsid w:val="00183416"/>
    <w:rsid w:val="001849D0"/>
    <w:rsid w:val="0018549B"/>
    <w:rsid w:val="00186108"/>
    <w:rsid w:val="00192891"/>
    <w:rsid w:val="0019458D"/>
    <w:rsid w:val="00197CC5"/>
    <w:rsid w:val="001A105B"/>
    <w:rsid w:val="001A2B34"/>
    <w:rsid w:val="001A565C"/>
    <w:rsid w:val="001A7F4F"/>
    <w:rsid w:val="001B1132"/>
    <w:rsid w:val="001B6623"/>
    <w:rsid w:val="001B693B"/>
    <w:rsid w:val="001C0395"/>
    <w:rsid w:val="001C1002"/>
    <w:rsid w:val="001C2314"/>
    <w:rsid w:val="001C526B"/>
    <w:rsid w:val="001C7EEC"/>
    <w:rsid w:val="001D0869"/>
    <w:rsid w:val="001D08FD"/>
    <w:rsid w:val="001D11A4"/>
    <w:rsid w:val="001D199A"/>
    <w:rsid w:val="001D3B12"/>
    <w:rsid w:val="001D4432"/>
    <w:rsid w:val="001D56F5"/>
    <w:rsid w:val="001D6378"/>
    <w:rsid w:val="001D649D"/>
    <w:rsid w:val="001D7521"/>
    <w:rsid w:val="001E03B9"/>
    <w:rsid w:val="001E2223"/>
    <w:rsid w:val="001E2394"/>
    <w:rsid w:val="001E23A4"/>
    <w:rsid w:val="001E2F67"/>
    <w:rsid w:val="001E34D0"/>
    <w:rsid w:val="001E403B"/>
    <w:rsid w:val="001F0FAB"/>
    <w:rsid w:val="001F11AC"/>
    <w:rsid w:val="001F1FB3"/>
    <w:rsid w:val="001F20E2"/>
    <w:rsid w:val="001F2B09"/>
    <w:rsid w:val="001F413C"/>
    <w:rsid w:val="001F4B2A"/>
    <w:rsid w:val="001F5C78"/>
    <w:rsid w:val="001F624B"/>
    <w:rsid w:val="001F7392"/>
    <w:rsid w:val="0020091C"/>
    <w:rsid w:val="00205D76"/>
    <w:rsid w:val="00206550"/>
    <w:rsid w:val="00207CEC"/>
    <w:rsid w:val="002102C1"/>
    <w:rsid w:val="00211575"/>
    <w:rsid w:val="0021216A"/>
    <w:rsid w:val="0021258D"/>
    <w:rsid w:val="00213668"/>
    <w:rsid w:val="002151F9"/>
    <w:rsid w:val="00216FC5"/>
    <w:rsid w:val="00221516"/>
    <w:rsid w:val="0022152C"/>
    <w:rsid w:val="0022187B"/>
    <w:rsid w:val="002221BB"/>
    <w:rsid w:val="0022251B"/>
    <w:rsid w:val="00222DB4"/>
    <w:rsid w:val="0022363B"/>
    <w:rsid w:val="002250DF"/>
    <w:rsid w:val="00225F1F"/>
    <w:rsid w:val="00226A4E"/>
    <w:rsid w:val="00230409"/>
    <w:rsid w:val="002306D1"/>
    <w:rsid w:val="00232822"/>
    <w:rsid w:val="002371CB"/>
    <w:rsid w:val="00241DDC"/>
    <w:rsid w:val="00243AF6"/>
    <w:rsid w:val="00243FD3"/>
    <w:rsid w:val="002459FB"/>
    <w:rsid w:val="00251854"/>
    <w:rsid w:val="00252D46"/>
    <w:rsid w:val="00255AF4"/>
    <w:rsid w:val="002574C8"/>
    <w:rsid w:val="002634E5"/>
    <w:rsid w:val="00263E53"/>
    <w:rsid w:val="002657DC"/>
    <w:rsid w:val="00267274"/>
    <w:rsid w:val="00267349"/>
    <w:rsid w:val="00271207"/>
    <w:rsid w:val="0027128B"/>
    <w:rsid w:val="00272770"/>
    <w:rsid w:val="00272BBC"/>
    <w:rsid w:val="00274523"/>
    <w:rsid w:val="002751B9"/>
    <w:rsid w:val="00275D68"/>
    <w:rsid w:val="002763D8"/>
    <w:rsid w:val="0028159C"/>
    <w:rsid w:val="00285936"/>
    <w:rsid w:val="00290DD8"/>
    <w:rsid w:val="002919A4"/>
    <w:rsid w:val="00292254"/>
    <w:rsid w:val="00292C94"/>
    <w:rsid w:val="00297BF6"/>
    <w:rsid w:val="00297DD6"/>
    <w:rsid w:val="002A1958"/>
    <w:rsid w:val="002A5464"/>
    <w:rsid w:val="002A5DED"/>
    <w:rsid w:val="002A7858"/>
    <w:rsid w:val="002B02F2"/>
    <w:rsid w:val="002B06B2"/>
    <w:rsid w:val="002B26A5"/>
    <w:rsid w:val="002B29A1"/>
    <w:rsid w:val="002B2FCC"/>
    <w:rsid w:val="002B5218"/>
    <w:rsid w:val="002B5923"/>
    <w:rsid w:val="002B6BC1"/>
    <w:rsid w:val="002B755B"/>
    <w:rsid w:val="002B7694"/>
    <w:rsid w:val="002C00A8"/>
    <w:rsid w:val="002C1086"/>
    <w:rsid w:val="002C263F"/>
    <w:rsid w:val="002C2C8A"/>
    <w:rsid w:val="002C3020"/>
    <w:rsid w:val="002C4C86"/>
    <w:rsid w:val="002D0046"/>
    <w:rsid w:val="002D1F70"/>
    <w:rsid w:val="002D23A3"/>
    <w:rsid w:val="002D2C55"/>
    <w:rsid w:val="002D2CB5"/>
    <w:rsid w:val="002D342B"/>
    <w:rsid w:val="002D4CB8"/>
    <w:rsid w:val="002D577D"/>
    <w:rsid w:val="002E29A2"/>
    <w:rsid w:val="002E3074"/>
    <w:rsid w:val="002E3D93"/>
    <w:rsid w:val="002E60F1"/>
    <w:rsid w:val="002F2EA5"/>
    <w:rsid w:val="002F4016"/>
    <w:rsid w:val="002F4ED2"/>
    <w:rsid w:val="002F6B28"/>
    <w:rsid w:val="002F7C59"/>
    <w:rsid w:val="003035ED"/>
    <w:rsid w:val="00304233"/>
    <w:rsid w:val="003066D2"/>
    <w:rsid w:val="003067CD"/>
    <w:rsid w:val="003203FB"/>
    <w:rsid w:val="003218EE"/>
    <w:rsid w:val="00324FA7"/>
    <w:rsid w:val="00326ED4"/>
    <w:rsid w:val="003277AE"/>
    <w:rsid w:val="00330CBE"/>
    <w:rsid w:val="00332501"/>
    <w:rsid w:val="00332AE4"/>
    <w:rsid w:val="00332BE7"/>
    <w:rsid w:val="00333248"/>
    <w:rsid w:val="00336A19"/>
    <w:rsid w:val="0033792F"/>
    <w:rsid w:val="003409E8"/>
    <w:rsid w:val="00341AD0"/>
    <w:rsid w:val="003421DF"/>
    <w:rsid w:val="00342F12"/>
    <w:rsid w:val="003442B8"/>
    <w:rsid w:val="003458A3"/>
    <w:rsid w:val="0034657F"/>
    <w:rsid w:val="003472E0"/>
    <w:rsid w:val="003477BD"/>
    <w:rsid w:val="00353979"/>
    <w:rsid w:val="003539C4"/>
    <w:rsid w:val="00355211"/>
    <w:rsid w:val="003578C8"/>
    <w:rsid w:val="0036175D"/>
    <w:rsid w:val="003631A9"/>
    <w:rsid w:val="003656D1"/>
    <w:rsid w:val="003661AE"/>
    <w:rsid w:val="00367729"/>
    <w:rsid w:val="00370650"/>
    <w:rsid w:val="0037174A"/>
    <w:rsid w:val="003737F1"/>
    <w:rsid w:val="00373EFA"/>
    <w:rsid w:val="00374120"/>
    <w:rsid w:val="0037481F"/>
    <w:rsid w:val="00380448"/>
    <w:rsid w:val="003826CD"/>
    <w:rsid w:val="003848CA"/>
    <w:rsid w:val="003849BF"/>
    <w:rsid w:val="003854FE"/>
    <w:rsid w:val="003873CC"/>
    <w:rsid w:val="003879E6"/>
    <w:rsid w:val="00390E5E"/>
    <w:rsid w:val="00391A05"/>
    <w:rsid w:val="003941C4"/>
    <w:rsid w:val="00394CC7"/>
    <w:rsid w:val="0039685F"/>
    <w:rsid w:val="00397022"/>
    <w:rsid w:val="00397A0D"/>
    <w:rsid w:val="00397CD6"/>
    <w:rsid w:val="003A1B45"/>
    <w:rsid w:val="003A5351"/>
    <w:rsid w:val="003A6078"/>
    <w:rsid w:val="003A76C3"/>
    <w:rsid w:val="003B1A3A"/>
    <w:rsid w:val="003B3A00"/>
    <w:rsid w:val="003B3EA8"/>
    <w:rsid w:val="003B5DD6"/>
    <w:rsid w:val="003B6FC5"/>
    <w:rsid w:val="003C1C39"/>
    <w:rsid w:val="003C20F4"/>
    <w:rsid w:val="003C240A"/>
    <w:rsid w:val="003C2A3E"/>
    <w:rsid w:val="003C2F24"/>
    <w:rsid w:val="003C437E"/>
    <w:rsid w:val="003C4648"/>
    <w:rsid w:val="003C5DCE"/>
    <w:rsid w:val="003D1468"/>
    <w:rsid w:val="003D1A3D"/>
    <w:rsid w:val="003D373F"/>
    <w:rsid w:val="003D7210"/>
    <w:rsid w:val="003E220F"/>
    <w:rsid w:val="003E257D"/>
    <w:rsid w:val="003E2F56"/>
    <w:rsid w:val="003E3553"/>
    <w:rsid w:val="003E5EFF"/>
    <w:rsid w:val="003E6A86"/>
    <w:rsid w:val="003E771F"/>
    <w:rsid w:val="003E79E5"/>
    <w:rsid w:val="003F059D"/>
    <w:rsid w:val="003F0B71"/>
    <w:rsid w:val="003F17CB"/>
    <w:rsid w:val="003F294E"/>
    <w:rsid w:val="003F48B0"/>
    <w:rsid w:val="003F59BA"/>
    <w:rsid w:val="003F5CFD"/>
    <w:rsid w:val="003F7C2B"/>
    <w:rsid w:val="00400384"/>
    <w:rsid w:val="00400FF1"/>
    <w:rsid w:val="00401260"/>
    <w:rsid w:val="00401856"/>
    <w:rsid w:val="00402B1D"/>
    <w:rsid w:val="0040447A"/>
    <w:rsid w:val="00404C06"/>
    <w:rsid w:val="00405EA6"/>
    <w:rsid w:val="00406385"/>
    <w:rsid w:val="00406F90"/>
    <w:rsid w:val="00414124"/>
    <w:rsid w:val="00415F08"/>
    <w:rsid w:val="0042069D"/>
    <w:rsid w:val="00421605"/>
    <w:rsid w:val="00423667"/>
    <w:rsid w:val="00423699"/>
    <w:rsid w:val="0042654F"/>
    <w:rsid w:val="00430DF0"/>
    <w:rsid w:val="00431594"/>
    <w:rsid w:val="00432BBC"/>
    <w:rsid w:val="0043454A"/>
    <w:rsid w:val="004409B0"/>
    <w:rsid w:val="00442424"/>
    <w:rsid w:val="00443B9A"/>
    <w:rsid w:val="00445A27"/>
    <w:rsid w:val="00445B22"/>
    <w:rsid w:val="00445D67"/>
    <w:rsid w:val="00450A15"/>
    <w:rsid w:val="00451D3A"/>
    <w:rsid w:val="00452594"/>
    <w:rsid w:val="00453720"/>
    <w:rsid w:val="00455481"/>
    <w:rsid w:val="00455658"/>
    <w:rsid w:val="00455DA8"/>
    <w:rsid w:val="00456EB7"/>
    <w:rsid w:val="00460C4C"/>
    <w:rsid w:val="004612D9"/>
    <w:rsid w:val="00461BF0"/>
    <w:rsid w:val="00463418"/>
    <w:rsid w:val="004634A9"/>
    <w:rsid w:val="00463EE3"/>
    <w:rsid w:val="00464F74"/>
    <w:rsid w:val="0046765A"/>
    <w:rsid w:val="004701FB"/>
    <w:rsid w:val="004715D4"/>
    <w:rsid w:val="00472F33"/>
    <w:rsid w:val="00473031"/>
    <w:rsid w:val="0047399A"/>
    <w:rsid w:val="00474B24"/>
    <w:rsid w:val="00475A19"/>
    <w:rsid w:val="004770D6"/>
    <w:rsid w:val="004770F8"/>
    <w:rsid w:val="00481B47"/>
    <w:rsid w:val="00481EFF"/>
    <w:rsid w:val="00482611"/>
    <w:rsid w:val="004828DE"/>
    <w:rsid w:val="004905BE"/>
    <w:rsid w:val="0049501A"/>
    <w:rsid w:val="00495EFE"/>
    <w:rsid w:val="00497CC7"/>
    <w:rsid w:val="00497F57"/>
    <w:rsid w:val="004A00E7"/>
    <w:rsid w:val="004A0B8B"/>
    <w:rsid w:val="004A14BD"/>
    <w:rsid w:val="004A398B"/>
    <w:rsid w:val="004A48B3"/>
    <w:rsid w:val="004A4A24"/>
    <w:rsid w:val="004A536A"/>
    <w:rsid w:val="004A5C99"/>
    <w:rsid w:val="004A713C"/>
    <w:rsid w:val="004B0923"/>
    <w:rsid w:val="004B1BD6"/>
    <w:rsid w:val="004B2D07"/>
    <w:rsid w:val="004B6BE2"/>
    <w:rsid w:val="004C1645"/>
    <w:rsid w:val="004C1A89"/>
    <w:rsid w:val="004C248E"/>
    <w:rsid w:val="004C434C"/>
    <w:rsid w:val="004C636D"/>
    <w:rsid w:val="004C6B0E"/>
    <w:rsid w:val="004D2421"/>
    <w:rsid w:val="004D2D63"/>
    <w:rsid w:val="004D4454"/>
    <w:rsid w:val="004D53D8"/>
    <w:rsid w:val="004E1210"/>
    <w:rsid w:val="004E47A1"/>
    <w:rsid w:val="004E55A8"/>
    <w:rsid w:val="004E57A8"/>
    <w:rsid w:val="004E70F9"/>
    <w:rsid w:val="004E73CF"/>
    <w:rsid w:val="004F30F9"/>
    <w:rsid w:val="004F595E"/>
    <w:rsid w:val="004F69EB"/>
    <w:rsid w:val="004F6EE0"/>
    <w:rsid w:val="0050137B"/>
    <w:rsid w:val="005020E1"/>
    <w:rsid w:val="005073D3"/>
    <w:rsid w:val="0051122A"/>
    <w:rsid w:val="005122DB"/>
    <w:rsid w:val="00516149"/>
    <w:rsid w:val="00517FF5"/>
    <w:rsid w:val="005202B6"/>
    <w:rsid w:val="00520A50"/>
    <w:rsid w:val="005217C4"/>
    <w:rsid w:val="00522971"/>
    <w:rsid w:val="00526E79"/>
    <w:rsid w:val="00530094"/>
    <w:rsid w:val="00531392"/>
    <w:rsid w:val="005350D6"/>
    <w:rsid w:val="00537B37"/>
    <w:rsid w:val="00537C88"/>
    <w:rsid w:val="00540B3C"/>
    <w:rsid w:val="00540DB3"/>
    <w:rsid w:val="005415D8"/>
    <w:rsid w:val="00546ADE"/>
    <w:rsid w:val="00551898"/>
    <w:rsid w:val="00551D09"/>
    <w:rsid w:val="005522CE"/>
    <w:rsid w:val="0055271D"/>
    <w:rsid w:val="005535EB"/>
    <w:rsid w:val="0055373F"/>
    <w:rsid w:val="00557216"/>
    <w:rsid w:val="005578BF"/>
    <w:rsid w:val="00561AE2"/>
    <w:rsid w:val="005659E5"/>
    <w:rsid w:val="00565D61"/>
    <w:rsid w:val="00571C28"/>
    <w:rsid w:val="005723B5"/>
    <w:rsid w:val="005739EA"/>
    <w:rsid w:val="00574279"/>
    <w:rsid w:val="0057481D"/>
    <w:rsid w:val="00575059"/>
    <w:rsid w:val="00580893"/>
    <w:rsid w:val="005815CF"/>
    <w:rsid w:val="00581904"/>
    <w:rsid w:val="00582D98"/>
    <w:rsid w:val="00583BD2"/>
    <w:rsid w:val="00583F40"/>
    <w:rsid w:val="005850E7"/>
    <w:rsid w:val="0058518F"/>
    <w:rsid w:val="00585A26"/>
    <w:rsid w:val="00587014"/>
    <w:rsid w:val="00597248"/>
    <w:rsid w:val="005A0A8C"/>
    <w:rsid w:val="005A49E2"/>
    <w:rsid w:val="005A4D2C"/>
    <w:rsid w:val="005B0071"/>
    <w:rsid w:val="005B0CFB"/>
    <w:rsid w:val="005B2A3B"/>
    <w:rsid w:val="005B3FDB"/>
    <w:rsid w:val="005B7ACE"/>
    <w:rsid w:val="005B7BAE"/>
    <w:rsid w:val="005C1AA0"/>
    <w:rsid w:val="005C24F0"/>
    <w:rsid w:val="005C39F4"/>
    <w:rsid w:val="005D096D"/>
    <w:rsid w:val="005D108C"/>
    <w:rsid w:val="005D25A8"/>
    <w:rsid w:val="005D360B"/>
    <w:rsid w:val="005D4379"/>
    <w:rsid w:val="005D5371"/>
    <w:rsid w:val="005D659F"/>
    <w:rsid w:val="005D7122"/>
    <w:rsid w:val="005E1923"/>
    <w:rsid w:val="005E1CE6"/>
    <w:rsid w:val="005E2672"/>
    <w:rsid w:val="005E2900"/>
    <w:rsid w:val="005E43A7"/>
    <w:rsid w:val="005E4830"/>
    <w:rsid w:val="005E66D4"/>
    <w:rsid w:val="005E6BF8"/>
    <w:rsid w:val="005F0628"/>
    <w:rsid w:val="005F1AD1"/>
    <w:rsid w:val="005F1DB8"/>
    <w:rsid w:val="005F4F8D"/>
    <w:rsid w:val="005F6192"/>
    <w:rsid w:val="005F670C"/>
    <w:rsid w:val="005F6C94"/>
    <w:rsid w:val="005F6D9F"/>
    <w:rsid w:val="00601024"/>
    <w:rsid w:val="00601947"/>
    <w:rsid w:val="006038F7"/>
    <w:rsid w:val="00603A8A"/>
    <w:rsid w:val="0060410F"/>
    <w:rsid w:val="0060466A"/>
    <w:rsid w:val="00607129"/>
    <w:rsid w:val="006078BA"/>
    <w:rsid w:val="0060794E"/>
    <w:rsid w:val="00610E45"/>
    <w:rsid w:val="00611C51"/>
    <w:rsid w:val="00612BD7"/>
    <w:rsid w:val="00613073"/>
    <w:rsid w:val="0061410C"/>
    <w:rsid w:val="00616FFC"/>
    <w:rsid w:val="006178B4"/>
    <w:rsid w:val="00621D04"/>
    <w:rsid w:val="006221FE"/>
    <w:rsid w:val="0062234F"/>
    <w:rsid w:val="00623744"/>
    <w:rsid w:val="00623F79"/>
    <w:rsid w:val="006245C9"/>
    <w:rsid w:val="006248DE"/>
    <w:rsid w:val="006262B4"/>
    <w:rsid w:val="006309A1"/>
    <w:rsid w:val="00634403"/>
    <w:rsid w:val="00637494"/>
    <w:rsid w:val="0064026B"/>
    <w:rsid w:val="006406A9"/>
    <w:rsid w:val="00642747"/>
    <w:rsid w:val="00642CCF"/>
    <w:rsid w:val="006448E4"/>
    <w:rsid w:val="00645158"/>
    <w:rsid w:val="00645818"/>
    <w:rsid w:val="00645FDA"/>
    <w:rsid w:val="00647424"/>
    <w:rsid w:val="00647947"/>
    <w:rsid w:val="00651546"/>
    <w:rsid w:val="00651A7D"/>
    <w:rsid w:val="006526E6"/>
    <w:rsid w:val="00655490"/>
    <w:rsid w:val="00656074"/>
    <w:rsid w:val="00657CE2"/>
    <w:rsid w:val="0066304D"/>
    <w:rsid w:val="00663BD6"/>
    <w:rsid w:val="00664110"/>
    <w:rsid w:val="006645FC"/>
    <w:rsid w:val="006652C8"/>
    <w:rsid w:val="0066567D"/>
    <w:rsid w:val="006671DF"/>
    <w:rsid w:val="00670B6E"/>
    <w:rsid w:val="00671B07"/>
    <w:rsid w:val="00673163"/>
    <w:rsid w:val="00675607"/>
    <w:rsid w:val="0067678E"/>
    <w:rsid w:val="00676A95"/>
    <w:rsid w:val="00681F43"/>
    <w:rsid w:val="006834B4"/>
    <w:rsid w:val="00684637"/>
    <w:rsid w:val="0068514A"/>
    <w:rsid w:val="00690335"/>
    <w:rsid w:val="00691B2D"/>
    <w:rsid w:val="00691FAA"/>
    <w:rsid w:val="00691FBC"/>
    <w:rsid w:val="0069208C"/>
    <w:rsid w:val="0069292D"/>
    <w:rsid w:val="00693F29"/>
    <w:rsid w:val="006944DF"/>
    <w:rsid w:val="00694823"/>
    <w:rsid w:val="0069599D"/>
    <w:rsid w:val="006963F5"/>
    <w:rsid w:val="006A0CCB"/>
    <w:rsid w:val="006A1CCB"/>
    <w:rsid w:val="006A1F78"/>
    <w:rsid w:val="006A2C38"/>
    <w:rsid w:val="006A3A2E"/>
    <w:rsid w:val="006A5409"/>
    <w:rsid w:val="006A566D"/>
    <w:rsid w:val="006A5746"/>
    <w:rsid w:val="006A7C75"/>
    <w:rsid w:val="006B0A69"/>
    <w:rsid w:val="006B1967"/>
    <w:rsid w:val="006B3707"/>
    <w:rsid w:val="006C0AA4"/>
    <w:rsid w:val="006C0E05"/>
    <w:rsid w:val="006C188F"/>
    <w:rsid w:val="006C18D0"/>
    <w:rsid w:val="006C1D49"/>
    <w:rsid w:val="006C317F"/>
    <w:rsid w:val="006C3ECD"/>
    <w:rsid w:val="006C7236"/>
    <w:rsid w:val="006C7AFA"/>
    <w:rsid w:val="006D06CE"/>
    <w:rsid w:val="006D1020"/>
    <w:rsid w:val="006D1A66"/>
    <w:rsid w:val="006D2006"/>
    <w:rsid w:val="006D3333"/>
    <w:rsid w:val="006D3793"/>
    <w:rsid w:val="006D48A0"/>
    <w:rsid w:val="006D7B3E"/>
    <w:rsid w:val="006E0F2E"/>
    <w:rsid w:val="006E2B44"/>
    <w:rsid w:val="006E37E2"/>
    <w:rsid w:val="006E59F3"/>
    <w:rsid w:val="006E5A6A"/>
    <w:rsid w:val="006F0FD8"/>
    <w:rsid w:val="006F1B96"/>
    <w:rsid w:val="006F2961"/>
    <w:rsid w:val="006F2D1C"/>
    <w:rsid w:val="006F32B4"/>
    <w:rsid w:val="006F40EA"/>
    <w:rsid w:val="006F45A0"/>
    <w:rsid w:val="006F58CF"/>
    <w:rsid w:val="006F5DBC"/>
    <w:rsid w:val="006F7737"/>
    <w:rsid w:val="0070404E"/>
    <w:rsid w:val="00710126"/>
    <w:rsid w:val="00711515"/>
    <w:rsid w:val="00711579"/>
    <w:rsid w:val="007115F5"/>
    <w:rsid w:val="007116A2"/>
    <w:rsid w:val="00711A52"/>
    <w:rsid w:val="007147B6"/>
    <w:rsid w:val="00714C76"/>
    <w:rsid w:val="007160E8"/>
    <w:rsid w:val="00717C4F"/>
    <w:rsid w:val="00722E84"/>
    <w:rsid w:val="00724144"/>
    <w:rsid w:val="00724EE6"/>
    <w:rsid w:val="007261A2"/>
    <w:rsid w:val="0072677C"/>
    <w:rsid w:val="00732C9D"/>
    <w:rsid w:val="00733A08"/>
    <w:rsid w:val="00740176"/>
    <w:rsid w:val="00741C77"/>
    <w:rsid w:val="0074209C"/>
    <w:rsid w:val="00742E5F"/>
    <w:rsid w:val="00742F73"/>
    <w:rsid w:val="0074345B"/>
    <w:rsid w:val="00743CC8"/>
    <w:rsid w:val="00744F29"/>
    <w:rsid w:val="0074667D"/>
    <w:rsid w:val="007468EA"/>
    <w:rsid w:val="00746AB5"/>
    <w:rsid w:val="00752493"/>
    <w:rsid w:val="00754594"/>
    <w:rsid w:val="00755E45"/>
    <w:rsid w:val="00760A11"/>
    <w:rsid w:val="007616B7"/>
    <w:rsid w:val="00763D32"/>
    <w:rsid w:val="007662F8"/>
    <w:rsid w:val="007672EA"/>
    <w:rsid w:val="007678E4"/>
    <w:rsid w:val="007714E6"/>
    <w:rsid w:val="007724E5"/>
    <w:rsid w:val="00772E7C"/>
    <w:rsid w:val="00775777"/>
    <w:rsid w:val="007758E3"/>
    <w:rsid w:val="00775F9E"/>
    <w:rsid w:val="00777A56"/>
    <w:rsid w:val="00777D27"/>
    <w:rsid w:val="00777DCC"/>
    <w:rsid w:val="00780401"/>
    <w:rsid w:val="00781220"/>
    <w:rsid w:val="00785CB9"/>
    <w:rsid w:val="00790635"/>
    <w:rsid w:val="00790A0F"/>
    <w:rsid w:val="00792642"/>
    <w:rsid w:val="00793591"/>
    <w:rsid w:val="00795C4B"/>
    <w:rsid w:val="007963AE"/>
    <w:rsid w:val="00796E5D"/>
    <w:rsid w:val="007974BD"/>
    <w:rsid w:val="007A0B9A"/>
    <w:rsid w:val="007A283B"/>
    <w:rsid w:val="007A7EB4"/>
    <w:rsid w:val="007B2B31"/>
    <w:rsid w:val="007B36F1"/>
    <w:rsid w:val="007B38C1"/>
    <w:rsid w:val="007B5997"/>
    <w:rsid w:val="007B75F6"/>
    <w:rsid w:val="007C0B6F"/>
    <w:rsid w:val="007C0C4E"/>
    <w:rsid w:val="007C3F60"/>
    <w:rsid w:val="007C4CFB"/>
    <w:rsid w:val="007C7924"/>
    <w:rsid w:val="007C7C1C"/>
    <w:rsid w:val="007D0BCC"/>
    <w:rsid w:val="007D0F9F"/>
    <w:rsid w:val="007D1907"/>
    <w:rsid w:val="007D4A1E"/>
    <w:rsid w:val="007E0044"/>
    <w:rsid w:val="007E0B4C"/>
    <w:rsid w:val="007E1ED1"/>
    <w:rsid w:val="007E333B"/>
    <w:rsid w:val="007E49E6"/>
    <w:rsid w:val="007E53B9"/>
    <w:rsid w:val="007F03F0"/>
    <w:rsid w:val="007F542C"/>
    <w:rsid w:val="007F5CD8"/>
    <w:rsid w:val="008013FC"/>
    <w:rsid w:val="00801777"/>
    <w:rsid w:val="0080320C"/>
    <w:rsid w:val="00806312"/>
    <w:rsid w:val="00806E70"/>
    <w:rsid w:val="00807386"/>
    <w:rsid w:val="00807755"/>
    <w:rsid w:val="00811BFC"/>
    <w:rsid w:val="008129E9"/>
    <w:rsid w:val="00813E64"/>
    <w:rsid w:val="00814051"/>
    <w:rsid w:val="008148DC"/>
    <w:rsid w:val="0082115E"/>
    <w:rsid w:val="008242CB"/>
    <w:rsid w:val="00824568"/>
    <w:rsid w:val="00824C95"/>
    <w:rsid w:val="00835603"/>
    <w:rsid w:val="008357BE"/>
    <w:rsid w:val="00836867"/>
    <w:rsid w:val="00836D2D"/>
    <w:rsid w:val="008377CC"/>
    <w:rsid w:val="0084092A"/>
    <w:rsid w:val="00840F71"/>
    <w:rsid w:val="00842B7A"/>
    <w:rsid w:val="00845E7C"/>
    <w:rsid w:val="00847665"/>
    <w:rsid w:val="00851058"/>
    <w:rsid w:val="0085253C"/>
    <w:rsid w:val="00852AF7"/>
    <w:rsid w:val="0085396C"/>
    <w:rsid w:val="00855105"/>
    <w:rsid w:val="00855B62"/>
    <w:rsid w:val="00861495"/>
    <w:rsid w:val="0086270C"/>
    <w:rsid w:val="00862FE4"/>
    <w:rsid w:val="00863D25"/>
    <w:rsid w:val="00867AD8"/>
    <w:rsid w:val="00875288"/>
    <w:rsid w:val="00877364"/>
    <w:rsid w:val="00881696"/>
    <w:rsid w:val="0088469D"/>
    <w:rsid w:val="00885AA2"/>
    <w:rsid w:val="008879B9"/>
    <w:rsid w:val="0089069F"/>
    <w:rsid w:val="00890A8C"/>
    <w:rsid w:val="00892262"/>
    <w:rsid w:val="0089471B"/>
    <w:rsid w:val="00896497"/>
    <w:rsid w:val="008974A9"/>
    <w:rsid w:val="008A087B"/>
    <w:rsid w:val="008A3CA2"/>
    <w:rsid w:val="008A526B"/>
    <w:rsid w:val="008A7777"/>
    <w:rsid w:val="008B1B01"/>
    <w:rsid w:val="008B1BDD"/>
    <w:rsid w:val="008B31F1"/>
    <w:rsid w:val="008B3687"/>
    <w:rsid w:val="008B5228"/>
    <w:rsid w:val="008B582B"/>
    <w:rsid w:val="008B5E94"/>
    <w:rsid w:val="008B72CC"/>
    <w:rsid w:val="008B792B"/>
    <w:rsid w:val="008C509B"/>
    <w:rsid w:val="008C5D5E"/>
    <w:rsid w:val="008C78E1"/>
    <w:rsid w:val="008C7AFD"/>
    <w:rsid w:val="008D127F"/>
    <w:rsid w:val="008D14CB"/>
    <w:rsid w:val="008D1916"/>
    <w:rsid w:val="008D2A0D"/>
    <w:rsid w:val="008D5BFC"/>
    <w:rsid w:val="008D6DB9"/>
    <w:rsid w:val="008E15FB"/>
    <w:rsid w:val="008E2C42"/>
    <w:rsid w:val="008E2DD8"/>
    <w:rsid w:val="008E4748"/>
    <w:rsid w:val="008E52BC"/>
    <w:rsid w:val="008E6073"/>
    <w:rsid w:val="008E7A75"/>
    <w:rsid w:val="008F061B"/>
    <w:rsid w:val="008F11E3"/>
    <w:rsid w:val="008F12EC"/>
    <w:rsid w:val="008F33F9"/>
    <w:rsid w:val="008F4F0E"/>
    <w:rsid w:val="008F57A3"/>
    <w:rsid w:val="00900D78"/>
    <w:rsid w:val="0090121D"/>
    <w:rsid w:val="0090178C"/>
    <w:rsid w:val="00902467"/>
    <w:rsid w:val="009040AE"/>
    <w:rsid w:val="00905EC1"/>
    <w:rsid w:val="00907D80"/>
    <w:rsid w:val="00907F78"/>
    <w:rsid w:val="00912175"/>
    <w:rsid w:val="00912793"/>
    <w:rsid w:val="0091756C"/>
    <w:rsid w:val="009209CF"/>
    <w:rsid w:val="009226CE"/>
    <w:rsid w:val="00922EBB"/>
    <w:rsid w:val="009272FC"/>
    <w:rsid w:val="0092734E"/>
    <w:rsid w:val="009340E3"/>
    <w:rsid w:val="00934A69"/>
    <w:rsid w:val="0093651D"/>
    <w:rsid w:val="00936894"/>
    <w:rsid w:val="009446E7"/>
    <w:rsid w:val="00944FE1"/>
    <w:rsid w:val="009456BE"/>
    <w:rsid w:val="00945D06"/>
    <w:rsid w:val="00947893"/>
    <w:rsid w:val="009501A8"/>
    <w:rsid w:val="00950847"/>
    <w:rsid w:val="00952EA2"/>
    <w:rsid w:val="0095340A"/>
    <w:rsid w:val="00954407"/>
    <w:rsid w:val="00962C11"/>
    <w:rsid w:val="00964867"/>
    <w:rsid w:val="00964DD1"/>
    <w:rsid w:val="0096546C"/>
    <w:rsid w:val="0097025D"/>
    <w:rsid w:val="00970BD5"/>
    <w:rsid w:val="0097270E"/>
    <w:rsid w:val="00973C3B"/>
    <w:rsid w:val="00975427"/>
    <w:rsid w:val="009754C0"/>
    <w:rsid w:val="00976155"/>
    <w:rsid w:val="0098005A"/>
    <w:rsid w:val="009807A0"/>
    <w:rsid w:val="00982051"/>
    <w:rsid w:val="00991036"/>
    <w:rsid w:val="009921E9"/>
    <w:rsid w:val="009928F7"/>
    <w:rsid w:val="00993DA4"/>
    <w:rsid w:val="00993E50"/>
    <w:rsid w:val="00996DA9"/>
    <w:rsid w:val="009A08F0"/>
    <w:rsid w:val="009A216C"/>
    <w:rsid w:val="009A473D"/>
    <w:rsid w:val="009A7818"/>
    <w:rsid w:val="009A7BC6"/>
    <w:rsid w:val="009A7CCF"/>
    <w:rsid w:val="009B1871"/>
    <w:rsid w:val="009B1906"/>
    <w:rsid w:val="009B21DE"/>
    <w:rsid w:val="009B22EF"/>
    <w:rsid w:val="009B276C"/>
    <w:rsid w:val="009B2C2B"/>
    <w:rsid w:val="009B47EA"/>
    <w:rsid w:val="009B70D8"/>
    <w:rsid w:val="009B7D8B"/>
    <w:rsid w:val="009C16AA"/>
    <w:rsid w:val="009C1927"/>
    <w:rsid w:val="009C2697"/>
    <w:rsid w:val="009C2BF6"/>
    <w:rsid w:val="009C74C3"/>
    <w:rsid w:val="009D2C92"/>
    <w:rsid w:val="009D49FF"/>
    <w:rsid w:val="009E1B94"/>
    <w:rsid w:val="009E291D"/>
    <w:rsid w:val="009E2D6D"/>
    <w:rsid w:val="009E4252"/>
    <w:rsid w:val="009E6D66"/>
    <w:rsid w:val="009E7524"/>
    <w:rsid w:val="009E76CE"/>
    <w:rsid w:val="009E78A2"/>
    <w:rsid w:val="009F08F1"/>
    <w:rsid w:val="009F24C3"/>
    <w:rsid w:val="009F295A"/>
    <w:rsid w:val="009F465A"/>
    <w:rsid w:val="009F4E13"/>
    <w:rsid w:val="009F5792"/>
    <w:rsid w:val="009F5F84"/>
    <w:rsid w:val="009F63BC"/>
    <w:rsid w:val="009F6782"/>
    <w:rsid w:val="009F7E4F"/>
    <w:rsid w:val="00A00625"/>
    <w:rsid w:val="00A01A8D"/>
    <w:rsid w:val="00A01D7D"/>
    <w:rsid w:val="00A0265F"/>
    <w:rsid w:val="00A03E97"/>
    <w:rsid w:val="00A04604"/>
    <w:rsid w:val="00A04AAB"/>
    <w:rsid w:val="00A059B3"/>
    <w:rsid w:val="00A05FE3"/>
    <w:rsid w:val="00A070CF"/>
    <w:rsid w:val="00A110FF"/>
    <w:rsid w:val="00A1165D"/>
    <w:rsid w:val="00A13F2C"/>
    <w:rsid w:val="00A14BE0"/>
    <w:rsid w:val="00A15560"/>
    <w:rsid w:val="00A160D7"/>
    <w:rsid w:val="00A16E4B"/>
    <w:rsid w:val="00A17320"/>
    <w:rsid w:val="00A1786A"/>
    <w:rsid w:val="00A20ADD"/>
    <w:rsid w:val="00A23387"/>
    <w:rsid w:val="00A23CE6"/>
    <w:rsid w:val="00A248E3"/>
    <w:rsid w:val="00A25AB5"/>
    <w:rsid w:val="00A30174"/>
    <w:rsid w:val="00A32021"/>
    <w:rsid w:val="00A324A9"/>
    <w:rsid w:val="00A325C3"/>
    <w:rsid w:val="00A3479A"/>
    <w:rsid w:val="00A34DAF"/>
    <w:rsid w:val="00A36E1E"/>
    <w:rsid w:val="00A40130"/>
    <w:rsid w:val="00A41109"/>
    <w:rsid w:val="00A418F1"/>
    <w:rsid w:val="00A41D02"/>
    <w:rsid w:val="00A43DF4"/>
    <w:rsid w:val="00A47663"/>
    <w:rsid w:val="00A5021A"/>
    <w:rsid w:val="00A5234C"/>
    <w:rsid w:val="00A5374D"/>
    <w:rsid w:val="00A5394C"/>
    <w:rsid w:val="00A53B45"/>
    <w:rsid w:val="00A54AF9"/>
    <w:rsid w:val="00A56275"/>
    <w:rsid w:val="00A5726B"/>
    <w:rsid w:val="00A60170"/>
    <w:rsid w:val="00A706F3"/>
    <w:rsid w:val="00A712D1"/>
    <w:rsid w:val="00A7143B"/>
    <w:rsid w:val="00A7347A"/>
    <w:rsid w:val="00A734FF"/>
    <w:rsid w:val="00A77231"/>
    <w:rsid w:val="00A813A0"/>
    <w:rsid w:val="00A82C4D"/>
    <w:rsid w:val="00A84D2B"/>
    <w:rsid w:val="00A87012"/>
    <w:rsid w:val="00A9168E"/>
    <w:rsid w:val="00A9354C"/>
    <w:rsid w:val="00A93F38"/>
    <w:rsid w:val="00A969BA"/>
    <w:rsid w:val="00A96ADC"/>
    <w:rsid w:val="00A96EB2"/>
    <w:rsid w:val="00AA0454"/>
    <w:rsid w:val="00AA0A79"/>
    <w:rsid w:val="00AA4B67"/>
    <w:rsid w:val="00AA59AC"/>
    <w:rsid w:val="00AA7244"/>
    <w:rsid w:val="00AA7504"/>
    <w:rsid w:val="00AB05AC"/>
    <w:rsid w:val="00AB470F"/>
    <w:rsid w:val="00AB619C"/>
    <w:rsid w:val="00AB712B"/>
    <w:rsid w:val="00AB7438"/>
    <w:rsid w:val="00AB7517"/>
    <w:rsid w:val="00AC0DB5"/>
    <w:rsid w:val="00AC14D7"/>
    <w:rsid w:val="00AC2FC9"/>
    <w:rsid w:val="00AC3094"/>
    <w:rsid w:val="00AC6291"/>
    <w:rsid w:val="00AC6697"/>
    <w:rsid w:val="00AC6763"/>
    <w:rsid w:val="00AC6D4F"/>
    <w:rsid w:val="00AC7CDE"/>
    <w:rsid w:val="00AD1676"/>
    <w:rsid w:val="00AD2C72"/>
    <w:rsid w:val="00AD5738"/>
    <w:rsid w:val="00AE23F5"/>
    <w:rsid w:val="00AE6771"/>
    <w:rsid w:val="00AE707F"/>
    <w:rsid w:val="00AE7B57"/>
    <w:rsid w:val="00AF077B"/>
    <w:rsid w:val="00AF0DF0"/>
    <w:rsid w:val="00AF1C79"/>
    <w:rsid w:val="00AF655E"/>
    <w:rsid w:val="00AF707E"/>
    <w:rsid w:val="00AF7D90"/>
    <w:rsid w:val="00B00CF4"/>
    <w:rsid w:val="00B010FF"/>
    <w:rsid w:val="00B02FB4"/>
    <w:rsid w:val="00B03125"/>
    <w:rsid w:val="00B05988"/>
    <w:rsid w:val="00B111C0"/>
    <w:rsid w:val="00B1133F"/>
    <w:rsid w:val="00B138E5"/>
    <w:rsid w:val="00B13AE3"/>
    <w:rsid w:val="00B1549E"/>
    <w:rsid w:val="00B16ADC"/>
    <w:rsid w:val="00B17E21"/>
    <w:rsid w:val="00B22C85"/>
    <w:rsid w:val="00B26A18"/>
    <w:rsid w:val="00B27329"/>
    <w:rsid w:val="00B31040"/>
    <w:rsid w:val="00B33037"/>
    <w:rsid w:val="00B3304C"/>
    <w:rsid w:val="00B33FFB"/>
    <w:rsid w:val="00B350CD"/>
    <w:rsid w:val="00B351E0"/>
    <w:rsid w:val="00B35381"/>
    <w:rsid w:val="00B36558"/>
    <w:rsid w:val="00B36DF0"/>
    <w:rsid w:val="00B40D4A"/>
    <w:rsid w:val="00B411AE"/>
    <w:rsid w:val="00B4186D"/>
    <w:rsid w:val="00B41AE7"/>
    <w:rsid w:val="00B4213F"/>
    <w:rsid w:val="00B4216D"/>
    <w:rsid w:val="00B42979"/>
    <w:rsid w:val="00B42A1A"/>
    <w:rsid w:val="00B46282"/>
    <w:rsid w:val="00B4754C"/>
    <w:rsid w:val="00B50619"/>
    <w:rsid w:val="00B51F8A"/>
    <w:rsid w:val="00B5228F"/>
    <w:rsid w:val="00B5758D"/>
    <w:rsid w:val="00B57873"/>
    <w:rsid w:val="00B601A7"/>
    <w:rsid w:val="00B63353"/>
    <w:rsid w:val="00B63F48"/>
    <w:rsid w:val="00B64A4C"/>
    <w:rsid w:val="00B6506D"/>
    <w:rsid w:val="00B703A9"/>
    <w:rsid w:val="00B721D7"/>
    <w:rsid w:val="00B722C7"/>
    <w:rsid w:val="00B72628"/>
    <w:rsid w:val="00B727FA"/>
    <w:rsid w:val="00B7313D"/>
    <w:rsid w:val="00B74614"/>
    <w:rsid w:val="00B768A0"/>
    <w:rsid w:val="00B76F22"/>
    <w:rsid w:val="00B774EF"/>
    <w:rsid w:val="00B77916"/>
    <w:rsid w:val="00B805E0"/>
    <w:rsid w:val="00B84935"/>
    <w:rsid w:val="00B86033"/>
    <w:rsid w:val="00B8638C"/>
    <w:rsid w:val="00B873E3"/>
    <w:rsid w:val="00B94244"/>
    <w:rsid w:val="00B96CC7"/>
    <w:rsid w:val="00B9756A"/>
    <w:rsid w:val="00B9759A"/>
    <w:rsid w:val="00B9796C"/>
    <w:rsid w:val="00BA0DE5"/>
    <w:rsid w:val="00BA23AD"/>
    <w:rsid w:val="00BA48F0"/>
    <w:rsid w:val="00BA5D1B"/>
    <w:rsid w:val="00BB1932"/>
    <w:rsid w:val="00BB2FB1"/>
    <w:rsid w:val="00BB50A0"/>
    <w:rsid w:val="00BC15D5"/>
    <w:rsid w:val="00BC166E"/>
    <w:rsid w:val="00BC4B67"/>
    <w:rsid w:val="00BD40B6"/>
    <w:rsid w:val="00BD46E5"/>
    <w:rsid w:val="00BD6C05"/>
    <w:rsid w:val="00BE237A"/>
    <w:rsid w:val="00BE23C2"/>
    <w:rsid w:val="00BE38FD"/>
    <w:rsid w:val="00BE5D6B"/>
    <w:rsid w:val="00BF0876"/>
    <w:rsid w:val="00BF1A1E"/>
    <w:rsid w:val="00BF45F6"/>
    <w:rsid w:val="00C021ED"/>
    <w:rsid w:val="00C03124"/>
    <w:rsid w:val="00C0389C"/>
    <w:rsid w:val="00C05069"/>
    <w:rsid w:val="00C05FE1"/>
    <w:rsid w:val="00C1074E"/>
    <w:rsid w:val="00C13BE0"/>
    <w:rsid w:val="00C1711D"/>
    <w:rsid w:val="00C2018F"/>
    <w:rsid w:val="00C216CA"/>
    <w:rsid w:val="00C21F76"/>
    <w:rsid w:val="00C22627"/>
    <w:rsid w:val="00C22CCF"/>
    <w:rsid w:val="00C23B58"/>
    <w:rsid w:val="00C23DF7"/>
    <w:rsid w:val="00C26360"/>
    <w:rsid w:val="00C278E7"/>
    <w:rsid w:val="00C27C5C"/>
    <w:rsid w:val="00C34AC6"/>
    <w:rsid w:val="00C34FBE"/>
    <w:rsid w:val="00C379FB"/>
    <w:rsid w:val="00C4010C"/>
    <w:rsid w:val="00C4054D"/>
    <w:rsid w:val="00C412F2"/>
    <w:rsid w:val="00C415D5"/>
    <w:rsid w:val="00C443B7"/>
    <w:rsid w:val="00C461B2"/>
    <w:rsid w:val="00C5042F"/>
    <w:rsid w:val="00C508BD"/>
    <w:rsid w:val="00C520F0"/>
    <w:rsid w:val="00C53B15"/>
    <w:rsid w:val="00C551AE"/>
    <w:rsid w:val="00C57ADF"/>
    <w:rsid w:val="00C57E95"/>
    <w:rsid w:val="00C6144A"/>
    <w:rsid w:val="00C61483"/>
    <w:rsid w:val="00C61D35"/>
    <w:rsid w:val="00C637B0"/>
    <w:rsid w:val="00C64CBB"/>
    <w:rsid w:val="00C65D04"/>
    <w:rsid w:val="00C67502"/>
    <w:rsid w:val="00C7707A"/>
    <w:rsid w:val="00C80147"/>
    <w:rsid w:val="00C81EB3"/>
    <w:rsid w:val="00C85D8F"/>
    <w:rsid w:val="00C866FA"/>
    <w:rsid w:val="00C86985"/>
    <w:rsid w:val="00C872E8"/>
    <w:rsid w:val="00C8766D"/>
    <w:rsid w:val="00C87A32"/>
    <w:rsid w:val="00C93130"/>
    <w:rsid w:val="00C94BBE"/>
    <w:rsid w:val="00C953A4"/>
    <w:rsid w:val="00C9681B"/>
    <w:rsid w:val="00C96F53"/>
    <w:rsid w:val="00C97076"/>
    <w:rsid w:val="00CA09B9"/>
    <w:rsid w:val="00CA0BDA"/>
    <w:rsid w:val="00CA0DFF"/>
    <w:rsid w:val="00CA480A"/>
    <w:rsid w:val="00CA652F"/>
    <w:rsid w:val="00CA6544"/>
    <w:rsid w:val="00CA70E9"/>
    <w:rsid w:val="00CB03AD"/>
    <w:rsid w:val="00CB424F"/>
    <w:rsid w:val="00CB5EB7"/>
    <w:rsid w:val="00CB7094"/>
    <w:rsid w:val="00CB7E99"/>
    <w:rsid w:val="00CC15C7"/>
    <w:rsid w:val="00CC2363"/>
    <w:rsid w:val="00CC2D76"/>
    <w:rsid w:val="00CC7233"/>
    <w:rsid w:val="00CD092D"/>
    <w:rsid w:val="00CD2C0C"/>
    <w:rsid w:val="00CE2130"/>
    <w:rsid w:val="00CE673E"/>
    <w:rsid w:val="00CE6806"/>
    <w:rsid w:val="00CE6D2D"/>
    <w:rsid w:val="00CE74BD"/>
    <w:rsid w:val="00CE7A68"/>
    <w:rsid w:val="00CF0244"/>
    <w:rsid w:val="00CF1D7E"/>
    <w:rsid w:val="00CF279D"/>
    <w:rsid w:val="00CF2EF5"/>
    <w:rsid w:val="00CF4E2B"/>
    <w:rsid w:val="00CF66E1"/>
    <w:rsid w:val="00CF6A80"/>
    <w:rsid w:val="00CF7201"/>
    <w:rsid w:val="00CF780E"/>
    <w:rsid w:val="00CF7F4A"/>
    <w:rsid w:val="00D00DFE"/>
    <w:rsid w:val="00D02275"/>
    <w:rsid w:val="00D0238C"/>
    <w:rsid w:val="00D02696"/>
    <w:rsid w:val="00D03B03"/>
    <w:rsid w:val="00D07523"/>
    <w:rsid w:val="00D11450"/>
    <w:rsid w:val="00D125D1"/>
    <w:rsid w:val="00D1384D"/>
    <w:rsid w:val="00D14A63"/>
    <w:rsid w:val="00D15D46"/>
    <w:rsid w:val="00D16EC0"/>
    <w:rsid w:val="00D16F6E"/>
    <w:rsid w:val="00D20B8E"/>
    <w:rsid w:val="00D2431F"/>
    <w:rsid w:val="00D27790"/>
    <w:rsid w:val="00D30368"/>
    <w:rsid w:val="00D30620"/>
    <w:rsid w:val="00D3432C"/>
    <w:rsid w:val="00D37302"/>
    <w:rsid w:val="00D4150D"/>
    <w:rsid w:val="00D424E1"/>
    <w:rsid w:val="00D44ABC"/>
    <w:rsid w:val="00D44BB4"/>
    <w:rsid w:val="00D52738"/>
    <w:rsid w:val="00D529F0"/>
    <w:rsid w:val="00D531A4"/>
    <w:rsid w:val="00D53BB5"/>
    <w:rsid w:val="00D56DCE"/>
    <w:rsid w:val="00D608A7"/>
    <w:rsid w:val="00D60A31"/>
    <w:rsid w:val="00D60FEF"/>
    <w:rsid w:val="00D61E86"/>
    <w:rsid w:val="00D62951"/>
    <w:rsid w:val="00D629EE"/>
    <w:rsid w:val="00D63B85"/>
    <w:rsid w:val="00D63C67"/>
    <w:rsid w:val="00D67DEA"/>
    <w:rsid w:val="00D71A52"/>
    <w:rsid w:val="00D71AB1"/>
    <w:rsid w:val="00D73060"/>
    <w:rsid w:val="00D73073"/>
    <w:rsid w:val="00D766F7"/>
    <w:rsid w:val="00D803A9"/>
    <w:rsid w:val="00D8329F"/>
    <w:rsid w:val="00D83522"/>
    <w:rsid w:val="00D907B6"/>
    <w:rsid w:val="00D923E4"/>
    <w:rsid w:val="00D92ECB"/>
    <w:rsid w:val="00D944BB"/>
    <w:rsid w:val="00DA01C9"/>
    <w:rsid w:val="00DA3E50"/>
    <w:rsid w:val="00DA48BC"/>
    <w:rsid w:val="00DA4B1B"/>
    <w:rsid w:val="00DA790F"/>
    <w:rsid w:val="00DB0EB2"/>
    <w:rsid w:val="00DB3200"/>
    <w:rsid w:val="00DB5D90"/>
    <w:rsid w:val="00DB668D"/>
    <w:rsid w:val="00DC1C6B"/>
    <w:rsid w:val="00DC27C2"/>
    <w:rsid w:val="00DC29D7"/>
    <w:rsid w:val="00DC3489"/>
    <w:rsid w:val="00DC3DEB"/>
    <w:rsid w:val="00DC6719"/>
    <w:rsid w:val="00DD1900"/>
    <w:rsid w:val="00DD190C"/>
    <w:rsid w:val="00DD220C"/>
    <w:rsid w:val="00DD2B77"/>
    <w:rsid w:val="00DD380A"/>
    <w:rsid w:val="00DE086B"/>
    <w:rsid w:val="00DE2DD0"/>
    <w:rsid w:val="00DE3203"/>
    <w:rsid w:val="00DE37EF"/>
    <w:rsid w:val="00DE4652"/>
    <w:rsid w:val="00DE539C"/>
    <w:rsid w:val="00DE6131"/>
    <w:rsid w:val="00DE687F"/>
    <w:rsid w:val="00DE71D2"/>
    <w:rsid w:val="00DF08F9"/>
    <w:rsid w:val="00DF43AA"/>
    <w:rsid w:val="00DF5ACD"/>
    <w:rsid w:val="00E019C5"/>
    <w:rsid w:val="00E047E8"/>
    <w:rsid w:val="00E06417"/>
    <w:rsid w:val="00E06CF1"/>
    <w:rsid w:val="00E07479"/>
    <w:rsid w:val="00E11166"/>
    <w:rsid w:val="00E111AD"/>
    <w:rsid w:val="00E1248C"/>
    <w:rsid w:val="00E12498"/>
    <w:rsid w:val="00E1428C"/>
    <w:rsid w:val="00E15916"/>
    <w:rsid w:val="00E15B0A"/>
    <w:rsid w:val="00E171CC"/>
    <w:rsid w:val="00E17F5F"/>
    <w:rsid w:val="00E2065D"/>
    <w:rsid w:val="00E2742E"/>
    <w:rsid w:val="00E31560"/>
    <w:rsid w:val="00E31DFE"/>
    <w:rsid w:val="00E32789"/>
    <w:rsid w:val="00E32BC3"/>
    <w:rsid w:val="00E34CFE"/>
    <w:rsid w:val="00E37F76"/>
    <w:rsid w:val="00E4119D"/>
    <w:rsid w:val="00E41D27"/>
    <w:rsid w:val="00E430DA"/>
    <w:rsid w:val="00E43ADF"/>
    <w:rsid w:val="00E44AF7"/>
    <w:rsid w:val="00E4779E"/>
    <w:rsid w:val="00E50C62"/>
    <w:rsid w:val="00E515F5"/>
    <w:rsid w:val="00E52471"/>
    <w:rsid w:val="00E524CD"/>
    <w:rsid w:val="00E525C5"/>
    <w:rsid w:val="00E530D0"/>
    <w:rsid w:val="00E53208"/>
    <w:rsid w:val="00E5352F"/>
    <w:rsid w:val="00E53861"/>
    <w:rsid w:val="00E54E10"/>
    <w:rsid w:val="00E54F55"/>
    <w:rsid w:val="00E56DDB"/>
    <w:rsid w:val="00E56DF6"/>
    <w:rsid w:val="00E56FA8"/>
    <w:rsid w:val="00E57345"/>
    <w:rsid w:val="00E5780C"/>
    <w:rsid w:val="00E60586"/>
    <w:rsid w:val="00E61183"/>
    <w:rsid w:val="00E63C71"/>
    <w:rsid w:val="00E660F2"/>
    <w:rsid w:val="00E714CB"/>
    <w:rsid w:val="00E73826"/>
    <w:rsid w:val="00E7436A"/>
    <w:rsid w:val="00E74F7F"/>
    <w:rsid w:val="00E7561D"/>
    <w:rsid w:val="00E76749"/>
    <w:rsid w:val="00E80D90"/>
    <w:rsid w:val="00E80F24"/>
    <w:rsid w:val="00E84325"/>
    <w:rsid w:val="00E8453B"/>
    <w:rsid w:val="00E906EE"/>
    <w:rsid w:val="00E90B6D"/>
    <w:rsid w:val="00E93295"/>
    <w:rsid w:val="00E9530E"/>
    <w:rsid w:val="00EA28A4"/>
    <w:rsid w:val="00EA2D65"/>
    <w:rsid w:val="00EA5504"/>
    <w:rsid w:val="00EA7CD5"/>
    <w:rsid w:val="00EB0FAA"/>
    <w:rsid w:val="00EB155C"/>
    <w:rsid w:val="00EB1A6E"/>
    <w:rsid w:val="00EB3827"/>
    <w:rsid w:val="00EB5FFF"/>
    <w:rsid w:val="00EB6E44"/>
    <w:rsid w:val="00EB70C0"/>
    <w:rsid w:val="00EC0186"/>
    <w:rsid w:val="00EC2652"/>
    <w:rsid w:val="00EC7DA1"/>
    <w:rsid w:val="00ED1141"/>
    <w:rsid w:val="00ED189D"/>
    <w:rsid w:val="00ED24B7"/>
    <w:rsid w:val="00ED2699"/>
    <w:rsid w:val="00ED2C5D"/>
    <w:rsid w:val="00ED2D75"/>
    <w:rsid w:val="00ED3B54"/>
    <w:rsid w:val="00ED793D"/>
    <w:rsid w:val="00EE31EC"/>
    <w:rsid w:val="00EE465B"/>
    <w:rsid w:val="00EE71CC"/>
    <w:rsid w:val="00EF2612"/>
    <w:rsid w:val="00EF3384"/>
    <w:rsid w:val="00EF42FF"/>
    <w:rsid w:val="00EF5C04"/>
    <w:rsid w:val="00F00FE8"/>
    <w:rsid w:val="00F0121C"/>
    <w:rsid w:val="00F01F14"/>
    <w:rsid w:val="00F03550"/>
    <w:rsid w:val="00F04116"/>
    <w:rsid w:val="00F04695"/>
    <w:rsid w:val="00F11D4D"/>
    <w:rsid w:val="00F128F5"/>
    <w:rsid w:val="00F1337B"/>
    <w:rsid w:val="00F14DEB"/>
    <w:rsid w:val="00F171D1"/>
    <w:rsid w:val="00F1765C"/>
    <w:rsid w:val="00F21C2A"/>
    <w:rsid w:val="00F23984"/>
    <w:rsid w:val="00F2532A"/>
    <w:rsid w:val="00F279F0"/>
    <w:rsid w:val="00F30E4A"/>
    <w:rsid w:val="00F318EE"/>
    <w:rsid w:val="00F31F0B"/>
    <w:rsid w:val="00F331A1"/>
    <w:rsid w:val="00F34F91"/>
    <w:rsid w:val="00F351E0"/>
    <w:rsid w:val="00F3589C"/>
    <w:rsid w:val="00F35AB5"/>
    <w:rsid w:val="00F368DB"/>
    <w:rsid w:val="00F369AA"/>
    <w:rsid w:val="00F36B15"/>
    <w:rsid w:val="00F4042C"/>
    <w:rsid w:val="00F41A6D"/>
    <w:rsid w:val="00F44470"/>
    <w:rsid w:val="00F518AE"/>
    <w:rsid w:val="00F52A84"/>
    <w:rsid w:val="00F54B8E"/>
    <w:rsid w:val="00F550B3"/>
    <w:rsid w:val="00F551FF"/>
    <w:rsid w:val="00F56488"/>
    <w:rsid w:val="00F57CF1"/>
    <w:rsid w:val="00F6084B"/>
    <w:rsid w:val="00F60CA8"/>
    <w:rsid w:val="00F65E5D"/>
    <w:rsid w:val="00F66356"/>
    <w:rsid w:val="00F678C4"/>
    <w:rsid w:val="00F702A2"/>
    <w:rsid w:val="00F7059C"/>
    <w:rsid w:val="00F72238"/>
    <w:rsid w:val="00F726E8"/>
    <w:rsid w:val="00F72D65"/>
    <w:rsid w:val="00F74AD9"/>
    <w:rsid w:val="00F74AFA"/>
    <w:rsid w:val="00F75219"/>
    <w:rsid w:val="00F82118"/>
    <w:rsid w:val="00F82324"/>
    <w:rsid w:val="00F82861"/>
    <w:rsid w:val="00F82F64"/>
    <w:rsid w:val="00F84AE8"/>
    <w:rsid w:val="00F863F9"/>
    <w:rsid w:val="00F8707A"/>
    <w:rsid w:val="00F916D1"/>
    <w:rsid w:val="00F93A12"/>
    <w:rsid w:val="00F94F76"/>
    <w:rsid w:val="00F960AB"/>
    <w:rsid w:val="00F97401"/>
    <w:rsid w:val="00F975B2"/>
    <w:rsid w:val="00FA680A"/>
    <w:rsid w:val="00FA769B"/>
    <w:rsid w:val="00FA7918"/>
    <w:rsid w:val="00FB033A"/>
    <w:rsid w:val="00FB081D"/>
    <w:rsid w:val="00FB13D3"/>
    <w:rsid w:val="00FB2D5D"/>
    <w:rsid w:val="00FB5B18"/>
    <w:rsid w:val="00FB6828"/>
    <w:rsid w:val="00FC0233"/>
    <w:rsid w:val="00FC0D2B"/>
    <w:rsid w:val="00FC1D7E"/>
    <w:rsid w:val="00FC200A"/>
    <w:rsid w:val="00FC24DE"/>
    <w:rsid w:val="00FC33DF"/>
    <w:rsid w:val="00FC4D69"/>
    <w:rsid w:val="00FC4F5F"/>
    <w:rsid w:val="00FC712E"/>
    <w:rsid w:val="00FC7C0B"/>
    <w:rsid w:val="00FD008B"/>
    <w:rsid w:val="00FD047B"/>
    <w:rsid w:val="00FD0702"/>
    <w:rsid w:val="00FD0A4E"/>
    <w:rsid w:val="00FD177C"/>
    <w:rsid w:val="00FD1933"/>
    <w:rsid w:val="00FD2C5F"/>
    <w:rsid w:val="00FD3243"/>
    <w:rsid w:val="00FD4A25"/>
    <w:rsid w:val="00FD5884"/>
    <w:rsid w:val="00FD5A54"/>
    <w:rsid w:val="00FD69C1"/>
    <w:rsid w:val="00FE5571"/>
    <w:rsid w:val="00FE5D5B"/>
    <w:rsid w:val="00FE690A"/>
    <w:rsid w:val="00FE771A"/>
    <w:rsid w:val="00FF1796"/>
    <w:rsid w:val="00FF7D19"/>
  </w:rsids>
  <m:mathPr>
    <m:mathFont m:val="Cambria Math"/>
    <m:brkBin m:val="before"/>
    <m:brkBinSub m:val="--"/>
    <m:smallFrac/>
    <m:dispDef/>
    <m:lMargin m:val="0"/>
    <m:rMargin m:val="0"/>
    <m:defJc m:val="centerGroup"/>
    <m:wrapIndent m:val="1440"/>
    <m:intLim m:val="subSup"/>
    <m:naryLim m:val="undOvr"/>
  </m:mathPr>
  <w:themeFontLang w:val="nl-NL"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E03FB"/>
  <w15:docId w15:val="{498A3DEA-09F0-4AD5-8CC8-B22BC470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4A5C99"/>
    <w:pPr>
      <w:keepLines/>
      <w:spacing w:before="60" w:after="60"/>
      <w:jc w:val="both"/>
    </w:pPr>
    <w:rPr>
      <w:rFonts w:ascii="Calibri" w:hAnsi="Calibri"/>
      <w:lang w:val="en-US" w:eastAsia="en-US"/>
    </w:rPr>
  </w:style>
  <w:style w:type="paragraph" w:styleId="Heading1">
    <w:name w:val="heading 1"/>
    <w:aliases w:val="H1,Head1,H1Unnum,SMART"/>
    <w:basedOn w:val="Normal"/>
    <w:next w:val="BodyText"/>
    <w:link w:val="Heading1Char"/>
    <w:qFormat/>
    <w:rsid w:val="004A5C99"/>
    <w:pPr>
      <w:keepNext/>
      <w:pageBreakBefore/>
      <w:numPr>
        <w:numId w:val="21"/>
      </w:numPr>
      <w:pBdr>
        <w:top w:val="single" w:sz="24" w:space="1" w:color="808080"/>
        <w:left w:val="single" w:sz="24" w:space="4" w:color="808080"/>
        <w:bottom w:val="single" w:sz="24" w:space="1" w:color="808080"/>
        <w:right w:val="single" w:sz="24" w:space="4" w:color="808080"/>
      </w:pBdr>
      <w:shd w:val="clear" w:color="auto" w:fill="808080"/>
      <w:spacing w:before="240" w:after="240"/>
      <w:outlineLvl w:val="0"/>
    </w:pPr>
    <w:rPr>
      <w:rFonts w:ascii="Arial Bold" w:hAnsi="Arial Bold"/>
      <w:b/>
      <w:caps/>
      <w:color w:val="FFFFFF"/>
      <w:sz w:val="28"/>
    </w:rPr>
  </w:style>
  <w:style w:type="paragraph" w:styleId="Heading2">
    <w:name w:val="heading 2"/>
    <w:aliases w:val="Contrat 2,H2,SMart,Heading 2 Char Char"/>
    <w:basedOn w:val="Normal"/>
    <w:next w:val="BodyText"/>
    <w:link w:val="Heading2Char"/>
    <w:qFormat/>
    <w:rsid w:val="004A5C99"/>
    <w:pPr>
      <w:keepNext/>
      <w:numPr>
        <w:ilvl w:val="1"/>
        <w:numId w:val="21"/>
      </w:numPr>
      <w:spacing w:before="120" w:after="120"/>
      <w:outlineLvl w:val="1"/>
    </w:pPr>
    <w:rPr>
      <w:b/>
      <w:caps/>
      <w:color w:val="365F91"/>
      <w:sz w:val="24"/>
      <w:lang w:val="en-GB"/>
    </w:rPr>
  </w:style>
  <w:style w:type="paragraph" w:styleId="Heading3">
    <w:name w:val="heading 3"/>
    <w:aliases w:val="Smart,Q-Venture-Sub-Sub,KJL:2nd Level,h3,3,h31,31,h32,32,h33,33,h34,34,h35,35,sub-sub,sub-sub1,sub-sub2,sub-sub3,sub-sub4,sub section header,311,sub-sub11,subsect,Überschrift 3,Minor,PARA3,PARA31,PARA32,PARA33,PARA311,PARA321,PARA34"/>
    <w:basedOn w:val="Normal"/>
    <w:next w:val="BodyText0"/>
    <w:link w:val="Heading3Char"/>
    <w:qFormat/>
    <w:rsid w:val="004A5C99"/>
    <w:pPr>
      <w:keepNext/>
      <w:numPr>
        <w:ilvl w:val="2"/>
        <w:numId w:val="21"/>
      </w:numPr>
      <w:tabs>
        <w:tab w:val="left" w:pos="992"/>
      </w:tabs>
      <w:spacing w:before="240" w:after="240"/>
      <w:outlineLvl w:val="2"/>
    </w:pPr>
    <w:rPr>
      <w:b/>
      <w:color w:val="595959"/>
    </w:rPr>
  </w:style>
  <w:style w:type="paragraph" w:styleId="Heading4">
    <w:name w:val="heading 4"/>
    <w:basedOn w:val="Normal"/>
    <w:next w:val="BodyText0"/>
    <w:link w:val="Heading4Char"/>
    <w:qFormat/>
    <w:rsid w:val="004A5C99"/>
    <w:pPr>
      <w:keepNext/>
      <w:numPr>
        <w:ilvl w:val="3"/>
        <w:numId w:val="21"/>
      </w:numPr>
      <w:spacing w:before="240"/>
      <w:outlineLvl w:val="3"/>
    </w:pPr>
    <w:rPr>
      <w:b/>
    </w:rPr>
  </w:style>
  <w:style w:type="paragraph" w:styleId="Heading5">
    <w:name w:val="heading 5"/>
    <w:basedOn w:val="Normal"/>
    <w:next w:val="BodyText0"/>
    <w:link w:val="Heading5Char"/>
    <w:qFormat/>
    <w:rsid w:val="004A5C99"/>
    <w:pPr>
      <w:numPr>
        <w:ilvl w:val="4"/>
        <w:numId w:val="21"/>
      </w:numPr>
      <w:spacing w:before="240"/>
      <w:outlineLvl w:val="4"/>
    </w:pPr>
    <w:rPr>
      <w:sz w:val="22"/>
    </w:rPr>
  </w:style>
  <w:style w:type="paragraph" w:styleId="Heading6">
    <w:name w:val="heading 6"/>
    <w:aliases w:val="Heading 61"/>
    <w:basedOn w:val="Normal"/>
    <w:next w:val="BodyText0"/>
    <w:link w:val="Heading6Char"/>
    <w:qFormat/>
    <w:rsid w:val="004A5C99"/>
    <w:pPr>
      <w:numPr>
        <w:ilvl w:val="5"/>
        <w:numId w:val="21"/>
      </w:numPr>
      <w:spacing w:before="240"/>
      <w:outlineLvl w:val="5"/>
    </w:pPr>
    <w:rPr>
      <w:rFonts w:ascii="Times New Roman" w:hAnsi="Times New Roman"/>
      <w:i/>
      <w:sz w:val="22"/>
    </w:rPr>
  </w:style>
  <w:style w:type="paragraph" w:styleId="Heading7">
    <w:name w:val="heading 7"/>
    <w:aliases w:val="Heading 71"/>
    <w:basedOn w:val="Normal"/>
    <w:next w:val="Normal"/>
    <w:link w:val="Heading7Char"/>
    <w:qFormat/>
    <w:rsid w:val="004A5C99"/>
    <w:pPr>
      <w:numPr>
        <w:ilvl w:val="6"/>
        <w:numId w:val="21"/>
      </w:numPr>
      <w:spacing w:before="240"/>
      <w:outlineLvl w:val="6"/>
    </w:pPr>
  </w:style>
  <w:style w:type="paragraph" w:styleId="Heading8">
    <w:name w:val="heading 8"/>
    <w:aliases w:val="Heading 81"/>
    <w:basedOn w:val="Normal"/>
    <w:next w:val="Normal"/>
    <w:link w:val="Heading8Char"/>
    <w:qFormat/>
    <w:rsid w:val="004A5C99"/>
    <w:pPr>
      <w:numPr>
        <w:ilvl w:val="7"/>
        <w:numId w:val="21"/>
      </w:numPr>
      <w:spacing w:before="240"/>
      <w:outlineLvl w:val="7"/>
    </w:pPr>
    <w:rPr>
      <w:i/>
    </w:rPr>
  </w:style>
  <w:style w:type="paragraph" w:styleId="Heading9">
    <w:name w:val="heading 9"/>
    <w:aliases w:val="Heading 91,Appendix Level 9"/>
    <w:basedOn w:val="Normal"/>
    <w:next w:val="Normal"/>
    <w:link w:val="Heading9Char"/>
    <w:qFormat/>
    <w:rsid w:val="004A5C99"/>
    <w:pPr>
      <w:numPr>
        <w:ilvl w:val="8"/>
        <w:numId w:val="2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rning">
    <w:name w:val="Warning"/>
    <w:link w:val="WarningChar"/>
    <w:rsid w:val="00FC33DF"/>
    <w:rPr>
      <w:b/>
      <w:color w:val="C00000"/>
      <w:lang w:val="en-US" w:eastAsia="en-US"/>
    </w:rPr>
  </w:style>
  <w:style w:type="paragraph" w:customStyle="1" w:styleId="Comment">
    <w:name w:val="Comment"/>
    <w:link w:val="CommentChar"/>
    <w:rsid w:val="00FC33DF"/>
    <w:rPr>
      <w:i/>
      <w:color w:val="4F6228"/>
      <w:lang w:val="en-US" w:eastAsia="en-US"/>
    </w:rPr>
  </w:style>
  <w:style w:type="paragraph" w:customStyle="1" w:styleId="Gemiddeldraster21">
    <w:name w:val="Gemiddeld raster 21"/>
    <w:basedOn w:val="Normal"/>
    <w:link w:val="MediumGrid2Char"/>
    <w:uiPriority w:val="99"/>
    <w:qFormat/>
    <w:rsid w:val="004A5C99"/>
    <w:pPr>
      <w:keepLines w:val="0"/>
      <w:spacing w:before="0" w:after="0"/>
    </w:pPr>
    <w:rPr>
      <w:rFonts w:ascii="Tw Cen MT" w:eastAsia="Tw Cen MT" w:hAnsi="Tw Cen MT"/>
      <w:sz w:val="23"/>
      <w:lang w:eastAsia="ja-JP"/>
    </w:rPr>
  </w:style>
  <w:style w:type="character" w:customStyle="1" w:styleId="MediumGrid2Char">
    <w:name w:val="Medium Grid 2 Char"/>
    <w:link w:val="Gemiddeldraster21"/>
    <w:uiPriority w:val="99"/>
    <w:rsid w:val="004A5C99"/>
    <w:rPr>
      <w:rFonts w:ascii="Tw Cen MT" w:eastAsia="Tw Cen MT" w:hAnsi="Tw Cen MT"/>
      <w:sz w:val="23"/>
      <w:lang w:eastAsia="ja-JP"/>
    </w:rPr>
  </w:style>
  <w:style w:type="paragraph" w:styleId="BalloonText">
    <w:name w:val="Balloon Text"/>
    <w:basedOn w:val="Normal"/>
    <w:link w:val="BalloonTextChar"/>
    <w:uiPriority w:val="99"/>
    <w:unhideWhenUsed/>
    <w:rsid w:val="00F318EE"/>
    <w:pPr>
      <w:spacing w:after="0"/>
    </w:pPr>
    <w:rPr>
      <w:rFonts w:ascii="Tahoma" w:hAnsi="Tahoma"/>
      <w:sz w:val="16"/>
      <w:szCs w:val="16"/>
    </w:rPr>
  </w:style>
  <w:style w:type="character" w:customStyle="1" w:styleId="BalloonTextChar">
    <w:name w:val="Balloon Text Char"/>
    <w:link w:val="BalloonText"/>
    <w:uiPriority w:val="99"/>
    <w:rsid w:val="00F318EE"/>
    <w:rPr>
      <w:rFonts w:ascii="Tahoma" w:hAnsi="Tahoma" w:cs="Tahoma"/>
      <w:sz w:val="16"/>
      <w:szCs w:val="16"/>
    </w:rPr>
  </w:style>
  <w:style w:type="paragraph" w:styleId="Header">
    <w:name w:val="header"/>
    <w:basedOn w:val="Normal"/>
    <w:link w:val="HeaderChar"/>
    <w:uiPriority w:val="99"/>
    <w:unhideWhenUsed/>
    <w:rsid w:val="00F318EE"/>
    <w:pPr>
      <w:tabs>
        <w:tab w:val="center" w:pos="4680"/>
        <w:tab w:val="right" w:pos="9360"/>
      </w:tabs>
      <w:spacing w:after="0"/>
    </w:pPr>
  </w:style>
  <w:style w:type="character" w:customStyle="1" w:styleId="HeaderChar">
    <w:name w:val="Header Char"/>
    <w:basedOn w:val="DefaultParagraphFont"/>
    <w:link w:val="Header"/>
    <w:uiPriority w:val="99"/>
    <w:rsid w:val="00F318EE"/>
  </w:style>
  <w:style w:type="paragraph" w:styleId="Footer">
    <w:name w:val="footer"/>
    <w:basedOn w:val="Normal"/>
    <w:link w:val="FooterChar"/>
    <w:uiPriority w:val="99"/>
    <w:unhideWhenUsed/>
    <w:rsid w:val="00F318EE"/>
    <w:pPr>
      <w:tabs>
        <w:tab w:val="center" w:pos="4680"/>
        <w:tab w:val="right" w:pos="9360"/>
      </w:tabs>
      <w:spacing w:after="0"/>
    </w:pPr>
  </w:style>
  <w:style w:type="character" w:customStyle="1" w:styleId="FooterChar">
    <w:name w:val="Footer Char"/>
    <w:basedOn w:val="DefaultParagraphFont"/>
    <w:link w:val="Footer"/>
    <w:uiPriority w:val="99"/>
    <w:rsid w:val="00F318EE"/>
  </w:style>
  <w:style w:type="character" w:customStyle="1" w:styleId="Gemiddeldraster11">
    <w:name w:val="Gemiddeld raster 11"/>
    <w:uiPriority w:val="99"/>
    <w:semiHidden/>
    <w:rsid w:val="00F318EE"/>
    <w:rPr>
      <w:color w:val="808080"/>
    </w:rPr>
  </w:style>
  <w:style w:type="character" w:customStyle="1" w:styleId="Heading1Char">
    <w:name w:val="Heading 1 Char"/>
    <w:aliases w:val="H1 Char,Head1 Char,H1Unnum Char,SMART Char"/>
    <w:link w:val="Heading1"/>
    <w:rsid w:val="004A5C99"/>
    <w:rPr>
      <w:rFonts w:ascii="Arial Bold" w:hAnsi="Arial Bold"/>
      <w:b/>
      <w:caps/>
      <w:color w:val="FFFFFF"/>
      <w:sz w:val="28"/>
      <w:shd w:val="clear" w:color="auto" w:fill="808080"/>
      <w:lang w:val="en-US" w:eastAsia="en-US"/>
    </w:rPr>
  </w:style>
  <w:style w:type="paragraph" w:customStyle="1" w:styleId="Kopvaninhoudsopgave1">
    <w:name w:val="Kop van inhoudsopgave1"/>
    <w:basedOn w:val="Heading1"/>
    <w:next w:val="Normal"/>
    <w:uiPriority w:val="39"/>
    <w:semiHidden/>
    <w:unhideWhenUsed/>
    <w:qFormat/>
    <w:rsid w:val="006F40EA"/>
    <w:pPr>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outlineLvl w:val="9"/>
    </w:pPr>
    <w:rPr>
      <w:rFonts w:ascii="Cambria" w:hAnsi="Cambria"/>
      <w:bCs/>
      <w:caps w:val="0"/>
      <w:color w:val="365F91"/>
      <w:szCs w:val="28"/>
    </w:rPr>
  </w:style>
  <w:style w:type="character" w:customStyle="1" w:styleId="Heading2Char">
    <w:name w:val="Heading 2 Char"/>
    <w:aliases w:val="Contrat 2 Char,H2 Char,SMart Char,Heading 2 Char Char Char"/>
    <w:link w:val="Heading2"/>
    <w:rsid w:val="004A5C99"/>
    <w:rPr>
      <w:rFonts w:ascii="Calibri" w:hAnsi="Calibri"/>
      <w:b/>
      <w:caps/>
      <w:color w:val="365F91"/>
      <w:sz w:val="24"/>
      <w:lang w:val="en-GB" w:eastAsia="en-US"/>
    </w:rPr>
  </w:style>
  <w:style w:type="character" w:customStyle="1" w:styleId="Heading3Char">
    <w:name w:val="Heading 3 Char"/>
    <w:aliases w:val="Smart Char,Q-Venture-Sub-Sub Char1,KJL:2nd Level Char1,h3 Char1,3 Char1,h31 Char1,31 Char1,h32 Char1,32 Char1,h33 Char1,33 Char1,h34 Char1,34 Char1,h35 Char1,35 Char1,sub-sub Char1,sub-sub1 Char1,sub-sub2 Char1,sub-sub3 Char1,311 Char"/>
    <w:link w:val="Heading3"/>
    <w:rsid w:val="004A5C99"/>
    <w:rPr>
      <w:rFonts w:ascii="Calibri" w:hAnsi="Calibri"/>
      <w:b/>
      <w:color w:val="595959"/>
      <w:lang w:val="en-US" w:eastAsia="en-US"/>
    </w:rPr>
  </w:style>
  <w:style w:type="character" w:customStyle="1" w:styleId="Heading4Char">
    <w:name w:val="Heading 4 Char"/>
    <w:link w:val="Heading4"/>
    <w:rsid w:val="00982051"/>
    <w:rPr>
      <w:rFonts w:ascii="Calibri" w:hAnsi="Calibri"/>
      <w:b/>
      <w:lang w:val="en-US" w:eastAsia="en-US"/>
    </w:rPr>
  </w:style>
  <w:style w:type="character" w:customStyle="1" w:styleId="Heading5Char">
    <w:name w:val="Heading 5 Char"/>
    <w:link w:val="Heading5"/>
    <w:rsid w:val="00982051"/>
    <w:rPr>
      <w:rFonts w:ascii="Calibri" w:hAnsi="Calibri"/>
      <w:sz w:val="22"/>
      <w:lang w:val="en-US" w:eastAsia="en-US"/>
    </w:rPr>
  </w:style>
  <w:style w:type="character" w:customStyle="1" w:styleId="Heading6Char">
    <w:name w:val="Heading 6 Char"/>
    <w:aliases w:val="Heading 61 Char"/>
    <w:link w:val="Heading6"/>
    <w:rsid w:val="004A5C99"/>
    <w:rPr>
      <w:i/>
      <w:sz w:val="22"/>
      <w:lang w:val="en-US" w:eastAsia="en-US"/>
    </w:rPr>
  </w:style>
  <w:style w:type="character" w:customStyle="1" w:styleId="Heading7Char">
    <w:name w:val="Heading 7 Char"/>
    <w:aliases w:val="Heading 71 Char"/>
    <w:link w:val="Heading7"/>
    <w:rsid w:val="00982051"/>
    <w:rPr>
      <w:rFonts w:ascii="Calibri" w:hAnsi="Calibri"/>
      <w:lang w:val="en-US" w:eastAsia="en-US"/>
    </w:rPr>
  </w:style>
  <w:style w:type="paragraph" w:styleId="Title">
    <w:name w:val="Title"/>
    <w:basedOn w:val="Normal"/>
    <w:next w:val="Normal"/>
    <w:link w:val="TitleChar"/>
    <w:qFormat/>
    <w:rsid w:val="00DB668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rsid w:val="00DB668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565D61"/>
    <w:pPr>
      <w:numPr>
        <w:ilvl w:val="1"/>
      </w:numPr>
    </w:pPr>
    <w:rPr>
      <w:rFonts w:ascii="Cambria" w:hAnsi="Cambria"/>
      <w:i/>
      <w:iCs/>
      <w:color w:val="4F81BD"/>
      <w:spacing w:val="15"/>
      <w:sz w:val="24"/>
      <w:szCs w:val="24"/>
    </w:rPr>
  </w:style>
  <w:style w:type="character" w:customStyle="1" w:styleId="SubtitleChar">
    <w:name w:val="Subtitle Char"/>
    <w:link w:val="Subtitle"/>
    <w:rsid w:val="00565D61"/>
    <w:rPr>
      <w:rFonts w:ascii="Cambria" w:eastAsia="Times New Roman" w:hAnsi="Cambria" w:cs="Times New Roman"/>
      <w:i/>
      <w:iCs/>
      <w:color w:val="4F81BD"/>
      <w:spacing w:val="15"/>
      <w:sz w:val="24"/>
      <w:szCs w:val="24"/>
    </w:rPr>
  </w:style>
  <w:style w:type="character" w:customStyle="1" w:styleId="Intensievebenadrukking1">
    <w:name w:val="Intensieve benadrukking1"/>
    <w:uiPriority w:val="21"/>
    <w:qFormat/>
    <w:rsid w:val="00A84D2B"/>
    <w:rPr>
      <w:b/>
      <w:bCs/>
      <w:i/>
      <w:iCs/>
      <w:color w:val="4F81BD"/>
    </w:rPr>
  </w:style>
  <w:style w:type="paragraph" w:customStyle="1" w:styleId="Lichtearcering-accent21">
    <w:name w:val="Lichte arcering - accent 21"/>
    <w:basedOn w:val="Normal"/>
    <w:next w:val="Normal"/>
    <w:link w:val="Lichtearcering-accent2Char"/>
    <w:uiPriority w:val="30"/>
    <w:qFormat/>
    <w:rsid w:val="00A84D2B"/>
    <w:pPr>
      <w:pBdr>
        <w:bottom w:val="single" w:sz="4" w:space="4" w:color="4F81BD"/>
      </w:pBdr>
      <w:spacing w:before="200" w:after="280"/>
      <w:ind w:left="936" w:right="936"/>
    </w:pPr>
    <w:rPr>
      <w:b/>
      <w:bCs/>
      <w:i/>
      <w:iCs/>
      <w:color w:val="4F81BD"/>
    </w:rPr>
  </w:style>
  <w:style w:type="character" w:customStyle="1" w:styleId="Lichtearcering-accent2Char">
    <w:name w:val="Lichte arcering - accent 2 Char"/>
    <w:link w:val="Lichtearcering-accent21"/>
    <w:uiPriority w:val="30"/>
    <w:rsid w:val="00A84D2B"/>
    <w:rPr>
      <w:rFonts w:ascii="Calibri" w:hAnsi="Calibri"/>
      <w:b/>
      <w:bCs/>
      <w:i/>
      <w:iCs/>
      <w:color w:val="4F81BD"/>
    </w:rPr>
  </w:style>
  <w:style w:type="paragraph" w:customStyle="1" w:styleId="Kleurrijkraster-accent11">
    <w:name w:val="Kleurrijk raster - accent 11"/>
    <w:basedOn w:val="Normal"/>
    <w:next w:val="Normal"/>
    <w:link w:val="Kleurrijkraster-accent1Char"/>
    <w:uiPriority w:val="29"/>
    <w:qFormat/>
    <w:rsid w:val="00A84D2B"/>
    <w:rPr>
      <w:i/>
      <w:iCs/>
      <w:color w:val="000000"/>
    </w:rPr>
  </w:style>
  <w:style w:type="character" w:customStyle="1" w:styleId="Kleurrijkraster-accent1Char">
    <w:name w:val="Kleurrijk raster - accent 1 Char"/>
    <w:link w:val="Kleurrijkraster-accent11"/>
    <w:uiPriority w:val="29"/>
    <w:rsid w:val="00A84D2B"/>
    <w:rPr>
      <w:rFonts w:ascii="Calibri" w:hAnsi="Calibri"/>
      <w:i/>
      <w:iCs/>
      <w:color w:val="000000"/>
    </w:rPr>
  </w:style>
  <w:style w:type="character" w:styleId="Hyperlink">
    <w:name w:val="Hyperlink"/>
    <w:uiPriority w:val="99"/>
    <w:unhideWhenUsed/>
    <w:rsid w:val="00B27329"/>
    <w:rPr>
      <w:b/>
      <w:color w:val="E36C0A"/>
      <w:u w:val="none"/>
    </w:rPr>
  </w:style>
  <w:style w:type="character" w:customStyle="1" w:styleId="Titelvanboek1">
    <w:name w:val="Titel van boek1"/>
    <w:uiPriority w:val="33"/>
    <w:qFormat/>
    <w:rsid w:val="00F331A1"/>
    <w:rPr>
      <w:b/>
      <w:bCs/>
      <w:smallCaps/>
      <w:spacing w:val="5"/>
    </w:rPr>
  </w:style>
  <w:style w:type="table" w:styleId="TableGrid">
    <w:name w:val="Table Grid"/>
    <w:basedOn w:val="TableNormal"/>
    <w:uiPriority w:val="59"/>
    <w:rsid w:val="004063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verSheetDatePick">
    <w:name w:val="Cover Sheet Date Pick"/>
    <w:uiPriority w:val="1"/>
    <w:rsid w:val="00406385"/>
    <w:rPr>
      <w:rFonts w:ascii="Cambria" w:hAnsi="Cambria"/>
      <w:spacing w:val="30"/>
      <w:kern w:val="0"/>
      <w:sz w:val="34"/>
    </w:rPr>
  </w:style>
  <w:style w:type="character" w:customStyle="1" w:styleId="CoverSheetYearPick">
    <w:name w:val="Cover Sheet Year Pick"/>
    <w:uiPriority w:val="1"/>
    <w:rsid w:val="00406385"/>
    <w:rPr>
      <w:rFonts w:ascii="Calibri" w:hAnsi="Calibri"/>
      <w:color w:val="FF8000"/>
      <w:sz w:val="144"/>
      <w:u w:val="none"/>
    </w:rPr>
  </w:style>
  <w:style w:type="character" w:customStyle="1" w:styleId="WarningChar">
    <w:name w:val="Warning Char"/>
    <w:link w:val="Warning"/>
    <w:rsid w:val="00FC33DF"/>
    <w:rPr>
      <w:b/>
      <w:color w:val="C00000"/>
      <w:lang w:val="en-US" w:eastAsia="en-US" w:bidi="ar-SA"/>
    </w:rPr>
  </w:style>
  <w:style w:type="character" w:customStyle="1" w:styleId="CommentChar">
    <w:name w:val="Comment Char"/>
    <w:link w:val="Comment"/>
    <w:rsid w:val="00FC33DF"/>
    <w:rPr>
      <w:i/>
      <w:color w:val="4F6228"/>
      <w:lang w:val="en-US" w:eastAsia="en-US" w:bidi="ar-SA"/>
    </w:rPr>
  </w:style>
  <w:style w:type="paragraph" w:styleId="Caption">
    <w:name w:val="caption"/>
    <w:basedOn w:val="Normal"/>
    <w:next w:val="BodyText0"/>
    <w:qFormat/>
    <w:rsid w:val="004A5C99"/>
    <w:pPr>
      <w:keepNext/>
      <w:spacing w:before="120" w:after="120"/>
      <w:jc w:val="center"/>
    </w:pPr>
    <w:rPr>
      <w:b/>
      <w:lang w:val="en-GB"/>
    </w:rPr>
  </w:style>
  <w:style w:type="character" w:styleId="FollowedHyperlink">
    <w:name w:val="FollowedHyperlink"/>
    <w:unhideWhenUsed/>
    <w:rsid w:val="00D529F0"/>
    <w:rPr>
      <w:b/>
      <w:color w:val="800080"/>
      <w:u w:val="none"/>
    </w:rPr>
  </w:style>
  <w:style w:type="paragraph" w:styleId="TOC1">
    <w:name w:val="toc 1"/>
    <w:basedOn w:val="Normal"/>
    <w:next w:val="Normal"/>
    <w:autoRedefine/>
    <w:uiPriority w:val="39"/>
    <w:unhideWhenUsed/>
    <w:qFormat/>
    <w:rsid w:val="0060466A"/>
    <w:pPr>
      <w:tabs>
        <w:tab w:val="left" w:pos="480"/>
        <w:tab w:val="right" w:leader="dot" w:pos="9629"/>
      </w:tabs>
      <w:mirrorIndents/>
      <w:jc w:val="right"/>
    </w:pPr>
    <w:rPr>
      <w:b/>
      <w:bCs/>
      <w:caps/>
      <w:sz w:val="24"/>
    </w:rPr>
  </w:style>
  <w:style w:type="paragraph" w:styleId="TOC2">
    <w:name w:val="toc 2"/>
    <w:basedOn w:val="Normal"/>
    <w:next w:val="Normal"/>
    <w:autoRedefine/>
    <w:uiPriority w:val="39"/>
    <w:unhideWhenUsed/>
    <w:qFormat/>
    <w:rsid w:val="0060466A"/>
    <w:pPr>
      <w:suppressLineNumbers/>
      <w:tabs>
        <w:tab w:val="left" w:pos="880"/>
        <w:tab w:val="right" w:leader="dot" w:pos="9771"/>
      </w:tabs>
      <w:spacing w:after="0"/>
      <w:ind w:left="221"/>
    </w:pPr>
  </w:style>
  <w:style w:type="paragraph" w:styleId="TOC3">
    <w:name w:val="toc 3"/>
    <w:basedOn w:val="Normal"/>
    <w:next w:val="Normal"/>
    <w:autoRedefine/>
    <w:uiPriority w:val="39"/>
    <w:unhideWhenUsed/>
    <w:rsid w:val="009B21DE"/>
    <w:pPr>
      <w:spacing w:after="0"/>
      <w:ind w:left="440"/>
    </w:pPr>
    <w:rPr>
      <w:iCs/>
    </w:rPr>
  </w:style>
  <w:style w:type="paragraph" w:styleId="TOC4">
    <w:name w:val="toc 4"/>
    <w:basedOn w:val="Normal"/>
    <w:next w:val="Normal"/>
    <w:autoRedefine/>
    <w:uiPriority w:val="39"/>
    <w:unhideWhenUsed/>
    <w:rsid w:val="008B5E94"/>
    <w:pPr>
      <w:spacing w:after="0"/>
      <w:ind w:left="660"/>
    </w:pPr>
    <w:rPr>
      <w:b/>
      <w:sz w:val="18"/>
      <w:szCs w:val="18"/>
    </w:rPr>
  </w:style>
  <w:style w:type="paragraph" w:styleId="TOC5">
    <w:name w:val="toc 5"/>
    <w:basedOn w:val="Normal"/>
    <w:next w:val="Normal"/>
    <w:autoRedefine/>
    <w:unhideWhenUsed/>
    <w:rsid w:val="00062CBF"/>
    <w:pPr>
      <w:spacing w:after="0"/>
      <w:ind w:left="880"/>
    </w:pPr>
    <w:rPr>
      <w:sz w:val="18"/>
      <w:szCs w:val="18"/>
    </w:rPr>
  </w:style>
  <w:style w:type="paragraph" w:styleId="TOC6">
    <w:name w:val="toc 6"/>
    <w:basedOn w:val="Normal"/>
    <w:next w:val="Normal"/>
    <w:autoRedefine/>
    <w:unhideWhenUsed/>
    <w:rsid w:val="008B5E94"/>
    <w:pPr>
      <w:spacing w:after="0"/>
      <w:ind w:left="1100"/>
    </w:pPr>
    <w:rPr>
      <w:i/>
      <w:sz w:val="18"/>
      <w:szCs w:val="18"/>
    </w:rPr>
  </w:style>
  <w:style w:type="paragraph" w:styleId="TOC7">
    <w:name w:val="toc 7"/>
    <w:basedOn w:val="Normal"/>
    <w:next w:val="Normal"/>
    <w:autoRedefine/>
    <w:unhideWhenUsed/>
    <w:rsid w:val="008B5E94"/>
    <w:pPr>
      <w:spacing w:after="0"/>
      <w:ind w:left="1320"/>
    </w:pPr>
    <w:rPr>
      <w:i/>
      <w:sz w:val="18"/>
      <w:szCs w:val="18"/>
    </w:rPr>
  </w:style>
  <w:style w:type="paragraph" w:styleId="TOC8">
    <w:name w:val="toc 8"/>
    <w:basedOn w:val="Normal"/>
    <w:next w:val="Normal"/>
    <w:autoRedefine/>
    <w:unhideWhenUsed/>
    <w:rsid w:val="00062CBF"/>
    <w:pPr>
      <w:spacing w:after="0"/>
      <w:ind w:left="1540"/>
    </w:pPr>
    <w:rPr>
      <w:sz w:val="18"/>
      <w:szCs w:val="18"/>
    </w:rPr>
  </w:style>
  <w:style w:type="paragraph" w:styleId="TOC9">
    <w:name w:val="toc 9"/>
    <w:basedOn w:val="Normal"/>
    <w:next w:val="Normal"/>
    <w:autoRedefine/>
    <w:unhideWhenUsed/>
    <w:rsid w:val="00062CBF"/>
    <w:pPr>
      <w:spacing w:after="0"/>
      <w:ind w:left="1760"/>
    </w:pPr>
    <w:rPr>
      <w:sz w:val="18"/>
      <w:szCs w:val="18"/>
    </w:rPr>
  </w:style>
  <w:style w:type="paragraph" w:customStyle="1" w:styleId="Style4">
    <w:name w:val="Style4"/>
    <w:basedOn w:val="Heading1"/>
    <w:link w:val="Style4Char"/>
    <w:qFormat/>
    <w:rsid w:val="000670F2"/>
    <w:pPr>
      <w:keepLines w:val="0"/>
      <w:numPr>
        <w:numId w:val="20"/>
      </w:numPr>
      <w:pBdr>
        <w:left w:val="none" w:sz="0" w:space="0" w:color="auto"/>
        <w:bottom w:val="none" w:sz="0" w:space="0" w:color="auto"/>
      </w:pBdr>
      <w:spacing w:after="360" w:line="360" w:lineRule="auto"/>
      <w:ind w:left="357" w:hanging="357"/>
    </w:pPr>
    <w:rPr>
      <w:rFonts w:ascii="Calibri" w:hAnsi="Calibri"/>
      <w:b w:val="0"/>
      <w:kern w:val="32"/>
      <w:sz w:val="36"/>
      <w:szCs w:val="24"/>
      <w:lang w:val="en-GB"/>
    </w:rPr>
  </w:style>
  <w:style w:type="table" w:styleId="ColorfulList-Accent6">
    <w:name w:val="Colorful List Accent 6"/>
    <w:basedOn w:val="TableNormal"/>
    <w:uiPriority w:val="63"/>
    <w:rsid w:val="002C4C86"/>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paragraph" w:customStyle="1" w:styleId="TableElement">
    <w:name w:val="Table Element"/>
    <w:basedOn w:val="Normal"/>
    <w:rsid w:val="00FC712E"/>
    <w:pPr>
      <w:keepNext/>
    </w:pPr>
    <w:rPr>
      <w:rFonts w:ascii="Lucida Sans" w:hAnsi="Lucida Sans"/>
      <w:sz w:val="16"/>
      <w:lang w:val="en-ZA"/>
    </w:rPr>
  </w:style>
  <w:style w:type="paragraph" w:styleId="BodyText">
    <w:name w:val="Body Text"/>
    <w:aliases w:val="bt Char Char,bt Char,Body Text2,Body Text Char2,bt Char Char1 Char Char Char Char Char Char Char,Body Text3,Body Text Char3,bt Char Char1,bt Char1,Body Text21,Body Text Char21 Char"/>
    <w:basedOn w:val="Normal"/>
    <w:link w:val="BodyTextChar1"/>
    <w:rsid w:val="00445B22"/>
    <w:rPr>
      <w:rFonts w:ascii="Verdana" w:hAnsi="Verdana"/>
      <w:lang w:val="en-ZA" w:bidi="he-IL"/>
    </w:rPr>
  </w:style>
  <w:style w:type="character" w:customStyle="1" w:styleId="BodyTextChar">
    <w:name w:val="Body Text Char"/>
    <w:basedOn w:val="DefaultParagraphFont"/>
    <w:uiPriority w:val="99"/>
    <w:semiHidden/>
    <w:rsid w:val="00445B22"/>
  </w:style>
  <w:style w:type="character" w:customStyle="1" w:styleId="BodyTextChar1">
    <w:name w:val="Body Text Char1"/>
    <w:aliases w:val="bt Char Char Char,bt Char Char2,Body Text2 Char,Body Text Char2 Char,bt Char Char1 Char Char Char Char Char Char Char Char,Body Text3 Char,Body Text Char3 Char,bt Char Char1 Char,bt Char1 Char,Body Text21 Char,Body Text Char21 Char Char"/>
    <w:link w:val="BodyText"/>
    <w:rsid w:val="00445B22"/>
    <w:rPr>
      <w:rFonts w:ascii="Verdana" w:eastAsia="Times New Roman" w:hAnsi="Verdana" w:cs="Times New Roman"/>
      <w:sz w:val="20"/>
      <w:szCs w:val="20"/>
      <w:lang w:val="en-ZA" w:bidi="he-IL"/>
    </w:rPr>
  </w:style>
  <w:style w:type="paragraph" w:customStyle="1" w:styleId="Kleurrijkelijst-accent11">
    <w:name w:val="Kleurrijke lijst - accent 11"/>
    <w:basedOn w:val="Normal"/>
    <w:link w:val="Kleurrijkelijst-accent1Char"/>
    <w:uiPriority w:val="34"/>
    <w:qFormat/>
    <w:rsid w:val="004A5C99"/>
    <w:pPr>
      <w:keepLines w:val="0"/>
      <w:spacing w:before="0" w:after="200" w:line="276" w:lineRule="auto"/>
      <w:ind w:left="720"/>
      <w:contextualSpacing/>
      <w:jc w:val="left"/>
    </w:pPr>
    <w:rPr>
      <w:sz w:val="22"/>
      <w:szCs w:val="22"/>
      <w:lang w:val="en-AU"/>
    </w:rPr>
  </w:style>
  <w:style w:type="paragraph" w:customStyle="1" w:styleId="Style1">
    <w:name w:val="Style1"/>
    <w:basedOn w:val="Normal"/>
    <w:autoRedefine/>
    <w:rsid w:val="00445B22"/>
    <w:pPr>
      <w:keepNext/>
      <w:pBdr>
        <w:top w:val="single" w:sz="8" w:space="1" w:color="336699"/>
        <w:left w:val="single" w:sz="8" w:space="4" w:color="336699"/>
        <w:bottom w:val="single" w:sz="8" w:space="1" w:color="336699"/>
        <w:right w:val="single" w:sz="8" w:space="4" w:color="336699"/>
      </w:pBdr>
      <w:shd w:val="clear" w:color="auto" w:fill="336699"/>
      <w:spacing w:after="0"/>
      <w:outlineLvl w:val="0"/>
    </w:pPr>
    <w:rPr>
      <w:rFonts w:ascii="Arial" w:hAnsi="Arial" w:cs="Arial"/>
      <w:b/>
      <w:bCs/>
      <w:caps/>
      <w:color w:val="FFFFFF"/>
      <w:kern w:val="32"/>
      <w:sz w:val="24"/>
      <w:szCs w:val="24"/>
    </w:rPr>
  </w:style>
  <w:style w:type="paragraph" w:customStyle="1" w:styleId="StyleHeading2Contrat2Arial">
    <w:name w:val="Style Heading 2Contrat 2 + Arial"/>
    <w:basedOn w:val="Heading2"/>
    <w:link w:val="StyleHeading2Contrat2ArialChar"/>
    <w:autoRedefine/>
    <w:rsid w:val="00445B22"/>
    <w:pPr>
      <w:keepLines w:val="0"/>
      <w:pBdr>
        <w:bottom w:val="single" w:sz="8" w:space="1" w:color="336699"/>
      </w:pBdr>
      <w:spacing w:before="240" w:after="60"/>
    </w:pPr>
    <w:rPr>
      <w:rFonts w:ascii="Arial" w:hAnsi="Arial"/>
      <w:b w:val="0"/>
      <w:bCs/>
      <w:caps w:val="0"/>
      <w:color w:val="336699"/>
      <w:szCs w:val="22"/>
    </w:rPr>
  </w:style>
  <w:style w:type="paragraph" w:customStyle="1" w:styleId="BulletedList2">
    <w:name w:val="Bulleted List 2"/>
    <w:aliases w:val="bl2"/>
    <w:rsid w:val="00445B22"/>
    <w:pPr>
      <w:numPr>
        <w:numId w:val="1"/>
      </w:numPr>
      <w:spacing w:before="60" w:after="60" w:line="220" w:lineRule="exact"/>
    </w:pPr>
    <w:rPr>
      <w:rFonts w:ascii="Arial" w:hAnsi="Arial"/>
      <w:color w:val="000000"/>
      <w:lang w:val="en-US" w:eastAsia="en-US"/>
    </w:rPr>
  </w:style>
  <w:style w:type="paragraph" w:customStyle="1" w:styleId="Heading30">
    <w:name w:val="Heading3"/>
    <w:basedOn w:val="Heading2"/>
    <w:next w:val="Normal"/>
    <w:rsid w:val="00445B22"/>
    <w:pPr>
      <w:keepLines w:val="0"/>
      <w:spacing w:before="240" w:after="60"/>
    </w:pPr>
    <w:rPr>
      <w:rFonts w:ascii="Tahoma" w:hAnsi="Tahoma" w:cs="Arial"/>
      <w:bCs/>
      <w:iCs/>
      <w:color w:val="0070C0"/>
      <w:sz w:val="22"/>
      <w:szCs w:val="22"/>
    </w:rPr>
  </w:style>
  <w:style w:type="paragraph" w:customStyle="1" w:styleId="bulletlist1">
    <w:name w:val="bullet list 1"/>
    <w:basedOn w:val="Kleurrijkelijst-accent11"/>
    <w:link w:val="bulletlist1Char"/>
    <w:rsid w:val="00EB6E44"/>
    <w:pPr>
      <w:numPr>
        <w:numId w:val="2"/>
      </w:numPr>
    </w:pPr>
    <w:rPr>
      <w:rFonts w:ascii="Arial" w:hAnsi="Arial"/>
    </w:rPr>
  </w:style>
  <w:style w:type="paragraph" w:customStyle="1" w:styleId="subhead1">
    <w:name w:val="sub head 1"/>
    <w:basedOn w:val="StyleHeading2Contrat2Arial"/>
    <w:link w:val="subhead1Char"/>
    <w:rsid w:val="00EB6E44"/>
    <w:pPr>
      <w:pBdr>
        <w:bottom w:val="none" w:sz="0" w:space="0" w:color="auto"/>
      </w:pBdr>
    </w:pPr>
    <w:rPr>
      <w:b/>
      <w:caps/>
      <w:color w:val="31849B"/>
      <w:sz w:val="22"/>
    </w:rPr>
  </w:style>
  <w:style w:type="character" w:customStyle="1" w:styleId="Kleurrijkelijst-accent1Char">
    <w:name w:val="Kleurrijke lijst - accent 1 Char"/>
    <w:link w:val="Kleurrijkelijst-accent11"/>
    <w:uiPriority w:val="34"/>
    <w:rsid w:val="00EB6E44"/>
    <w:rPr>
      <w:rFonts w:ascii="Calibri" w:hAnsi="Calibri"/>
      <w:sz w:val="22"/>
      <w:szCs w:val="22"/>
      <w:lang w:val="en-AU"/>
    </w:rPr>
  </w:style>
  <w:style w:type="character" w:customStyle="1" w:styleId="bulletlist1Char">
    <w:name w:val="bullet list 1 Char"/>
    <w:link w:val="bulletlist1"/>
    <w:rsid w:val="00EB6E44"/>
    <w:rPr>
      <w:rFonts w:ascii="Arial" w:hAnsi="Arial"/>
      <w:sz w:val="22"/>
      <w:szCs w:val="22"/>
      <w:lang w:val="en-AU" w:eastAsia="en-US"/>
    </w:rPr>
  </w:style>
  <w:style w:type="paragraph" w:styleId="FootnoteText">
    <w:name w:val="footnote text"/>
    <w:basedOn w:val="Normal"/>
    <w:link w:val="FootnoteTextChar"/>
    <w:uiPriority w:val="99"/>
    <w:rsid w:val="00EB6E44"/>
    <w:pPr>
      <w:spacing w:after="0"/>
    </w:pPr>
    <w:rPr>
      <w:rFonts w:ascii="Arial" w:hAnsi="Arial"/>
      <w:lang w:val="en-GB"/>
    </w:rPr>
  </w:style>
  <w:style w:type="character" w:customStyle="1" w:styleId="FootnoteTextChar">
    <w:name w:val="Footnote Text Char"/>
    <w:link w:val="FootnoteText"/>
    <w:uiPriority w:val="99"/>
    <w:rsid w:val="00EB6E44"/>
    <w:rPr>
      <w:rFonts w:ascii="Arial" w:eastAsia="Times New Roman" w:hAnsi="Arial" w:cs="Times New Roman"/>
      <w:sz w:val="20"/>
      <w:szCs w:val="20"/>
      <w:lang w:val="en-GB"/>
    </w:rPr>
  </w:style>
  <w:style w:type="character" w:customStyle="1" w:styleId="subhead1Char">
    <w:name w:val="sub head 1 Char"/>
    <w:link w:val="subhead1"/>
    <w:rsid w:val="00EB6E44"/>
    <w:rPr>
      <w:rFonts w:ascii="Arial" w:hAnsi="Arial"/>
      <w:b/>
      <w:bCs/>
      <w:caps/>
      <w:color w:val="31849B"/>
      <w:sz w:val="22"/>
      <w:szCs w:val="22"/>
      <w:lang w:val="en-GB" w:eastAsia="en-US"/>
    </w:rPr>
  </w:style>
  <w:style w:type="character" w:styleId="FootnoteReference">
    <w:name w:val="footnote reference"/>
    <w:rsid w:val="00EB6E44"/>
    <w:rPr>
      <w:vertAlign w:val="superscript"/>
    </w:rPr>
  </w:style>
  <w:style w:type="paragraph" w:customStyle="1" w:styleId="StyleHeading1Centered">
    <w:name w:val="Style Heading 1 + Centered"/>
    <w:basedOn w:val="Normal"/>
    <w:link w:val="StyleHeading1CenteredCharChar"/>
    <w:rsid w:val="00EB6E44"/>
    <w:pPr>
      <w:numPr>
        <w:numId w:val="3"/>
      </w:numPr>
    </w:pPr>
    <w:rPr>
      <w:rFonts w:ascii="Tahoma" w:hAnsi="Tahoma"/>
      <w:lang w:val="en-ZA"/>
    </w:rPr>
  </w:style>
  <w:style w:type="paragraph" w:customStyle="1" w:styleId="SmartWITableBullet">
    <w:name w:val="Smart WI Table Bullet"/>
    <w:basedOn w:val="Normal"/>
    <w:rsid w:val="00EB6E44"/>
    <w:pPr>
      <w:numPr>
        <w:numId w:val="4"/>
      </w:numPr>
    </w:pPr>
    <w:rPr>
      <w:rFonts w:ascii="Times New Roman" w:hAnsi="Times New Roman"/>
      <w:sz w:val="18"/>
      <w:szCs w:val="18"/>
    </w:rPr>
  </w:style>
  <w:style w:type="character" w:customStyle="1" w:styleId="StyleHeading1CenteredCharChar">
    <w:name w:val="Style Heading 1 + Centered Char Char"/>
    <w:link w:val="StyleHeading1Centered"/>
    <w:rsid w:val="00EB6E44"/>
    <w:rPr>
      <w:rFonts w:ascii="Tahoma" w:hAnsi="Tahoma"/>
      <w:lang w:val="en-ZA" w:eastAsia="en-US"/>
    </w:rPr>
  </w:style>
  <w:style w:type="character" w:customStyle="1" w:styleId="Style4Char">
    <w:name w:val="Style4 Char"/>
    <w:link w:val="Style4"/>
    <w:rsid w:val="000670F2"/>
    <w:rPr>
      <w:rFonts w:ascii="Calibri" w:hAnsi="Calibri"/>
      <w:caps/>
      <w:color w:val="FFFFFF"/>
      <w:kern w:val="32"/>
      <w:sz w:val="36"/>
      <w:szCs w:val="24"/>
      <w:shd w:val="clear" w:color="auto" w:fill="808080"/>
      <w:lang w:val="en-GB" w:eastAsia="en-US"/>
    </w:rPr>
  </w:style>
  <w:style w:type="paragraph" w:customStyle="1" w:styleId="Style6">
    <w:name w:val="Style6"/>
    <w:basedOn w:val="Normal"/>
    <w:link w:val="Style6Char"/>
    <w:rsid w:val="00EB6E44"/>
    <w:pPr>
      <w:keepNext/>
      <w:pBdr>
        <w:bottom w:val="single" w:sz="8" w:space="2" w:color="632423"/>
      </w:pBdr>
      <w:spacing w:before="240"/>
      <w:outlineLvl w:val="1"/>
    </w:pPr>
    <w:rPr>
      <w:rFonts w:ascii="Arial" w:hAnsi="Arial"/>
      <w:b/>
      <w:bCs/>
      <w:caps/>
      <w:color w:val="632423"/>
      <w:sz w:val="24"/>
      <w:lang w:val="en-GB"/>
    </w:rPr>
  </w:style>
  <w:style w:type="character" w:customStyle="1" w:styleId="Style6Char">
    <w:name w:val="Style6 Char"/>
    <w:link w:val="Style6"/>
    <w:rsid w:val="00EB6E44"/>
    <w:rPr>
      <w:rFonts w:ascii="Arial" w:eastAsia="Times New Roman" w:hAnsi="Arial" w:cs="Arial"/>
      <w:b/>
      <w:bCs/>
      <w:caps/>
      <w:color w:val="632423"/>
      <w:sz w:val="24"/>
      <w:lang w:val="en-GB"/>
    </w:rPr>
  </w:style>
  <w:style w:type="paragraph" w:customStyle="1" w:styleId="Style7">
    <w:name w:val="Style7"/>
    <w:basedOn w:val="subhead1"/>
    <w:link w:val="Style7Char"/>
    <w:rsid w:val="00EB6E44"/>
    <w:rPr>
      <w:bCs w:val="0"/>
      <w:color w:val="632423"/>
    </w:rPr>
  </w:style>
  <w:style w:type="paragraph" w:customStyle="1" w:styleId="StyleStyleHeading1CenteredLeft222cmFirstline0cm">
    <w:name w:val="Style Style Heading 1 + Centered + Left:  2.22 cm First line:  0 cm"/>
    <w:basedOn w:val="Normal"/>
    <w:rsid w:val="00EB6E44"/>
    <w:pPr>
      <w:numPr>
        <w:numId w:val="5"/>
      </w:numPr>
    </w:pPr>
    <w:rPr>
      <w:rFonts w:ascii="Tahoma" w:hAnsi="Tahoma"/>
      <w:lang w:val="en-ZA"/>
    </w:rPr>
  </w:style>
  <w:style w:type="character" w:customStyle="1" w:styleId="Style7Char">
    <w:name w:val="Style7 Char"/>
    <w:link w:val="Style7"/>
    <w:rsid w:val="00EB6E44"/>
    <w:rPr>
      <w:rFonts w:ascii="Arial" w:hAnsi="Arial"/>
      <w:b/>
      <w:caps/>
      <w:color w:val="632423"/>
      <w:sz w:val="22"/>
      <w:szCs w:val="22"/>
      <w:lang w:val="en-GB" w:eastAsia="en-US"/>
    </w:rPr>
  </w:style>
  <w:style w:type="paragraph" w:customStyle="1" w:styleId="Hidden">
    <w:name w:val="Hidden"/>
    <w:basedOn w:val="Normal"/>
    <w:next w:val="Normal"/>
    <w:rsid w:val="00EB6E44"/>
    <w:pPr>
      <w:keepNext/>
    </w:pPr>
    <w:rPr>
      <w:rFonts w:ascii="Lucida Sans" w:hAnsi="Lucida Sans"/>
      <w:vanish/>
      <w:color w:val="0000FF"/>
      <w:spacing w:val="-2"/>
      <w:sz w:val="16"/>
      <w:lang w:val="en-ZA"/>
    </w:rPr>
  </w:style>
  <w:style w:type="paragraph" w:customStyle="1" w:styleId="Text">
    <w:name w:val="Text"/>
    <w:aliases w:val="t"/>
    <w:rsid w:val="00847665"/>
    <w:pPr>
      <w:spacing w:before="60" w:after="60"/>
    </w:pPr>
    <w:rPr>
      <w:rFonts w:ascii="Arial" w:hAnsi="Arial"/>
      <w:color w:val="000000"/>
      <w:lang w:val="en-US" w:eastAsia="en-US"/>
    </w:rPr>
  </w:style>
  <w:style w:type="character" w:styleId="CommentReference">
    <w:name w:val="annotation reference"/>
    <w:uiPriority w:val="99"/>
    <w:unhideWhenUsed/>
    <w:rsid w:val="00806E70"/>
    <w:rPr>
      <w:sz w:val="16"/>
      <w:szCs w:val="16"/>
    </w:rPr>
  </w:style>
  <w:style w:type="paragraph" w:styleId="CommentText">
    <w:name w:val="annotation text"/>
    <w:basedOn w:val="Normal"/>
    <w:link w:val="CommentTextChar"/>
    <w:uiPriority w:val="99"/>
    <w:unhideWhenUsed/>
    <w:rsid w:val="00806E70"/>
    <w:rPr>
      <w:rFonts w:ascii="Times New Roman" w:hAnsi="Times New Roman"/>
    </w:rPr>
  </w:style>
  <w:style w:type="character" w:customStyle="1" w:styleId="CommentTextChar">
    <w:name w:val="Comment Text Char"/>
    <w:link w:val="CommentText"/>
    <w:uiPriority w:val="99"/>
    <w:rsid w:val="00806E70"/>
    <w:rPr>
      <w:sz w:val="20"/>
      <w:szCs w:val="20"/>
    </w:rPr>
  </w:style>
  <w:style w:type="paragraph" w:styleId="CommentSubject">
    <w:name w:val="annotation subject"/>
    <w:basedOn w:val="CommentText"/>
    <w:next w:val="CommentText"/>
    <w:link w:val="CommentSubjectChar"/>
    <w:uiPriority w:val="99"/>
    <w:unhideWhenUsed/>
    <w:rsid w:val="00806E70"/>
    <w:rPr>
      <w:b/>
      <w:bCs/>
    </w:rPr>
  </w:style>
  <w:style w:type="character" w:customStyle="1" w:styleId="CommentSubjectChar">
    <w:name w:val="Comment Subject Char"/>
    <w:link w:val="CommentSubject"/>
    <w:uiPriority w:val="99"/>
    <w:rsid w:val="00806E70"/>
    <w:rPr>
      <w:b/>
      <w:bCs/>
      <w:sz w:val="20"/>
      <w:szCs w:val="20"/>
    </w:rPr>
  </w:style>
  <w:style w:type="paragraph" w:customStyle="1" w:styleId="Char">
    <w:name w:val="Char"/>
    <w:basedOn w:val="Normal"/>
    <w:uiPriority w:val="99"/>
    <w:rsid w:val="005578BF"/>
    <w:pPr>
      <w:spacing w:after="160" w:line="240" w:lineRule="exact"/>
    </w:pPr>
    <w:rPr>
      <w:rFonts w:ascii="Tahoma" w:hAnsi="Tahoma"/>
    </w:rPr>
  </w:style>
  <w:style w:type="paragraph" w:customStyle="1" w:styleId="StyleHeading1Allcaps">
    <w:name w:val="Style Heading 1 + All caps"/>
    <w:basedOn w:val="Heading1"/>
    <w:rsid w:val="005578BF"/>
    <w:pPr>
      <w:keepNext w:val="0"/>
      <w:keepLines w:val="0"/>
      <w:pBdr>
        <w:left w:val="none" w:sz="0" w:space="0" w:color="auto"/>
        <w:bottom w:val="none" w:sz="0" w:space="0" w:color="auto"/>
      </w:pBdr>
      <w:tabs>
        <w:tab w:val="num" w:pos="562"/>
      </w:tabs>
      <w:ind w:left="562" w:hanging="562"/>
    </w:pPr>
    <w:rPr>
      <w:caps w:val="0"/>
      <w:color w:val="333399"/>
      <w:spacing w:val="80"/>
      <w:szCs w:val="24"/>
      <w:lang w:val="en-ZA"/>
    </w:rPr>
  </w:style>
  <w:style w:type="paragraph" w:styleId="NormalWeb">
    <w:name w:val="Normal (Web)"/>
    <w:basedOn w:val="Normal"/>
    <w:link w:val="NormalWebChar"/>
    <w:rsid w:val="00AF0DF0"/>
    <w:pPr>
      <w:spacing w:before="100" w:beforeAutospacing="1" w:after="100" w:afterAutospacing="1"/>
    </w:pPr>
    <w:rPr>
      <w:rFonts w:ascii="Times New Roman" w:eastAsia="Batang" w:hAnsi="Times New Roman"/>
      <w:sz w:val="24"/>
      <w:szCs w:val="24"/>
      <w:lang w:eastAsia="ko-KR"/>
    </w:rPr>
  </w:style>
  <w:style w:type="character" w:customStyle="1" w:styleId="NormalWebChar">
    <w:name w:val="Normal (Web) Char"/>
    <w:link w:val="NormalWeb"/>
    <w:locked/>
    <w:rsid w:val="00AF0DF0"/>
    <w:rPr>
      <w:rFonts w:ascii="Times New Roman" w:eastAsia="Batang" w:hAnsi="Times New Roman" w:cs="Times New Roman"/>
      <w:sz w:val="24"/>
      <w:szCs w:val="24"/>
      <w:lang w:eastAsia="ko-KR"/>
    </w:rPr>
  </w:style>
  <w:style w:type="paragraph" w:customStyle="1" w:styleId="Copyright">
    <w:name w:val="Copyright"/>
    <w:basedOn w:val="Normal"/>
    <w:next w:val="Normal"/>
    <w:rsid w:val="001D56F5"/>
    <w:pPr>
      <w:tabs>
        <w:tab w:val="left" w:pos="1418"/>
      </w:tabs>
      <w:spacing w:before="480" w:after="0"/>
    </w:pPr>
    <w:rPr>
      <w:rFonts w:ascii="Arial Narrow" w:hAnsi="Arial Narrow"/>
      <w:sz w:val="16"/>
      <w:lang w:val="nl"/>
    </w:rPr>
  </w:style>
  <w:style w:type="paragraph" w:customStyle="1" w:styleId="NormalAsianSimSun">
    <w:name w:val="Normal + (Asian) SimSun"/>
    <w:aliases w:val="Left + (Asian) SimSun,(Complex) Times New Roman"/>
    <w:basedOn w:val="Normal"/>
    <w:rsid w:val="001D56F5"/>
    <w:pPr>
      <w:spacing w:after="0"/>
    </w:pPr>
    <w:rPr>
      <w:rFonts w:ascii="TimesNewRomanPSMT" w:hAnsi="TimesNewRomanPSMT" w:cs="TimesNewRomanPSMT"/>
      <w:color w:val="000000"/>
      <w:lang w:bidi="he-IL"/>
    </w:rPr>
  </w:style>
  <w:style w:type="paragraph" w:customStyle="1" w:styleId="NormalBefore153cm">
    <w:name w:val="Normal + Before:  1.53 cm"/>
    <w:basedOn w:val="Normal"/>
    <w:link w:val="NormalBefore153cmChar"/>
    <w:rsid w:val="006C0E05"/>
    <w:pPr>
      <w:autoSpaceDE w:val="0"/>
      <w:autoSpaceDN w:val="0"/>
      <w:adjustRightInd w:val="0"/>
      <w:spacing w:after="0"/>
      <w:ind w:left="870"/>
    </w:pPr>
    <w:rPr>
      <w:rFonts w:ascii="Verdana" w:hAnsi="Verdana"/>
      <w:lang w:val="en-GB" w:bidi="he-IL"/>
    </w:rPr>
  </w:style>
  <w:style w:type="character" w:customStyle="1" w:styleId="NormalBefore153cmChar">
    <w:name w:val="Normal + Before:  1.53 cm Char"/>
    <w:link w:val="NormalBefore153cm"/>
    <w:rsid w:val="006C0E05"/>
    <w:rPr>
      <w:rFonts w:ascii="Verdana" w:eastAsia="Times New Roman" w:hAnsi="Verdana" w:cs="Times New Roman"/>
      <w:sz w:val="20"/>
      <w:szCs w:val="20"/>
      <w:lang w:val="en-GB" w:bidi="he-IL"/>
    </w:rPr>
  </w:style>
  <w:style w:type="table" w:customStyle="1" w:styleId="LightShading1">
    <w:name w:val="Light Shading1"/>
    <w:basedOn w:val="TableNormal"/>
    <w:uiPriority w:val="60"/>
    <w:rsid w:val="001E403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ainHead">
    <w:name w:val="Main Head"/>
    <w:basedOn w:val="StyleHeading2Contrat2Arial"/>
    <w:link w:val="MainHeadChar"/>
    <w:qFormat/>
    <w:rsid w:val="00973C3B"/>
    <w:pPr>
      <w:pBdr>
        <w:bottom w:val="single" w:sz="8" w:space="2" w:color="336699"/>
      </w:pBdr>
    </w:pPr>
    <w:rPr>
      <w:b/>
      <w:caps/>
      <w:color w:val="31849B"/>
    </w:rPr>
  </w:style>
  <w:style w:type="character" w:customStyle="1" w:styleId="MainHeadChar">
    <w:name w:val="Main Head Char"/>
    <w:link w:val="MainHead"/>
    <w:rsid w:val="00973C3B"/>
    <w:rPr>
      <w:rFonts w:ascii="Arial" w:hAnsi="Arial"/>
      <w:b/>
      <w:bCs/>
      <w:caps/>
      <w:color w:val="31849B"/>
      <w:sz w:val="24"/>
      <w:szCs w:val="22"/>
      <w:lang w:val="en-GB" w:eastAsia="en-US"/>
    </w:rPr>
  </w:style>
  <w:style w:type="character" w:styleId="Strong">
    <w:name w:val="Strong"/>
    <w:qFormat/>
    <w:rsid w:val="004A5C99"/>
    <w:rPr>
      <w:b/>
    </w:rPr>
  </w:style>
  <w:style w:type="character" w:customStyle="1" w:styleId="Heading8Char">
    <w:name w:val="Heading 8 Char"/>
    <w:aliases w:val="Heading 81 Char"/>
    <w:link w:val="Heading8"/>
    <w:rsid w:val="0017077F"/>
    <w:rPr>
      <w:rFonts w:ascii="Calibri" w:hAnsi="Calibri"/>
      <w:i/>
      <w:lang w:val="en-US" w:eastAsia="en-US"/>
    </w:rPr>
  </w:style>
  <w:style w:type="character" w:customStyle="1" w:styleId="Heading9Char">
    <w:name w:val="Heading 9 Char"/>
    <w:aliases w:val="Heading 91 Char,Appendix Level 9 Char"/>
    <w:link w:val="Heading9"/>
    <w:rsid w:val="0017077F"/>
    <w:rPr>
      <w:rFonts w:ascii="Calibri" w:hAnsi="Calibri"/>
      <w:b/>
      <w:i/>
      <w:sz w:val="18"/>
      <w:lang w:val="en-US" w:eastAsia="en-US"/>
    </w:rPr>
  </w:style>
  <w:style w:type="paragraph" w:customStyle="1" w:styleId="Heading2Text">
    <w:name w:val="Heading 2 Text"/>
    <w:basedOn w:val="Normal"/>
    <w:uiPriority w:val="99"/>
    <w:rsid w:val="0017077F"/>
    <w:pPr>
      <w:spacing w:before="0" w:after="160"/>
    </w:pPr>
    <w:rPr>
      <w:rFonts w:ascii="Arial" w:hAnsi="Arial"/>
      <w:lang w:val="en-GB"/>
    </w:rPr>
  </w:style>
  <w:style w:type="paragraph" w:customStyle="1" w:styleId="Heading3Text">
    <w:name w:val="Heading 3 Text"/>
    <w:basedOn w:val="Normal"/>
    <w:rsid w:val="0017077F"/>
    <w:pPr>
      <w:spacing w:before="0" w:after="160"/>
      <w:ind w:left="720"/>
    </w:pPr>
    <w:rPr>
      <w:rFonts w:ascii="Arial" w:hAnsi="Arial"/>
      <w:lang w:val="en-GB"/>
    </w:rPr>
  </w:style>
  <w:style w:type="paragraph" w:styleId="ListContinue4">
    <w:name w:val="List Continue 4"/>
    <w:basedOn w:val="ListContinue3"/>
    <w:uiPriority w:val="99"/>
    <w:rsid w:val="0017077F"/>
    <w:pPr>
      <w:ind w:left="1072"/>
    </w:pPr>
    <w:rPr>
      <w:rFonts w:ascii="Verdana" w:hAnsi="Verdana"/>
      <w:szCs w:val="20"/>
      <w:lang w:val="en-ZA" w:bidi="he-IL"/>
    </w:rPr>
  </w:style>
  <w:style w:type="paragraph" w:styleId="ListContinue3">
    <w:name w:val="List Continue 3"/>
    <w:basedOn w:val="Normal"/>
    <w:uiPriority w:val="99"/>
    <w:rsid w:val="0017077F"/>
    <w:pPr>
      <w:spacing w:before="0"/>
      <w:ind w:left="849"/>
    </w:pPr>
    <w:rPr>
      <w:rFonts w:ascii="Arial" w:hAnsi="Arial"/>
      <w:szCs w:val="24"/>
      <w:lang w:val="en-GB"/>
    </w:rPr>
  </w:style>
  <w:style w:type="paragraph" w:customStyle="1" w:styleId="para">
    <w:name w:val="para"/>
    <w:basedOn w:val="Normal"/>
    <w:uiPriority w:val="99"/>
    <w:rsid w:val="0017077F"/>
    <w:pPr>
      <w:spacing w:before="100" w:beforeAutospacing="1" w:after="100" w:afterAutospacing="1"/>
    </w:pPr>
    <w:rPr>
      <w:rFonts w:ascii="Times New Roman" w:hAnsi="Times New Roman"/>
      <w:sz w:val="24"/>
      <w:szCs w:val="24"/>
      <w:lang w:val="en-GB"/>
    </w:rPr>
  </w:style>
  <w:style w:type="character" w:styleId="Emphasis">
    <w:name w:val="Emphasis"/>
    <w:qFormat/>
    <w:rsid w:val="004A5C99"/>
    <w:rPr>
      <w:i/>
    </w:rPr>
  </w:style>
  <w:style w:type="character" w:styleId="PageNumber">
    <w:name w:val="page number"/>
    <w:rsid w:val="0017077F"/>
    <w:rPr>
      <w:rFonts w:cs="Times New Roman"/>
    </w:rPr>
  </w:style>
  <w:style w:type="paragraph" w:styleId="DocumentMap">
    <w:name w:val="Document Map"/>
    <w:basedOn w:val="Normal"/>
    <w:link w:val="DocumentMapChar"/>
    <w:uiPriority w:val="99"/>
    <w:rsid w:val="0017077F"/>
    <w:pPr>
      <w:shd w:val="clear" w:color="auto" w:fill="000080"/>
      <w:spacing w:before="0" w:after="0"/>
    </w:pPr>
    <w:rPr>
      <w:rFonts w:ascii="Tahoma" w:hAnsi="Tahoma"/>
      <w:lang w:val="en-GB"/>
    </w:rPr>
  </w:style>
  <w:style w:type="character" w:customStyle="1" w:styleId="DocumentMapChar">
    <w:name w:val="Document Map Char"/>
    <w:link w:val="DocumentMap"/>
    <w:uiPriority w:val="99"/>
    <w:rsid w:val="0017077F"/>
    <w:rPr>
      <w:rFonts w:ascii="Tahoma" w:eastAsia="Times New Roman" w:hAnsi="Tahoma" w:cs="Tahoma"/>
      <w:sz w:val="20"/>
      <w:szCs w:val="20"/>
      <w:shd w:val="clear" w:color="auto" w:fill="000080"/>
      <w:lang w:val="en-GB"/>
    </w:rPr>
  </w:style>
  <w:style w:type="paragraph" w:customStyle="1" w:styleId="Char3">
    <w:name w:val="Char3"/>
    <w:basedOn w:val="Normal"/>
    <w:autoRedefine/>
    <w:rsid w:val="0017077F"/>
    <w:pPr>
      <w:tabs>
        <w:tab w:val="num" w:pos="864"/>
        <w:tab w:val="left" w:pos="1440"/>
        <w:tab w:val="left" w:pos="1908"/>
      </w:tabs>
      <w:spacing w:after="160" w:line="240" w:lineRule="atLeast"/>
      <w:ind w:left="720" w:hanging="360"/>
    </w:pPr>
    <w:rPr>
      <w:rFonts w:ascii="Verdana" w:hAnsi="Verdana" w:cs="Arial"/>
      <w:lang w:val="en-GB"/>
    </w:rPr>
  </w:style>
  <w:style w:type="paragraph" w:customStyle="1" w:styleId="DefaultText">
    <w:name w:val="Default Text"/>
    <w:basedOn w:val="Normal"/>
    <w:rsid w:val="0017077F"/>
    <w:pPr>
      <w:autoSpaceDE w:val="0"/>
      <w:autoSpaceDN w:val="0"/>
      <w:adjustRightInd w:val="0"/>
      <w:spacing w:before="0" w:after="100"/>
      <w:ind w:left="720"/>
    </w:pPr>
    <w:rPr>
      <w:rFonts w:ascii="Arial" w:eastAsia="SimSun" w:hAnsi="Arial" w:cs="Arial"/>
      <w:lang w:val="nl-NL" w:eastAsia="zh-CN"/>
    </w:rPr>
  </w:style>
  <w:style w:type="paragraph" w:customStyle="1" w:styleId="Bullet2">
    <w:name w:val="Bullet 2"/>
    <w:basedOn w:val="Normal"/>
    <w:rsid w:val="0017077F"/>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0" w:after="72"/>
      <w:ind w:left="1368" w:hanging="288"/>
    </w:pPr>
    <w:rPr>
      <w:rFonts w:ascii="Arial" w:eastAsia="SimSun" w:hAnsi="Arial" w:cs="Arial"/>
      <w:lang w:val="nl-NL" w:eastAsia="zh-CN"/>
    </w:rPr>
  </w:style>
  <w:style w:type="paragraph" w:customStyle="1" w:styleId="Bullet1">
    <w:name w:val="Bullet 1"/>
    <w:basedOn w:val="Normal"/>
    <w:rsid w:val="0017077F"/>
    <w:pPr>
      <w:autoSpaceDE w:val="0"/>
      <w:autoSpaceDN w:val="0"/>
      <w:adjustRightInd w:val="0"/>
      <w:spacing w:before="0" w:after="72"/>
      <w:ind w:left="1080" w:hanging="360"/>
    </w:pPr>
    <w:rPr>
      <w:rFonts w:ascii="Arial" w:eastAsia="SimSun" w:hAnsi="Arial" w:cs="Arial"/>
      <w:lang w:val="nl-NL" w:eastAsia="zh-CN"/>
    </w:rPr>
  </w:style>
  <w:style w:type="paragraph" w:customStyle="1" w:styleId="Arial">
    <w:name w:val="Arial"/>
    <w:basedOn w:val="Normal"/>
    <w:rsid w:val="0017077F"/>
    <w:pPr>
      <w:tabs>
        <w:tab w:val="left" w:pos="173"/>
        <w:tab w:val="left" w:pos="346"/>
        <w:tab w:val="right" w:pos="1786"/>
      </w:tabs>
      <w:suppressAutoHyphens/>
      <w:spacing w:before="20" w:after="20"/>
    </w:pPr>
    <w:rPr>
      <w:rFonts w:ascii="Wingdings" w:hAnsi="Wingdings"/>
      <w:kern w:val="20"/>
      <w:sz w:val="16"/>
      <w:lang w:val="en-GB"/>
    </w:rPr>
  </w:style>
  <w:style w:type="character" w:customStyle="1" w:styleId="HeadingOne">
    <w:name w:val="Heading One"/>
    <w:rsid w:val="0017077F"/>
    <w:rPr>
      <w:rFonts w:ascii="Arial Bold" w:hAnsi="Arial Bold" w:cs="Times New Roman"/>
      <w:b/>
      <w:bCs/>
      <w:caps/>
      <w:kern w:val="36"/>
      <w:sz w:val="31"/>
      <w:u w:val="single"/>
    </w:rPr>
  </w:style>
  <w:style w:type="paragraph" w:customStyle="1" w:styleId="Style2">
    <w:name w:val="Style2"/>
    <w:basedOn w:val="Heading1"/>
    <w:autoRedefine/>
    <w:rsid w:val="0017077F"/>
    <w:pPr>
      <w:keepLines w:val="0"/>
      <w:pBdr>
        <w:top w:val="single" w:sz="8" w:space="1" w:color="0070C0"/>
        <w:left w:val="single" w:sz="8" w:space="4" w:color="0070C0"/>
        <w:bottom w:val="single" w:sz="8" w:space="1" w:color="0070C0"/>
        <w:right w:val="single" w:sz="8" w:space="4" w:color="0070C0"/>
      </w:pBdr>
      <w:shd w:val="clear" w:color="auto" w:fill="31849B"/>
      <w:spacing w:after="60"/>
    </w:pPr>
    <w:rPr>
      <w:rFonts w:ascii="Arial" w:hAnsi="Arial" w:cs="Arial"/>
      <w:caps w:val="0"/>
      <w:kern w:val="32"/>
      <w:szCs w:val="24"/>
      <w:lang w:val="en-GB"/>
    </w:rPr>
  </w:style>
  <w:style w:type="paragraph" w:customStyle="1" w:styleId="Style3">
    <w:name w:val="Style3"/>
    <w:basedOn w:val="Heading2"/>
    <w:autoRedefine/>
    <w:rsid w:val="0017077F"/>
    <w:pPr>
      <w:keepLines w:val="0"/>
      <w:pBdr>
        <w:bottom w:val="single" w:sz="8" w:space="1" w:color="336699"/>
      </w:pBdr>
      <w:spacing w:before="240" w:after="60"/>
    </w:pPr>
    <w:rPr>
      <w:rFonts w:ascii="Arial" w:hAnsi="Arial" w:cs="Arial"/>
      <w:bCs/>
      <w:iCs/>
      <w:color w:val="336699"/>
      <w:szCs w:val="22"/>
    </w:rPr>
  </w:style>
  <w:style w:type="paragraph" w:styleId="TableofFigures">
    <w:name w:val="table of figures"/>
    <w:basedOn w:val="Normal"/>
    <w:next w:val="Normal"/>
    <w:uiPriority w:val="99"/>
    <w:rsid w:val="0017077F"/>
    <w:pPr>
      <w:spacing w:line="264" w:lineRule="auto"/>
    </w:pPr>
    <w:rPr>
      <w:rFonts w:ascii="Arial" w:hAnsi="Arial" w:cs="Arial"/>
      <w:lang w:val="en-AU" w:eastAsia="ja-JP"/>
    </w:rPr>
  </w:style>
  <w:style w:type="numbering" w:customStyle="1" w:styleId="StyleBulletedSymbolsymbol">
    <w:name w:val="Style Bulleted Symbol (symbol)"/>
    <w:rsid w:val="0017077F"/>
    <w:pPr>
      <w:numPr>
        <w:numId w:val="6"/>
      </w:numPr>
    </w:pPr>
  </w:style>
  <w:style w:type="character" w:customStyle="1" w:styleId="StyleHeading2Contrat2ArialChar">
    <w:name w:val="Style Heading 2Contrat 2 + Arial Char"/>
    <w:link w:val="StyleHeading2Contrat2Arial"/>
    <w:rsid w:val="0017077F"/>
    <w:rPr>
      <w:rFonts w:ascii="Arial" w:hAnsi="Arial"/>
      <w:bCs/>
      <w:color w:val="336699"/>
      <w:sz w:val="24"/>
      <w:szCs w:val="22"/>
      <w:lang w:val="en-GB" w:eastAsia="en-US"/>
    </w:rPr>
  </w:style>
  <w:style w:type="paragraph" w:customStyle="1" w:styleId="SmartWITableText">
    <w:name w:val="Smart WI Table Text"/>
    <w:basedOn w:val="Normal"/>
    <w:rsid w:val="0017077F"/>
    <w:pPr>
      <w:spacing w:before="0"/>
    </w:pPr>
    <w:rPr>
      <w:rFonts w:ascii="Times New Roman" w:hAnsi="Times New Roman"/>
      <w:sz w:val="18"/>
      <w:szCs w:val="18"/>
    </w:rPr>
  </w:style>
  <w:style w:type="paragraph" w:customStyle="1" w:styleId="SmartWITableHeader">
    <w:name w:val="Smart WI Table Header"/>
    <w:basedOn w:val="Normal"/>
    <w:rsid w:val="0017077F"/>
    <w:pPr>
      <w:spacing w:before="0"/>
      <w:jc w:val="center"/>
    </w:pPr>
    <w:rPr>
      <w:rFonts w:ascii="Times New Roman" w:hAnsi="Times New Roman"/>
      <w:b/>
      <w:bCs/>
      <w:sz w:val="18"/>
      <w:szCs w:val="18"/>
    </w:rPr>
  </w:style>
  <w:style w:type="paragraph" w:customStyle="1" w:styleId="sublevel2">
    <w:name w:val="sublevel2"/>
    <w:basedOn w:val="Normal"/>
    <w:link w:val="sublevel2Char"/>
    <w:qFormat/>
    <w:rsid w:val="0017077F"/>
    <w:pPr>
      <w:spacing w:before="0" w:after="160"/>
    </w:pPr>
    <w:rPr>
      <w:rFonts w:ascii="Arial" w:hAnsi="Arial"/>
      <w:b/>
      <w:sz w:val="24"/>
      <w:szCs w:val="24"/>
      <w:lang w:val="en-GB"/>
    </w:rPr>
  </w:style>
  <w:style w:type="character" w:customStyle="1" w:styleId="sublevel2Char">
    <w:name w:val="sublevel2 Char"/>
    <w:link w:val="sublevel2"/>
    <w:rsid w:val="0017077F"/>
    <w:rPr>
      <w:rFonts w:ascii="Arial" w:eastAsia="Times New Roman" w:hAnsi="Arial" w:cs="Times New Roman"/>
      <w:b/>
      <w:sz w:val="24"/>
      <w:szCs w:val="24"/>
      <w:lang w:val="en-GB"/>
    </w:rPr>
  </w:style>
  <w:style w:type="character" w:customStyle="1" w:styleId="Subtielebenadrukking1">
    <w:name w:val="Subtiele benadrukking1"/>
    <w:uiPriority w:val="19"/>
    <w:qFormat/>
    <w:rsid w:val="0017077F"/>
    <w:rPr>
      <w:i/>
      <w:iCs/>
      <w:color w:val="808080"/>
    </w:rPr>
  </w:style>
  <w:style w:type="paragraph" w:customStyle="1" w:styleId="text0">
    <w:name w:val="text"/>
    <w:basedOn w:val="Normal"/>
    <w:rsid w:val="0017077F"/>
    <w:pPr>
      <w:spacing w:before="0"/>
    </w:pPr>
    <w:rPr>
      <w:rFonts w:ascii="Amerigo BT" w:hAnsi="Amerigo BT"/>
      <w:sz w:val="16"/>
      <w:lang w:val="en-GB" w:eastAsia="en-GB"/>
    </w:rPr>
  </w:style>
  <w:style w:type="paragraph" w:customStyle="1" w:styleId="Callout">
    <w:name w:val="Callout"/>
    <w:basedOn w:val="Normal"/>
    <w:uiPriority w:val="99"/>
    <w:rsid w:val="0017077F"/>
    <w:pPr>
      <w:framePr w:w="2892" w:hSpace="680" w:vSpace="187" w:wrap="around" w:vAnchor="text" w:hAnchor="page" w:y="1"/>
      <w:spacing w:before="0"/>
    </w:pPr>
    <w:rPr>
      <w:rFonts w:ascii="Times New Roman" w:hAnsi="Times New Roman"/>
      <w:i/>
      <w:sz w:val="24"/>
      <w:szCs w:val="24"/>
      <w:lang w:val="en-GB"/>
    </w:rPr>
  </w:style>
  <w:style w:type="paragraph" w:customStyle="1" w:styleId="Style5">
    <w:name w:val="Style5"/>
    <w:basedOn w:val="StyleHeading2Contrat2Arial"/>
    <w:link w:val="Style5Char"/>
    <w:qFormat/>
    <w:rsid w:val="000670F2"/>
    <w:pPr>
      <w:numPr>
        <w:ilvl w:val="0"/>
        <w:numId w:val="19"/>
      </w:numPr>
      <w:pBdr>
        <w:bottom w:val="single" w:sz="8" w:space="2" w:color="31849B"/>
      </w:pBdr>
      <w:spacing w:before="360" w:after="360" w:line="360" w:lineRule="auto"/>
      <w:ind w:left="357" w:hanging="357"/>
    </w:pPr>
    <w:rPr>
      <w:bCs w:val="0"/>
      <w:color w:val="365F91"/>
    </w:rPr>
  </w:style>
  <w:style w:type="character" w:customStyle="1" w:styleId="Style5Char">
    <w:name w:val="Style5 Char"/>
    <w:link w:val="Style5"/>
    <w:rsid w:val="000670F2"/>
    <w:rPr>
      <w:rFonts w:ascii="Arial" w:hAnsi="Arial"/>
      <w:color w:val="365F91"/>
      <w:sz w:val="24"/>
      <w:szCs w:val="22"/>
      <w:lang w:val="en-GB" w:eastAsia="en-US"/>
    </w:rPr>
  </w:style>
  <w:style w:type="paragraph" w:styleId="BodyText2">
    <w:name w:val="Body Text 2"/>
    <w:basedOn w:val="Normal"/>
    <w:link w:val="BodyText2Char"/>
    <w:rsid w:val="0017077F"/>
    <w:pPr>
      <w:spacing w:before="0" w:line="480" w:lineRule="auto"/>
    </w:pPr>
    <w:rPr>
      <w:rFonts w:ascii="Arial" w:hAnsi="Arial"/>
      <w:szCs w:val="24"/>
      <w:lang w:val="en-GB"/>
    </w:rPr>
  </w:style>
  <w:style w:type="character" w:customStyle="1" w:styleId="BodyText2Char">
    <w:name w:val="Body Text 2 Char"/>
    <w:link w:val="BodyText2"/>
    <w:rsid w:val="0017077F"/>
    <w:rPr>
      <w:rFonts w:ascii="Arial" w:eastAsia="Times New Roman" w:hAnsi="Arial" w:cs="Times New Roman"/>
      <w:sz w:val="20"/>
      <w:szCs w:val="24"/>
      <w:lang w:val="en-GB"/>
    </w:rPr>
  </w:style>
  <w:style w:type="table" w:styleId="MediumGrid1-Accent6">
    <w:name w:val="Medium Grid 1 Accent 6"/>
    <w:basedOn w:val="TableNormal"/>
    <w:uiPriority w:val="72"/>
    <w:rsid w:val="0017077F"/>
    <w:rPr>
      <w:color w:val="000000"/>
      <w:lang w:val="en-ZA" w:eastAsia="en-ZA"/>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paragraph" w:styleId="BodyTextIndent">
    <w:name w:val="Body Text Indent"/>
    <w:basedOn w:val="Normal"/>
    <w:link w:val="BodyTextIndentChar"/>
    <w:rsid w:val="0017077F"/>
    <w:pPr>
      <w:ind w:left="567"/>
    </w:pPr>
    <w:rPr>
      <w:lang w:val="en-GB"/>
    </w:rPr>
  </w:style>
  <w:style w:type="character" w:customStyle="1" w:styleId="BodyTextIndentChar">
    <w:name w:val="Body Text Indent Char"/>
    <w:link w:val="BodyTextIndent"/>
    <w:rsid w:val="0017077F"/>
    <w:rPr>
      <w:rFonts w:ascii="Calibri" w:eastAsia="Times New Roman" w:hAnsi="Calibri" w:cs="Times New Roman"/>
      <w:sz w:val="20"/>
      <w:szCs w:val="20"/>
      <w:lang w:val="en-GB"/>
    </w:rPr>
  </w:style>
  <w:style w:type="paragraph" w:customStyle="1" w:styleId="font5">
    <w:name w:val="font5"/>
    <w:basedOn w:val="Normal"/>
    <w:rsid w:val="0017077F"/>
    <w:pPr>
      <w:spacing w:before="100" w:beforeAutospacing="1" w:after="100" w:afterAutospacing="1"/>
    </w:pPr>
    <w:rPr>
      <w:rFonts w:eastAsia="Arial Unicode MS" w:cs="Tahoma"/>
      <w:b/>
      <w:bCs/>
      <w:color w:val="000000"/>
      <w:sz w:val="16"/>
      <w:szCs w:val="16"/>
      <w:lang w:val="en-GB"/>
    </w:rPr>
  </w:style>
  <w:style w:type="paragraph" w:customStyle="1" w:styleId="font6">
    <w:name w:val="font6"/>
    <w:basedOn w:val="Normal"/>
    <w:rsid w:val="0017077F"/>
    <w:pPr>
      <w:spacing w:before="100" w:beforeAutospacing="1" w:after="100" w:afterAutospacing="1"/>
    </w:pPr>
    <w:rPr>
      <w:rFonts w:eastAsia="Arial Unicode MS" w:cs="Tahoma"/>
      <w:color w:val="000000"/>
      <w:sz w:val="16"/>
      <w:szCs w:val="16"/>
      <w:lang w:val="en-GB"/>
    </w:rPr>
  </w:style>
  <w:style w:type="paragraph" w:customStyle="1" w:styleId="ReportTitle">
    <w:name w:val="ReportTitle"/>
    <w:basedOn w:val="Heading1"/>
    <w:next w:val="Normal"/>
    <w:rsid w:val="0017077F"/>
    <w:pPr>
      <w:pBdr>
        <w:left w:val="none" w:sz="0" w:space="0" w:color="auto"/>
        <w:bottom w:val="none" w:sz="0" w:space="0" w:color="auto"/>
      </w:pBdr>
      <w:tabs>
        <w:tab w:val="num" w:pos="432"/>
      </w:tabs>
      <w:spacing w:before="200" w:after="200"/>
      <w:ind w:left="432" w:hanging="432"/>
    </w:pPr>
    <w:rPr>
      <w:rFonts w:ascii="Calibri" w:hAnsi="Calibri"/>
      <w:smallCaps/>
      <w:color w:val="943634"/>
      <w:lang w:val="en-GB"/>
    </w:rPr>
  </w:style>
  <w:style w:type="paragraph" w:customStyle="1" w:styleId="TableElementLeft">
    <w:name w:val="Table Element Left"/>
    <w:basedOn w:val="Normal"/>
    <w:rsid w:val="0017077F"/>
    <w:pPr>
      <w:keepNext/>
      <w:spacing w:before="40" w:after="40"/>
    </w:pPr>
    <w:rPr>
      <w:sz w:val="16"/>
      <w:lang w:val="en-GB"/>
    </w:rPr>
  </w:style>
  <w:style w:type="paragraph" w:customStyle="1" w:styleId="TableElementleft8pt">
    <w:name w:val="Table Element left (8pt)"/>
    <w:basedOn w:val="TableElementLeft"/>
    <w:rsid w:val="0017077F"/>
    <w:pPr>
      <w:keepLines w:val="0"/>
    </w:pPr>
  </w:style>
  <w:style w:type="paragraph" w:styleId="Index1">
    <w:name w:val="index 1"/>
    <w:basedOn w:val="Normal"/>
    <w:next w:val="Normal"/>
    <w:autoRedefine/>
    <w:rsid w:val="0017077F"/>
    <w:pPr>
      <w:ind w:left="200" w:hanging="200"/>
    </w:pPr>
    <w:rPr>
      <w:lang w:val="en-GB"/>
    </w:rPr>
  </w:style>
  <w:style w:type="paragraph" w:styleId="IndexHeading">
    <w:name w:val="index heading"/>
    <w:basedOn w:val="Normal"/>
    <w:next w:val="Index1"/>
    <w:rsid w:val="0017077F"/>
    <w:rPr>
      <w:spacing w:val="-2"/>
      <w:lang w:val="en-GB"/>
    </w:rPr>
  </w:style>
  <w:style w:type="paragraph" w:styleId="PlainText">
    <w:name w:val="Plain Text"/>
    <w:basedOn w:val="Normal"/>
    <w:link w:val="PlainTextChar"/>
    <w:unhideWhenUsed/>
    <w:rsid w:val="0017077F"/>
    <w:pPr>
      <w:spacing w:before="0" w:after="0"/>
    </w:pPr>
    <w:rPr>
      <w:rFonts w:ascii="Consolas" w:eastAsia="Calibri" w:hAnsi="Consolas"/>
      <w:sz w:val="21"/>
      <w:szCs w:val="21"/>
      <w:lang w:val="en-GB" w:eastAsia="en-GB"/>
    </w:rPr>
  </w:style>
  <w:style w:type="character" w:customStyle="1" w:styleId="PlainTextChar">
    <w:name w:val="Plain Text Char"/>
    <w:link w:val="PlainText"/>
    <w:rsid w:val="0017077F"/>
    <w:rPr>
      <w:rFonts w:ascii="Consolas" w:eastAsia="Calibri" w:hAnsi="Consolas" w:cs="Times New Roman"/>
      <w:sz w:val="21"/>
      <w:szCs w:val="21"/>
      <w:lang w:val="en-GB" w:eastAsia="en-GB"/>
    </w:rPr>
  </w:style>
  <w:style w:type="table" w:styleId="TableProfessional">
    <w:name w:val="Table Professional"/>
    <w:basedOn w:val="TableNormal"/>
    <w:rsid w:val="0017077F"/>
    <w:pPr>
      <w:spacing w:after="200"/>
    </w:pPr>
    <w:rPr>
      <w:rFonts w:ascii="Calibri" w:eastAsia="Calibri" w:hAnsi="Calibri"/>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0">
    <w:name w:val="BodyText"/>
    <w:basedOn w:val="Normal"/>
    <w:link w:val="BodyTextChar0"/>
    <w:rsid w:val="0017077F"/>
    <w:pPr>
      <w:ind w:left="567"/>
    </w:pPr>
    <w:rPr>
      <w:rFonts w:eastAsia="Calibri"/>
      <w:lang w:val="en-GB" w:eastAsia="en-GB"/>
    </w:rPr>
  </w:style>
  <w:style w:type="paragraph" w:customStyle="1" w:styleId="styleheading1centered0">
    <w:name w:val="styleheading1centered"/>
    <w:basedOn w:val="Normal"/>
    <w:uiPriority w:val="99"/>
    <w:rsid w:val="0017077F"/>
    <w:pPr>
      <w:ind w:hanging="360"/>
    </w:pPr>
    <w:rPr>
      <w:rFonts w:ascii="Tahoma" w:eastAsia="Calibri" w:hAnsi="Tahoma" w:cs="Tahoma"/>
      <w:lang w:val="en-GB" w:eastAsia="en-GB"/>
    </w:rPr>
  </w:style>
  <w:style w:type="paragraph" w:customStyle="1" w:styleId="StyleHeading2Contrat2Left0cmHanging127cm1">
    <w:name w:val="Style Heading 2Contrat 2 + Left:  0 cm Hanging:  1.27 cm1"/>
    <w:basedOn w:val="Heading2"/>
    <w:rsid w:val="0017077F"/>
    <w:pPr>
      <w:numPr>
        <w:ilvl w:val="0"/>
        <w:numId w:val="7"/>
      </w:numPr>
      <w:spacing w:before="240"/>
      <w:jc w:val="left"/>
    </w:pPr>
    <w:rPr>
      <w:bCs/>
      <w:caps w:val="0"/>
      <w:color w:val="008080"/>
      <w:lang w:val="en-ZA"/>
    </w:rPr>
  </w:style>
  <w:style w:type="paragraph" w:customStyle="1" w:styleId="StyleBodyJustified">
    <w:name w:val="Style Body + Justified"/>
    <w:basedOn w:val="Normal"/>
    <w:rsid w:val="0017077F"/>
    <w:pPr>
      <w:ind w:left="357"/>
    </w:pPr>
    <w:rPr>
      <w:kern w:val="24"/>
    </w:rPr>
  </w:style>
  <w:style w:type="paragraph" w:customStyle="1" w:styleId="StyleStyleStyleHeading1CenteredLeft222cmFirstline">
    <w:name w:val="Style Style Style Heading 1 + Centered + Left:  2.22 cm First line:..."/>
    <w:basedOn w:val="StyleStyleHeading1CenteredLeft222cmFirstline0cm"/>
    <w:rsid w:val="0017077F"/>
    <w:pPr>
      <w:numPr>
        <w:numId w:val="0"/>
      </w:numPr>
      <w:tabs>
        <w:tab w:val="num" w:pos="1080"/>
      </w:tabs>
      <w:spacing w:before="120" w:after="0"/>
      <w:ind w:left="1080" w:hanging="360"/>
    </w:pPr>
    <w:rPr>
      <w:rFonts w:ascii="Calibri" w:hAnsi="Calibri"/>
    </w:rPr>
  </w:style>
  <w:style w:type="character" w:customStyle="1" w:styleId="Heading3Char1">
    <w:name w:val="Heading 3 Char1"/>
    <w:aliases w:val="Heading 3 Char Char,Q-Venture-Sub-Sub Char,KJL:2nd Level Char,h3 Char,3 Char,h31 Char,31 Char,h32 Char,32 Char,h33 Char,33 Char,h34 Char,34 Char,h35 Char,35 Char,sub-sub Char,sub-sub1 Char,sub-sub2 Char,sub-sub3 Char,sub-sub4 Char"/>
    <w:locked/>
    <w:rsid w:val="0017077F"/>
    <w:rPr>
      <w:rFonts w:ascii="Calibri" w:hAnsi="Calibri" w:cs="Arial"/>
      <w:b/>
      <w:bCs/>
      <w:color w:val="943634"/>
      <w:szCs w:val="26"/>
      <w:lang w:eastAsia="en-US"/>
    </w:rPr>
  </w:style>
  <w:style w:type="paragraph" w:customStyle="1" w:styleId="Main1">
    <w:name w:val="Main1"/>
    <w:uiPriority w:val="99"/>
    <w:rsid w:val="0017077F"/>
    <w:pPr>
      <w:keepNext/>
      <w:pBdr>
        <w:bottom w:val="single" w:sz="4" w:space="1" w:color="auto"/>
      </w:pBdr>
      <w:spacing w:before="3480"/>
      <w:ind w:left="2160"/>
    </w:pPr>
    <w:rPr>
      <w:rFonts w:ascii="Arial" w:hAnsi="Arial"/>
      <w:b/>
      <w:noProof/>
      <w:color w:val="808080"/>
      <w:spacing w:val="100"/>
      <w:sz w:val="60"/>
      <w:lang w:val="en-US" w:eastAsia="en-US"/>
    </w:rPr>
  </w:style>
  <w:style w:type="paragraph" w:customStyle="1" w:styleId="Main2">
    <w:name w:val="Main2"/>
    <w:basedOn w:val="Main1"/>
    <w:uiPriority w:val="99"/>
    <w:rsid w:val="0017077F"/>
    <w:pPr>
      <w:keepNext w:val="0"/>
      <w:pBdr>
        <w:bottom w:val="none" w:sz="0" w:space="0" w:color="auto"/>
      </w:pBdr>
      <w:spacing w:before="120" w:after="60" w:line="640" w:lineRule="exact"/>
    </w:pPr>
    <w:rPr>
      <w:color w:val="000000"/>
      <w:spacing w:val="0"/>
      <w:sz w:val="44"/>
    </w:rPr>
  </w:style>
  <w:style w:type="paragraph" w:customStyle="1" w:styleId="Main3">
    <w:name w:val="Main3"/>
    <w:basedOn w:val="Main1"/>
    <w:uiPriority w:val="99"/>
    <w:rsid w:val="0017077F"/>
    <w:pPr>
      <w:keepNext w:val="0"/>
      <w:pBdr>
        <w:bottom w:val="none" w:sz="0" w:space="0" w:color="auto"/>
      </w:pBdr>
      <w:spacing w:before="120"/>
      <w:jc w:val="right"/>
    </w:pPr>
    <w:rPr>
      <w:spacing w:val="0"/>
      <w:sz w:val="44"/>
    </w:rPr>
  </w:style>
  <w:style w:type="paragraph" w:styleId="BodyTextIndent2">
    <w:name w:val="Body Text Indent 2"/>
    <w:basedOn w:val="Normal"/>
    <w:link w:val="BodyTextIndent2Char"/>
    <w:uiPriority w:val="99"/>
    <w:rsid w:val="0017077F"/>
    <w:pPr>
      <w:ind w:left="720"/>
    </w:pPr>
    <w:rPr>
      <w:b/>
      <w:sz w:val="24"/>
      <w:lang w:val="en-ZA"/>
    </w:rPr>
  </w:style>
  <w:style w:type="character" w:customStyle="1" w:styleId="BodyTextIndent2Char">
    <w:name w:val="Body Text Indent 2 Char"/>
    <w:link w:val="BodyTextIndent2"/>
    <w:uiPriority w:val="99"/>
    <w:rsid w:val="0017077F"/>
    <w:rPr>
      <w:rFonts w:ascii="Calibri" w:eastAsia="Times New Roman" w:hAnsi="Calibri" w:cs="Times New Roman"/>
      <w:b/>
      <w:sz w:val="24"/>
      <w:szCs w:val="20"/>
      <w:lang w:val="en-ZA"/>
    </w:rPr>
  </w:style>
  <w:style w:type="paragraph" w:styleId="BodyTextIndent3">
    <w:name w:val="Body Text Indent 3"/>
    <w:basedOn w:val="Normal"/>
    <w:link w:val="BodyTextIndent3Char"/>
    <w:uiPriority w:val="99"/>
    <w:rsid w:val="0017077F"/>
    <w:pPr>
      <w:ind w:left="720"/>
    </w:pPr>
    <w:rPr>
      <w:lang w:val="en-GB"/>
    </w:rPr>
  </w:style>
  <w:style w:type="character" w:customStyle="1" w:styleId="BodyTextIndent3Char">
    <w:name w:val="Body Text Indent 3 Char"/>
    <w:link w:val="BodyTextIndent3"/>
    <w:uiPriority w:val="99"/>
    <w:rsid w:val="0017077F"/>
    <w:rPr>
      <w:rFonts w:ascii="Calibri" w:eastAsia="Times New Roman" w:hAnsi="Calibri" w:cs="Times New Roman"/>
      <w:sz w:val="20"/>
      <w:szCs w:val="20"/>
      <w:lang w:val="en-GB"/>
    </w:rPr>
  </w:style>
  <w:style w:type="paragraph" w:styleId="BodyText3">
    <w:name w:val="Body Text 3"/>
    <w:basedOn w:val="Normal"/>
    <w:link w:val="BodyText3Char"/>
    <w:uiPriority w:val="99"/>
    <w:rsid w:val="0017077F"/>
    <w:pPr>
      <w:autoSpaceDE w:val="0"/>
      <w:autoSpaceDN w:val="0"/>
      <w:adjustRightInd w:val="0"/>
      <w:spacing w:before="0" w:after="0"/>
    </w:pPr>
    <w:rPr>
      <w:color w:val="000000"/>
      <w:lang w:val="en-ZA" w:bidi="he-IL"/>
    </w:rPr>
  </w:style>
  <w:style w:type="character" w:customStyle="1" w:styleId="BodyText3Char">
    <w:name w:val="Body Text 3 Char"/>
    <w:link w:val="BodyText3"/>
    <w:uiPriority w:val="99"/>
    <w:rsid w:val="0017077F"/>
    <w:rPr>
      <w:rFonts w:ascii="Calibri" w:eastAsia="Times New Roman" w:hAnsi="Calibri" w:cs="Times New Roman"/>
      <w:color w:val="000000"/>
      <w:sz w:val="20"/>
      <w:szCs w:val="20"/>
      <w:lang w:val="en-ZA" w:bidi="he-IL"/>
    </w:rPr>
  </w:style>
  <w:style w:type="table" w:styleId="TableList4">
    <w:name w:val="Table List 4"/>
    <w:basedOn w:val="TableNormal"/>
    <w:uiPriority w:val="99"/>
    <w:rsid w:val="0017077F"/>
    <w:pPr>
      <w:spacing w:line="360" w:lineRule="auto"/>
      <w:jc w:val="both"/>
    </w:pPr>
    <w:rPr>
      <w:rFonts w:eastAsia="MS Mincho"/>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Heading1BlackAllcaps">
    <w:name w:val="Style Heading 1 + Black All caps"/>
    <w:basedOn w:val="Heading1"/>
    <w:uiPriority w:val="99"/>
    <w:rsid w:val="0017077F"/>
    <w:pPr>
      <w:pBdr>
        <w:left w:val="none" w:sz="0" w:space="0" w:color="auto"/>
        <w:bottom w:val="none" w:sz="0" w:space="0" w:color="auto"/>
      </w:pBdr>
      <w:tabs>
        <w:tab w:val="num" w:pos="562"/>
      </w:tabs>
      <w:spacing w:before="480"/>
      <w:ind w:left="561" w:hanging="561"/>
    </w:pPr>
    <w:rPr>
      <w:rFonts w:ascii="Calibri" w:hAnsi="Calibri"/>
      <w:caps w:val="0"/>
      <w:color w:val="000000"/>
      <w:spacing w:val="80"/>
      <w:szCs w:val="24"/>
      <w:lang w:val="en-GB"/>
    </w:rPr>
  </w:style>
  <w:style w:type="paragraph" w:customStyle="1" w:styleId="StyleHeading2Contrat2CustomColorRGB20400">
    <w:name w:val="Style Heading 2Contrat 2 + Custom Color(RGB(20400))"/>
    <w:basedOn w:val="Heading2"/>
    <w:uiPriority w:val="99"/>
    <w:rsid w:val="0017077F"/>
    <w:pPr>
      <w:spacing w:before="240"/>
      <w:jc w:val="left"/>
    </w:pPr>
    <w:rPr>
      <w:rFonts w:ascii="Arial Bold" w:hAnsi="Arial Bold" w:cs="Arial"/>
      <w:bCs/>
      <w:color w:val="FF6600"/>
      <w:szCs w:val="24"/>
      <w:lang w:val="en-ZA"/>
    </w:rPr>
  </w:style>
  <w:style w:type="paragraph" w:customStyle="1" w:styleId="StyleStyleHeading1BlackAllcapsIndigo">
    <w:name w:val="Style Style Heading 1 + Black All caps + Indigo"/>
    <w:basedOn w:val="StyleHeading1BlackAllcaps"/>
    <w:uiPriority w:val="99"/>
    <w:rsid w:val="0017077F"/>
    <w:rPr>
      <w:color w:val="800000"/>
      <w:spacing w:val="60"/>
      <w:szCs w:val="28"/>
    </w:rPr>
  </w:style>
  <w:style w:type="paragraph" w:customStyle="1" w:styleId="StyleLeft222cm">
    <w:name w:val="Style Left:  2.22 cm"/>
    <w:basedOn w:val="Normal"/>
    <w:link w:val="StyleLeft222cmChar"/>
    <w:uiPriority w:val="99"/>
    <w:rsid w:val="0017077F"/>
    <w:pPr>
      <w:ind w:left="1260"/>
    </w:pPr>
    <w:rPr>
      <w:lang w:val="en-ZA"/>
    </w:rPr>
  </w:style>
  <w:style w:type="paragraph" w:customStyle="1" w:styleId="toctitle">
    <w:name w:val="toctitle"/>
    <w:basedOn w:val="Heading1"/>
    <w:uiPriority w:val="99"/>
    <w:rsid w:val="0017077F"/>
    <w:pPr>
      <w:pBdr>
        <w:left w:val="none" w:sz="0" w:space="0" w:color="auto"/>
        <w:bottom w:val="none" w:sz="0" w:space="0" w:color="auto"/>
      </w:pBdr>
      <w:tabs>
        <w:tab w:val="num" w:pos="562"/>
      </w:tabs>
      <w:spacing w:before="480"/>
      <w:ind w:left="561" w:hanging="561"/>
    </w:pPr>
    <w:rPr>
      <w:rFonts w:ascii="Calibri" w:hAnsi="Calibri"/>
      <w:bCs/>
      <w:caps w:val="0"/>
      <w:color w:val="943634"/>
      <w:spacing w:val="80"/>
      <w:szCs w:val="36"/>
      <w:lang w:val="en-GB"/>
    </w:rPr>
  </w:style>
  <w:style w:type="paragraph" w:customStyle="1" w:styleId="CompanyNameOne">
    <w:name w:val="Company Name One"/>
    <w:basedOn w:val="Normal"/>
    <w:next w:val="Normal"/>
    <w:uiPriority w:val="99"/>
    <w:rsid w:val="0017077F"/>
    <w:pPr>
      <w:tabs>
        <w:tab w:val="left" w:pos="1440"/>
        <w:tab w:val="right" w:pos="6480"/>
      </w:tabs>
      <w:spacing w:after="0" w:line="220" w:lineRule="atLeast"/>
    </w:pPr>
    <w:rPr>
      <w:lang w:val="en-ZA"/>
    </w:rPr>
  </w:style>
  <w:style w:type="paragraph" w:customStyle="1" w:styleId="StyleCaptionCentered">
    <w:name w:val="Style Caption + Centered"/>
    <w:basedOn w:val="Caption"/>
    <w:uiPriority w:val="99"/>
    <w:rsid w:val="0017077F"/>
    <w:pPr>
      <w:spacing w:before="0" w:after="0"/>
      <w:ind w:left="720"/>
    </w:pPr>
    <w:rPr>
      <w:i/>
      <w:color w:val="333399"/>
      <w:sz w:val="16"/>
      <w:lang w:val="en-ZA"/>
    </w:rPr>
  </w:style>
  <w:style w:type="character" w:styleId="EndnoteReference">
    <w:name w:val="endnote reference"/>
    <w:uiPriority w:val="99"/>
    <w:rsid w:val="0017077F"/>
    <w:rPr>
      <w:rFonts w:cs="Times New Roman"/>
      <w:vertAlign w:val="superscript"/>
    </w:rPr>
  </w:style>
  <w:style w:type="paragraph" w:customStyle="1" w:styleId="Default">
    <w:name w:val="Default"/>
    <w:link w:val="DefaultChar"/>
    <w:rsid w:val="0017077F"/>
    <w:pPr>
      <w:autoSpaceDE w:val="0"/>
      <w:autoSpaceDN w:val="0"/>
      <w:adjustRightInd w:val="0"/>
    </w:pPr>
    <w:rPr>
      <w:rFonts w:ascii="Verdana" w:hAnsi="Verdana" w:cs="Verdana"/>
      <w:color w:val="000000"/>
      <w:sz w:val="24"/>
      <w:szCs w:val="24"/>
      <w:lang w:val="en-US" w:eastAsia="en-US"/>
    </w:rPr>
  </w:style>
  <w:style w:type="paragraph" w:customStyle="1" w:styleId="Char1">
    <w:name w:val="Char1"/>
    <w:basedOn w:val="Normal"/>
    <w:link w:val="CharChar"/>
    <w:uiPriority w:val="99"/>
    <w:rsid w:val="0017077F"/>
    <w:pPr>
      <w:spacing w:before="0" w:after="160"/>
    </w:pPr>
    <w:rPr>
      <w:rFonts w:ascii="Verdana" w:hAnsi="Verdana"/>
      <w:smallCaps/>
      <w:sz w:val="28"/>
      <w:szCs w:val="28"/>
    </w:rPr>
  </w:style>
  <w:style w:type="paragraph" w:styleId="BlockText">
    <w:name w:val="Block Text"/>
    <w:basedOn w:val="Normal"/>
    <w:rsid w:val="0017077F"/>
    <w:pPr>
      <w:ind w:left="1440" w:right="1440"/>
    </w:pPr>
    <w:rPr>
      <w:lang w:val="en-ZA"/>
    </w:rPr>
  </w:style>
  <w:style w:type="table" w:styleId="TableColorful2">
    <w:name w:val="Table Colorful 2"/>
    <w:basedOn w:val="TableNormal"/>
    <w:uiPriority w:val="99"/>
    <w:rsid w:val="0017077F"/>
    <w:pPr>
      <w:spacing w:before="60" w:after="60"/>
      <w:ind w:left="1259"/>
      <w:jc w:val="both"/>
    </w:pPr>
    <w:rPr>
      <w:lang w:val="en-GB" w:eastAsia="en-GB"/>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paragraph" w:customStyle="1" w:styleId="BodyText1">
    <w:name w:val="Body Text 1"/>
    <w:basedOn w:val="Normal"/>
    <w:link w:val="BodyText1Char"/>
    <w:uiPriority w:val="99"/>
    <w:rsid w:val="0017077F"/>
    <w:pPr>
      <w:spacing w:before="0" w:after="0"/>
    </w:pPr>
    <w:rPr>
      <w:rFonts w:ascii="Times New Roman" w:hAnsi="Times New Roman"/>
      <w:sz w:val="24"/>
    </w:rPr>
  </w:style>
  <w:style w:type="paragraph" w:customStyle="1" w:styleId="DefaultParagraphFontParaCharCharCharCharCharChar">
    <w:name w:val="Default Paragraph Font Para Char Char Char Char Char Char"/>
    <w:basedOn w:val="Normal"/>
    <w:uiPriority w:val="99"/>
    <w:rsid w:val="0017077F"/>
    <w:pPr>
      <w:spacing w:before="0" w:after="160" w:line="240" w:lineRule="exact"/>
    </w:pPr>
    <w:rPr>
      <w:rFonts w:ascii="Verdana" w:hAnsi="Verdana"/>
    </w:rPr>
  </w:style>
  <w:style w:type="character" w:customStyle="1" w:styleId="BodyText1Char">
    <w:name w:val="Body Text 1 Char"/>
    <w:link w:val="BodyText1"/>
    <w:uiPriority w:val="99"/>
    <w:locked/>
    <w:rsid w:val="0017077F"/>
    <w:rPr>
      <w:rFonts w:ascii="Times New Roman" w:eastAsia="Times New Roman" w:hAnsi="Times New Roman" w:cs="Times New Roman"/>
      <w:sz w:val="24"/>
      <w:szCs w:val="20"/>
    </w:rPr>
  </w:style>
  <w:style w:type="paragraph" w:styleId="EndnoteText">
    <w:name w:val="endnote text"/>
    <w:basedOn w:val="Normal"/>
    <w:link w:val="EndnoteTextChar"/>
    <w:uiPriority w:val="99"/>
    <w:rsid w:val="0017077F"/>
    <w:pPr>
      <w:ind w:left="720"/>
    </w:pPr>
    <w:rPr>
      <w:lang w:val="en-ZA"/>
    </w:rPr>
  </w:style>
  <w:style w:type="character" w:customStyle="1" w:styleId="EndnoteTextChar">
    <w:name w:val="Endnote Text Char"/>
    <w:link w:val="EndnoteText"/>
    <w:uiPriority w:val="99"/>
    <w:rsid w:val="0017077F"/>
    <w:rPr>
      <w:rFonts w:ascii="Calibri" w:eastAsia="Times New Roman" w:hAnsi="Calibri" w:cs="Times New Roman"/>
      <w:sz w:val="20"/>
      <w:szCs w:val="20"/>
      <w:lang w:val="en-ZA"/>
    </w:rPr>
  </w:style>
  <w:style w:type="paragraph" w:styleId="NormalIndent">
    <w:name w:val="Normal Indent"/>
    <w:aliases w:val=" Char Char Char, Char"/>
    <w:basedOn w:val="Normal"/>
    <w:link w:val="NormalIndentChar"/>
    <w:uiPriority w:val="99"/>
    <w:rsid w:val="0017077F"/>
    <w:pPr>
      <w:spacing w:before="0" w:after="0"/>
      <w:ind w:left="720"/>
    </w:pPr>
    <w:rPr>
      <w:rFonts w:ascii="Arial" w:hAnsi="Arial"/>
      <w:lang w:val="en-ZA"/>
    </w:rPr>
  </w:style>
  <w:style w:type="character" w:customStyle="1" w:styleId="CharChar">
    <w:name w:val="Char Char"/>
    <w:link w:val="Char1"/>
    <w:uiPriority w:val="99"/>
    <w:locked/>
    <w:rsid w:val="0017077F"/>
    <w:rPr>
      <w:rFonts w:ascii="Verdana" w:eastAsia="Times New Roman" w:hAnsi="Verdana" w:cs="Times New Roman"/>
      <w:smallCaps/>
      <w:sz w:val="28"/>
      <w:szCs w:val="28"/>
    </w:rPr>
  </w:style>
  <w:style w:type="character" w:customStyle="1" w:styleId="NormalIndentChar">
    <w:name w:val="Normal Indent Char"/>
    <w:aliases w:val=" Char Char Char Char, Char Char"/>
    <w:link w:val="NormalIndent"/>
    <w:uiPriority w:val="99"/>
    <w:locked/>
    <w:rsid w:val="0017077F"/>
    <w:rPr>
      <w:rFonts w:ascii="Arial" w:eastAsia="Times New Roman" w:hAnsi="Arial" w:cs="Times New Roman"/>
      <w:lang w:val="en-ZA"/>
    </w:rPr>
  </w:style>
  <w:style w:type="character" w:customStyle="1" w:styleId="StyleLeft222cmChar">
    <w:name w:val="Style Left:  2.22 cm Char"/>
    <w:link w:val="StyleLeft222cm"/>
    <w:uiPriority w:val="99"/>
    <w:locked/>
    <w:rsid w:val="0017077F"/>
    <w:rPr>
      <w:rFonts w:ascii="Calibri" w:eastAsia="Times New Roman" w:hAnsi="Calibri" w:cs="Times New Roman"/>
      <w:sz w:val="20"/>
      <w:szCs w:val="20"/>
      <w:lang w:val="en-ZA"/>
    </w:rPr>
  </w:style>
  <w:style w:type="character" w:customStyle="1" w:styleId="StyleHeading1CenteredChar">
    <w:name w:val="Style Heading 1 + Centered Char"/>
    <w:uiPriority w:val="99"/>
    <w:locked/>
    <w:rsid w:val="0017077F"/>
    <w:rPr>
      <w:rFonts w:ascii="Calibri" w:hAnsi="Calibri"/>
      <w:lang w:val="en-ZA" w:eastAsia="en-US"/>
    </w:rPr>
  </w:style>
  <w:style w:type="paragraph" w:customStyle="1" w:styleId="BulletText1">
    <w:name w:val="Bullet Text 1"/>
    <w:basedOn w:val="Normal"/>
    <w:uiPriority w:val="99"/>
    <w:rsid w:val="0017077F"/>
    <w:pPr>
      <w:numPr>
        <w:numId w:val="8"/>
      </w:numPr>
      <w:spacing w:before="0" w:after="100" w:afterAutospacing="1"/>
    </w:pPr>
    <w:rPr>
      <w:rFonts w:ascii="Times New Roman" w:hAnsi="Times New Roman"/>
      <w:sz w:val="24"/>
      <w:lang w:val="en-ZA"/>
    </w:rPr>
  </w:style>
  <w:style w:type="paragraph" w:customStyle="1" w:styleId="MITParagraph">
    <w:name w:val="MIT Paragraph"/>
    <w:basedOn w:val="BodyText2"/>
    <w:link w:val="MITParagraphChar"/>
    <w:uiPriority w:val="99"/>
    <w:rsid w:val="0017077F"/>
    <w:pPr>
      <w:spacing w:before="120" w:line="240" w:lineRule="auto"/>
      <w:ind w:left="794"/>
    </w:pPr>
    <w:rPr>
      <w:szCs w:val="20"/>
      <w:lang w:val="en-ZA"/>
    </w:rPr>
  </w:style>
  <w:style w:type="character" w:customStyle="1" w:styleId="MITParagraphChar">
    <w:name w:val="MIT Paragraph Char"/>
    <w:link w:val="MITParagraph"/>
    <w:uiPriority w:val="99"/>
    <w:locked/>
    <w:rsid w:val="0017077F"/>
    <w:rPr>
      <w:rFonts w:ascii="Arial" w:eastAsia="Times New Roman" w:hAnsi="Arial" w:cs="Times New Roman"/>
      <w:sz w:val="20"/>
      <w:szCs w:val="20"/>
      <w:lang w:val="en-ZA"/>
    </w:rPr>
  </w:style>
  <w:style w:type="paragraph" w:customStyle="1" w:styleId="Tablebullet1">
    <w:name w:val="Table bullet 1"/>
    <w:basedOn w:val="Normal"/>
    <w:uiPriority w:val="99"/>
    <w:rsid w:val="0017077F"/>
    <w:pPr>
      <w:spacing w:before="80" w:after="40"/>
      <w:ind w:left="562" w:hanging="357"/>
    </w:pPr>
    <w:rPr>
      <w:rFonts w:ascii="Arial" w:hAnsi="Arial"/>
    </w:rPr>
  </w:style>
  <w:style w:type="paragraph" w:customStyle="1" w:styleId="Legal">
    <w:name w:val="Legal"/>
    <w:basedOn w:val="Normal"/>
    <w:uiPriority w:val="99"/>
    <w:rsid w:val="0017077F"/>
    <w:pPr>
      <w:ind w:left="2835"/>
    </w:pPr>
    <w:rPr>
      <w:sz w:val="14"/>
      <w:szCs w:val="14"/>
      <w:lang w:val="en-GB"/>
    </w:rPr>
  </w:style>
  <w:style w:type="paragraph" w:customStyle="1" w:styleId="figurelabel">
    <w:name w:val="figure label"/>
    <w:basedOn w:val="Normal"/>
    <w:uiPriority w:val="99"/>
    <w:rsid w:val="0017077F"/>
    <w:pPr>
      <w:spacing w:before="240" w:after="240"/>
      <w:ind w:left="851" w:right="851"/>
      <w:jc w:val="center"/>
    </w:pPr>
    <w:rPr>
      <w:rFonts w:ascii="Arial" w:hAnsi="Arial"/>
      <w:b/>
      <w:color w:val="808080"/>
      <w:sz w:val="18"/>
      <w:szCs w:val="24"/>
    </w:rPr>
  </w:style>
  <w:style w:type="paragraph" w:customStyle="1" w:styleId="BannerRevisionHeading">
    <w:name w:val="Banner Revision Heading"/>
    <w:basedOn w:val="Normal"/>
    <w:uiPriority w:val="99"/>
    <w:rsid w:val="0017077F"/>
    <w:pPr>
      <w:spacing w:before="0"/>
    </w:pPr>
    <w:rPr>
      <w:rFonts w:ascii="Times New Roman" w:hAnsi="Times New Roman"/>
      <w:b/>
      <w:sz w:val="28"/>
      <w:szCs w:val="28"/>
    </w:rPr>
  </w:style>
  <w:style w:type="paragraph" w:customStyle="1" w:styleId="SmartTableText">
    <w:name w:val="Smart Table Text"/>
    <w:basedOn w:val="Normal"/>
    <w:uiPriority w:val="99"/>
    <w:rsid w:val="0017077F"/>
    <w:pPr>
      <w:spacing w:before="0"/>
    </w:pPr>
    <w:rPr>
      <w:rFonts w:ascii="Times New Roman" w:hAnsi="Times New Roman"/>
      <w:szCs w:val="24"/>
    </w:rPr>
  </w:style>
  <w:style w:type="paragraph" w:customStyle="1" w:styleId="CharCharCharCharChar">
    <w:name w:val="Char Char Char Char Char"/>
    <w:basedOn w:val="Normal"/>
    <w:uiPriority w:val="99"/>
    <w:rsid w:val="0017077F"/>
    <w:pPr>
      <w:spacing w:before="0" w:after="160" w:line="240" w:lineRule="exact"/>
    </w:pPr>
  </w:style>
  <w:style w:type="paragraph" w:customStyle="1" w:styleId="q-main">
    <w:name w:val="q-main"/>
    <w:basedOn w:val="Normal"/>
    <w:link w:val="q-mainChar"/>
    <w:uiPriority w:val="99"/>
    <w:rsid w:val="0017077F"/>
    <w:pPr>
      <w:spacing w:before="0" w:line="360" w:lineRule="auto"/>
      <w:jc w:val="center"/>
    </w:pPr>
    <w:rPr>
      <w:b/>
      <w:smallCaps/>
      <w:color w:val="E04700"/>
      <w:szCs w:val="16"/>
      <w:lang w:val="en-GB"/>
    </w:rPr>
  </w:style>
  <w:style w:type="character" w:customStyle="1" w:styleId="q-mainChar">
    <w:name w:val="q-main Char"/>
    <w:link w:val="q-main"/>
    <w:uiPriority w:val="99"/>
    <w:locked/>
    <w:rsid w:val="0017077F"/>
    <w:rPr>
      <w:rFonts w:ascii="Calibri" w:eastAsia="Times New Roman" w:hAnsi="Calibri" w:cs="Times New Roman"/>
      <w:b/>
      <w:smallCaps/>
      <w:color w:val="E04700"/>
      <w:sz w:val="20"/>
      <w:szCs w:val="16"/>
      <w:lang w:val="en-GB"/>
    </w:rPr>
  </w:style>
  <w:style w:type="paragraph" w:customStyle="1" w:styleId="Q-Venture">
    <w:name w:val="Q-Venture"/>
    <w:basedOn w:val="StyleStyleHeading1BlackAllcapsIndigo"/>
    <w:link w:val="Q-VentureChar"/>
    <w:rsid w:val="0017077F"/>
    <w:pPr>
      <w:numPr>
        <w:numId w:val="9"/>
      </w:numPr>
    </w:pPr>
    <w:rPr>
      <w:color w:val="FF6600"/>
    </w:rPr>
  </w:style>
  <w:style w:type="character" w:customStyle="1" w:styleId="Q-VentureChar">
    <w:name w:val="Q-Venture Char"/>
    <w:link w:val="Q-Venture"/>
    <w:locked/>
    <w:rsid w:val="0017077F"/>
    <w:rPr>
      <w:rFonts w:ascii="Calibri" w:hAnsi="Calibri"/>
      <w:b/>
      <w:color w:val="FF6600"/>
      <w:spacing w:val="60"/>
      <w:sz w:val="28"/>
      <w:szCs w:val="28"/>
      <w:shd w:val="clear" w:color="auto" w:fill="808080"/>
      <w:lang w:val="en-GB" w:eastAsia="en-US"/>
    </w:rPr>
  </w:style>
  <w:style w:type="paragraph" w:customStyle="1" w:styleId="Q-Venturesubheading">
    <w:name w:val="Q-Venture sub heading"/>
    <w:basedOn w:val="StyleHeading2Contrat2CustomColorRGB20400"/>
    <w:rsid w:val="0017077F"/>
    <w:pPr>
      <w:numPr>
        <w:numId w:val="11"/>
      </w:numPr>
    </w:pPr>
    <w:rPr>
      <w:rFonts w:ascii="Tahoma" w:hAnsi="Tahoma"/>
      <w:color w:val="365F91"/>
    </w:rPr>
  </w:style>
  <w:style w:type="paragraph" w:customStyle="1" w:styleId="StyleStyleHeading1CenteredLeft">
    <w:name w:val="Style Style Heading 1 + Centered + Left"/>
    <w:basedOn w:val="Normal"/>
    <w:uiPriority w:val="99"/>
    <w:rsid w:val="0017077F"/>
    <w:rPr>
      <w:lang w:val="en-ZA"/>
    </w:rPr>
  </w:style>
  <w:style w:type="paragraph" w:customStyle="1" w:styleId="ArtUL">
    <w:name w:val="ArtUL"/>
    <w:basedOn w:val="Normal"/>
    <w:uiPriority w:val="99"/>
    <w:rsid w:val="0017077F"/>
    <w:pPr>
      <w:framePr w:w="3240" w:hSpace="187" w:vSpace="187" w:wrap="around" w:vAnchor="text" w:hAnchor="page" w:x="721" w:y="1"/>
      <w:spacing w:before="0"/>
    </w:pPr>
    <w:rPr>
      <w:rFonts w:ascii="Times" w:hAnsi="Times"/>
      <w:i/>
      <w:sz w:val="24"/>
      <w:lang w:val="en-GB"/>
    </w:rPr>
  </w:style>
  <w:style w:type="paragraph" w:customStyle="1" w:styleId="BodyText-Bullet">
    <w:name w:val="Body Text - Bullet"/>
    <w:basedOn w:val="BodyText"/>
    <w:link w:val="BodyText-BulletChar"/>
    <w:autoRedefine/>
    <w:uiPriority w:val="99"/>
    <w:rsid w:val="0017077F"/>
    <w:pPr>
      <w:jc w:val="left"/>
    </w:pPr>
    <w:rPr>
      <w:color w:val="000000"/>
      <w:spacing w:val="-5"/>
      <w:lang w:val="en-AU" w:eastAsia="en-AU" w:bidi="ar-SA"/>
    </w:rPr>
  </w:style>
  <w:style w:type="character" w:customStyle="1" w:styleId="BodyText-BulletChar">
    <w:name w:val="Body Text - Bullet Char"/>
    <w:link w:val="BodyText-Bullet"/>
    <w:uiPriority w:val="99"/>
    <w:locked/>
    <w:rsid w:val="0017077F"/>
    <w:rPr>
      <w:rFonts w:ascii="Verdana" w:eastAsia="Times New Roman" w:hAnsi="Verdana" w:cs="Times New Roman"/>
      <w:color w:val="000000"/>
      <w:spacing w:val="-5"/>
      <w:sz w:val="20"/>
      <w:szCs w:val="20"/>
      <w:lang w:val="en-AU" w:eastAsia="en-AU"/>
    </w:rPr>
  </w:style>
  <w:style w:type="paragraph" w:customStyle="1" w:styleId="BodyText-BulletSmall">
    <w:name w:val="Body Text - Bullet Small"/>
    <w:basedOn w:val="BodyText-Bullet"/>
    <w:autoRedefine/>
    <w:uiPriority w:val="99"/>
    <w:rsid w:val="0017077F"/>
    <w:pPr>
      <w:tabs>
        <w:tab w:val="num" w:pos="360"/>
      </w:tabs>
      <w:ind w:left="397" w:hanging="227"/>
      <w:jc w:val="both"/>
    </w:pPr>
    <w:rPr>
      <w:sz w:val="16"/>
    </w:rPr>
  </w:style>
  <w:style w:type="paragraph" w:customStyle="1" w:styleId="Picture">
    <w:name w:val="Picture"/>
    <w:basedOn w:val="BodyText"/>
    <w:autoRedefine/>
    <w:uiPriority w:val="99"/>
    <w:rsid w:val="0017077F"/>
    <w:pPr>
      <w:spacing w:before="0"/>
      <w:jc w:val="center"/>
    </w:pPr>
    <w:rPr>
      <w:rFonts w:cs="Traditional Arabic"/>
      <w:lang w:val="en-GB" w:bidi="ar-SA"/>
    </w:rPr>
  </w:style>
  <w:style w:type="paragraph" w:customStyle="1" w:styleId="BTB">
    <w:name w:val="BT B"/>
    <w:basedOn w:val="BodyText"/>
    <w:autoRedefine/>
    <w:uiPriority w:val="99"/>
    <w:rsid w:val="0017077F"/>
    <w:pPr>
      <w:spacing w:before="0"/>
      <w:jc w:val="center"/>
    </w:pPr>
    <w:rPr>
      <w:rFonts w:cs="Traditional Arabic"/>
      <w:b/>
      <w:lang w:val="en-GB" w:bidi="ar-SA"/>
    </w:rPr>
  </w:style>
  <w:style w:type="paragraph" w:customStyle="1" w:styleId="AFlexi">
    <w:name w:val="A_Flexi"/>
    <w:basedOn w:val="Normal"/>
    <w:uiPriority w:val="99"/>
    <w:rsid w:val="0017077F"/>
    <w:pPr>
      <w:spacing w:before="0" w:after="0"/>
    </w:pPr>
    <w:rPr>
      <w:rFonts w:ascii="Arial" w:hAnsi="Arial" w:cs="Arial"/>
      <w:b/>
      <w:bCs/>
      <w:sz w:val="24"/>
      <w:szCs w:val="24"/>
      <w:lang w:val="en-GB"/>
    </w:rPr>
  </w:style>
  <w:style w:type="paragraph" w:customStyle="1" w:styleId="StyleHeading3Heading3CharKJL2ndLevelh33h3131h3232h33">
    <w:name w:val="Style Heading 3Heading 3 CharKJL:2nd Levelh33h3131h3232h33..."/>
    <w:basedOn w:val="Heading3"/>
    <w:uiPriority w:val="99"/>
    <w:rsid w:val="0017077F"/>
    <w:pPr>
      <w:keepLines w:val="0"/>
      <w:spacing w:after="60"/>
      <w:ind w:left="562" w:hanging="562"/>
      <w:jc w:val="left"/>
    </w:pPr>
    <w:rPr>
      <w:color w:val="008080"/>
      <w:sz w:val="22"/>
      <w:lang w:val="en-ZA"/>
    </w:rPr>
  </w:style>
  <w:style w:type="paragraph" w:customStyle="1" w:styleId="BMCBullet1">
    <w:name w:val="+BMCBullet1"/>
    <w:uiPriority w:val="99"/>
    <w:rsid w:val="0017077F"/>
    <w:pPr>
      <w:keepLines/>
      <w:numPr>
        <w:numId w:val="10"/>
      </w:numPr>
      <w:spacing w:before="60" w:after="60"/>
    </w:pPr>
    <w:rPr>
      <w:sz w:val="24"/>
      <w:lang w:val="en-US" w:eastAsia="en-US"/>
    </w:rPr>
  </w:style>
  <w:style w:type="paragraph" w:customStyle="1" w:styleId="Body">
    <w:name w:val="Body"/>
    <w:basedOn w:val="Normal"/>
    <w:rsid w:val="0017077F"/>
    <w:pPr>
      <w:ind w:left="425"/>
    </w:pPr>
    <w:rPr>
      <w:rFonts w:cs="Tahoma"/>
      <w:kern w:val="24"/>
      <w:szCs w:val="24"/>
    </w:rPr>
  </w:style>
  <w:style w:type="paragraph" w:customStyle="1" w:styleId="NormalHead">
    <w:name w:val="Normal Head"/>
    <w:basedOn w:val="Normal"/>
    <w:link w:val="NormalHeadChar"/>
    <w:rsid w:val="0017077F"/>
    <w:pPr>
      <w:widowControl w:val="0"/>
      <w:spacing w:after="0"/>
    </w:pPr>
    <w:rPr>
      <w:rFonts w:ascii="Arial" w:hAnsi="Arial"/>
    </w:rPr>
  </w:style>
  <w:style w:type="character" w:customStyle="1" w:styleId="NormalHeadChar">
    <w:name w:val="Normal Head Char"/>
    <w:link w:val="NormalHead"/>
    <w:rsid w:val="0017077F"/>
    <w:rPr>
      <w:rFonts w:ascii="Arial" w:eastAsia="Times New Roman" w:hAnsi="Arial" w:cs="Times New Roman"/>
      <w:szCs w:val="20"/>
    </w:rPr>
  </w:style>
  <w:style w:type="numbering" w:customStyle="1" w:styleId="StyleBulletedWingdingssymbolBefore05Hanging025">
    <w:name w:val="Style Bulleted Wingdings (symbol) Before:  0.5&quot; Hanging:  0.25&quot;"/>
    <w:basedOn w:val="NoList"/>
    <w:rsid w:val="0017077F"/>
    <w:pPr>
      <w:numPr>
        <w:numId w:val="12"/>
      </w:numPr>
    </w:pPr>
  </w:style>
  <w:style w:type="paragraph" w:customStyle="1" w:styleId="BodyText15">
    <w:name w:val="BodyText1.5"/>
    <w:basedOn w:val="BodyText0"/>
    <w:rsid w:val="0017077F"/>
    <w:pPr>
      <w:widowControl w:val="0"/>
      <w:spacing w:before="120" w:after="0" w:line="360" w:lineRule="auto"/>
      <w:ind w:left="0"/>
      <w:jc w:val="lowKashida"/>
    </w:pPr>
    <w:rPr>
      <w:rFonts w:ascii="Times New Roman" w:eastAsia="Times New Roman" w:hAnsi="Times New Roman" w:cs="Traditional Arabic"/>
      <w:szCs w:val="28"/>
      <w:lang w:eastAsia="en-US"/>
    </w:rPr>
  </w:style>
  <w:style w:type="character" w:customStyle="1" w:styleId="DefaultChar">
    <w:name w:val="Default Char"/>
    <w:link w:val="Default"/>
    <w:rsid w:val="0017077F"/>
    <w:rPr>
      <w:rFonts w:ascii="Verdana" w:hAnsi="Verdana" w:cs="Verdana"/>
      <w:color w:val="000000"/>
      <w:sz w:val="24"/>
      <w:szCs w:val="24"/>
      <w:lang w:val="en-US" w:eastAsia="en-US" w:bidi="ar-SA"/>
    </w:rPr>
  </w:style>
  <w:style w:type="paragraph" w:customStyle="1" w:styleId="StyleBodyTextLatinArialComplexArialComplex10pt">
    <w:name w:val="Style BodyText + (Latin) Arial (Complex) Arial (Complex) 10 pt"/>
    <w:basedOn w:val="BodyText0"/>
    <w:link w:val="StyleBodyTextLatinArialComplexArialComplex10ptChar"/>
    <w:rsid w:val="0017077F"/>
    <w:pPr>
      <w:widowControl w:val="0"/>
      <w:spacing w:before="120" w:after="0"/>
      <w:ind w:left="0"/>
      <w:jc w:val="lowKashida"/>
    </w:pPr>
  </w:style>
  <w:style w:type="character" w:customStyle="1" w:styleId="BodyTextChar0">
    <w:name w:val="BodyText Char"/>
    <w:link w:val="BodyText0"/>
    <w:rsid w:val="0017077F"/>
    <w:rPr>
      <w:rFonts w:ascii="Calibri" w:eastAsia="Calibri" w:hAnsi="Calibri" w:cs="Times New Roman"/>
      <w:sz w:val="20"/>
      <w:szCs w:val="20"/>
      <w:lang w:val="en-GB" w:eastAsia="en-GB"/>
    </w:rPr>
  </w:style>
  <w:style w:type="character" w:customStyle="1" w:styleId="StyleBodyTextLatinArialComplexArialComplex10ptChar">
    <w:name w:val="Style BodyText + (Latin) Arial (Complex) Arial (Complex) 10 pt Char"/>
    <w:link w:val="StyleBodyTextLatinArialComplexArialComplex10pt"/>
    <w:rsid w:val="0017077F"/>
    <w:rPr>
      <w:rFonts w:ascii="Calibri" w:eastAsia="Calibri" w:hAnsi="Calibri" w:cs="Arial"/>
      <w:sz w:val="20"/>
      <w:szCs w:val="20"/>
      <w:lang w:val="en-GB" w:eastAsia="en-GB"/>
    </w:rPr>
  </w:style>
  <w:style w:type="paragraph" w:customStyle="1" w:styleId="StyleBodyTextLatinArialComplexArialComplex10ptL">
    <w:name w:val="Style BodyText + (Latin) Arial (Complex) Arial (Complex) 10 pt L..."/>
    <w:basedOn w:val="BodyText0"/>
    <w:rsid w:val="0017077F"/>
    <w:pPr>
      <w:widowControl w:val="0"/>
      <w:spacing w:before="120" w:after="0" w:line="360" w:lineRule="auto"/>
      <w:ind w:left="0"/>
      <w:jc w:val="left"/>
    </w:pPr>
    <w:rPr>
      <w:rFonts w:ascii="Arial" w:eastAsia="Times New Roman" w:hAnsi="Arial" w:cs="Arial"/>
      <w:noProof/>
      <w:lang w:val="en-US" w:eastAsia="en-US"/>
    </w:rPr>
  </w:style>
  <w:style w:type="paragraph" w:customStyle="1" w:styleId="StyleBodyText15LatinArialComplexArialLatin11pt">
    <w:name w:val="Style BodyText1.5 + (Latin) Arial (Complex) Arial (Latin) 11 pt ..."/>
    <w:basedOn w:val="BodyText15"/>
    <w:rsid w:val="0017077F"/>
    <w:pPr>
      <w:jc w:val="left"/>
    </w:pPr>
    <w:rPr>
      <w:rFonts w:ascii="Arial" w:hAnsi="Arial" w:cs="Arial"/>
      <w:szCs w:val="20"/>
    </w:rPr>
  </w:style>
  <w:style w:type="paragraph" w:customStyle="1" w:styleId="Pa5">
    <w:name w:val="Pa5"/>
    <w:basedOn w:val="Default"/>
    <w:next w:val="Default"/>
    <w:uiPriority w:val="99"/>
    <w:rsid w:val="0017077F"/>
    <w:pPr>
      <w:spacing w:line="166" w:lineRule="atLeast"/>
    </w:pPr>
    <w:rPr>
      <w:rFonts w:ascii="Univers 45 Light" w:hAnsi="Univers 45 Light" w:cs="Times New Roman"/>
      <w:color w:val="auto"/>
      <w:lang w:eastAsia="en-ZA"/>
    </w:rPr>
  </w:style>
  <w:style w:type="character" w:customStyle="1" w:styleId="A8">
    <w:name w:val="A8"/>
    <w:uiPriority w:val="99"/>
    <w:rsid w:val="0017077F"/>
    <w:rPr>
      <w:rFonts w:cs="Univers 45 Light"/>
      <w:color w:val="000000"/>
      <w:sz w:val="9"/>
      <w:szCs w:val="9"/>
    </w:rPr>
  </w:style>
  <w:style w:type="paragraph" w:customStyle="1" w:styleId="Pa6">
    <w:name w:val="Pa6"/>
    <w:basedOn w:val="Default"/>
    <w:next w:val="Default"/>
    <w:uiPriority w:val="99"/>
    <w:rsid w:val="0017077F"/>
    <w:pPr>
      <w:spacing w:line="181" w:lineRule="atLeast"/>
    </w:pPr>
    <w:rPr>
      <w:rFonts w:ascii="Univers 57 Condensed" w:hAnsi="Univers 57 Condensed" w:cs="Times New Roman"/>
      <w:color w:val="auto"/>
      <w:lang w:eastAsia="en-ZA"/>
    </w:rPr>
  </w:style>
  <w:style w:type="paragraph" w:customStyle="1" w:styleId="Pa3">
    <w:name w:val="Pa3"/>
    <w:basedOn w:val="Default"/>
    <w:next w:val="Default"/>
    <w:uiPriority w:val="99"/>
    <w:rsid w:val="0017077F"/>
    <w:pPr>
      <w:spacing w:line="181" w:lineRule="atLeast"/>
    </w:pPr>
    <w:rPr>
      <w:rFonts w:ascii="Univers 57 Condensed" w:hAnsi="Univers 57 Condensed" w:cs="Times New Roman"/>
      <w:color w:val="auto"/>
      <w:lang w:eastAsia="en-ZA"/>
    </w:rPr>
  </w:style>
  <w:style w:type="character" w:customStyle="1" w:styleId="A4">
    <w:name w:val="A4"/>
    <w:uiPriority w:val="99"/>
    <w:rsid w:val="0017077F"/>
    <w:rPr>
      <w:rFonts w:cs="Univers 57 Condensed"/>
      <w:color w:val="000000"/>
      <w:sz w:val="16"/>
      <w:szCs w:val="16"/>
    </w:rPr>
  </w:style>
  <w:style w:type="paragraph" w:customStyle="1" w:styleId="ParagraphText">
    <w:name w:val="Paragraph Text"/>
    <w:rsid w:val="0017077F"/>
    <w:pPr>
      <w:keepLines/>
      <w:jc w:val="both"/>
    </w:pPr>
    <w:rPr>
      <w:szCs w:val="24"/>
      <w:lang w:val="en-US" w:eastAsia="en-US"/>
    </w:rPr>
  </w:style>
  <w:style w:type="paragraph" w:customStyle="1" w:styleId="HeadingBase">
    <w:name w:val="Heading Base"/>
    <w:basedOn w:val="Normal"/>
    <w:next w:val="BodyText"/>
    <w:rsid w:val="0017077F"/>
    <w:pPr>
      <w:keepNext/>
      <w:spacing w:before="0" w:after="0" w:line="220" w:lineRule="atLeast"/>
    </w:pPr>
    <w:rPr>
      <w:rFonts w:ascii="Arial Black" w:hAnsi="Arial Black"/>
      <w:spacing w:val="-10"/>
      <w:kern w:val="20"/>
    </w:rPr>
  </w:style>
  <w:style w:type="paragraph" w:customStyle="1" w:styleId="StyleHeading1Left0cmFirstline0cmBefore12ptA">
    <w:name w:val="Style Heading 1 + Left:  0 cm First line:  0 cm Before:  12 pt A..."/>
    <w:basedOn w:val="Heading1"/>
    <w:rsid w:val="0017077F"/>
    <w:pPr>
      <w:numPr>
        <w:numId w:val="13"/>
      </w:numPr>
      <w:pBdr>
        <w:left w:val="none" w:sz="0" w:space="0" w:color="auto"/>
        <w:bottom w:val="none" w:sz="0" w:space="0" w:color="auto"/>
      </w:pBdr>
      <w:spacing w:after="60"/>
    </w:pPr>
    <w:rPr>
      <w:rFonts w:ascii="Calibri" w:hAnsi="Calibri"/>
      <w:caps w:val="0"/>
      <w:color w:val="943634"/>
      <w:spacing w:val="80"/>
      <w:lang w:val="en-GB"/>
    </w:rPr>
  </w:style>
  <w:style w:type="paragraph" w:customStyle="1" w:styleId="StyleHeading2Contrat2Left0cmHanging127cm">
    <w:name w:val="Style Heading 2Contrat 2 + Left:  0 cm Hanging:  1.27 cm"/>
    <w:basedOn w:val="Heading2"/>
    <w:rsid w:val="0017077F"/>
    <w:pPr>
      <w:numPr>
        <w:ilvl w:val="0"/>
        <w:numId w:val="14"/>
      </w:numPr>
      <w:spacing w:before="240"/>
      <w:jc w:val="left"/>
    </w:pPr>
    <w:rPr>
      <w:bCs/>
      <w:caps w:val="0"/>
      <w:color w:val="008080"/>
      <w:lang w:val="en-ZA"/>
    </w:rPr>
  </w:style>
  <w:style w:type="paragraph" w:customStyle="1" w:styleId="CharCharChar">
    <w:name w:val="Char Char Char"/>
    <w:basedOn w:val="Normal"/>
    <w:rsid w:val="0017077F"/>
    <w:pPr>
      <w:spacing w:before="0" w:after="160" w:line="240" w:lineRule="exact"/>
    </w:pPr>
    <w:rPr>
      <w:rFonts w:ascii="Verdana" w:hAnsi="Verdana" w:cs="Verdana"/>
    </w:rPr>
  </w:style>
  <w:style w:type="paragraph" w:customStyle="1" w:styleId="StyleCaptionJustified">
    <w:name w:val="Style Caption + Justified"/>
    <w:basedOn w:val="Caption"/>
    <w:rsid w:val="0017077F"/>
    <w:pPr>
      <w:spacing w:before="0" w:after="0"/>
      <w:ind w:left="720"/>
    </w:pPr>
    <w:rPr>
      <w:i/>
      <w:color w:val="FF6600"/>
      <w:lang w:val="en-ZA"/>
    </w:rPr>
  </w:style>
  <w:style w:type="paragraph" w:customStyle="1" w:styleId="StyleStyleBodyJustified12ptBoldTeal">
    <w:name w:val="Style Style Body + Justified + 12 pt Bold Teal"/>
    <w:basedOn w:val="StyleBodyJustified"/>
    <w:rsid w:val="0017077F"/>
    <w:rPr>
      <w:b/>
      <w:bCs/>
      <w:color w:val="000080"/>
      <w:spacing w:val="40"/>
      <w:kern w:val="0"/>
      <w:sz w:val="24"/>
    </w:rPr>
  </w:style>
  <w:style w:type="paragraph" w:customStyle="1" w:styleId="StyleHeading3Q-Venture-Sub-SubKJL2ndLevelh33h3131h3232">
    <w:name w:val="Style Heading 3Q-Venture-Sub-SubKJL:2nd Levelh33h3131h3232..."/>
    <w:basedOn w:val="Heading3"/>
    <w:rsid w:val="0017077F"/>
    <w:pPr>
      <w:keepLines w:val="0"/>
      <w:spacing w:after="120"/>
      <w:ind w:left="714" w:hanging="357"/>
      <w:jc w:val="left"/>
    </w:pPr>
    <w:rPr>
      <w:smallCaps/>
      <w:color w:val="000080"/>
      <w:sz w:val="22"/>
      <w:lang w:val="en-ZA"/>
    </w:rPr>
  </w:style>
  <w:style w:type="paragraph" w:customStyle="1" w:styleId="direction">
    <w:name w:val="direction"/>
    <w:basedOn w:val="BodyTextIndent"/>
    <w:rsid w:val="0017077F"/>
    <w:pPr>
      <w:keepLines w:val="0"/>
      <w:spacing w:before="0" w:after="120"/>
      <w:ind w:left="720"/>
      <w:jc w:val="left"/>
    </w:pPr>
    <w:rPr>
      <w:rFonts w:ascii="Arial" w:hAnsi="Arial"/>
      <w:color w:val="FF0000"/>
      <w:sz w:val="22"/>
      <w:szCs w:val="22"/>
      <w:lang w:val="en-US"/>
    </w:rPr>
  </w:style>
  <w:style w:type="character" w:customStyle="1" w:styleId="EmailStyle241">
    <w:name w:val="EmailStyle241"/>
    <w:semiHidden/>
    <w:rsid w:val="0017077F"/>
    <w:rPr>
      <w:rFonts w:ascii="Arial" w:hAnsi="Arial" w:cs="Arial"/>
      <w:color w:val="993366"/>
      <w:sz w:val="20"/>
      <w:szCs w:val="22"/>
      <w:lang w:val="en-US" w:eastAsia="en-US" w:bidi="ar-SA"/>
    </w:rPr>
  </w:style>
  <w:style w:type="character" w:customStyle="1" w:styleId="EmailStyle242">
    <w:name w:val="EmailStyle242"/>
    <w:semiHidden/>
    <w:rsid w:val="0017077F"/>
    <w:rPr>
      <w:rFonts w:ascii="Arial" w:hAnsi="Arial" w:cs="Arial" w:hint="default"/>
      <w:color w:val="auto"/>
      <w:sz w:val="20"/>
      <w:szCs w:val="20"/>
      <w:lang w:val="en-US" w:eastAsia="en-US" w:bidi="ar-SA"/>
    </w:rPr>
  </w:style>
  <w:style w:type="paragraph" w:customStyle="1" w:styleId="Kleurrijkearcering-accent11">
    <w:name w:val="Kleurrijke arcering - accent 11"/>
    <w:hidden/>
    <w:uiPriority w:val="99"/>
    <w:semiHidden/>
    <w:rsid w:val="0017077F"/>
    <w:rPr>
      <w:rFonts w:ascii="Calibri" w:hAnsi="Calibri"/>
      <w:lang w:val="en-GB" w:eastAsia="en-US"/>
    </w:rPr>
  </w:style>
  <w:style w:type="table" w:styleId="ColorfulShading-Accent4">
    <w:name w:val="Colorful Shading Accent 4"/>
    <w:basedOn w:val="TableNormal"/>
    <w:uiPriority w:val="62"/>
    <w:rsid w:val="0017077F"/>
    <w:rPr>
      <w:rFonts w:ascii="Calibri" w:eastAsia="Calibri" w:hAnsi="Calibri"/>
      <w:lang w:val="en-GB"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Mangal" w:eastAsia="Times New Roman" w:hAnsi="Mangal"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Mangal" w:eastAsia="Times New Roman" w:hAnsi="Mangal"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Mangal" w:eastAsia="Times New Roman" w:hAnsi="Mangal" w:cs="Times New Roman"/>
        <w:b/>
        <w:bCs/>
      </w:rPr>
    </w:tblStylePr>
    <w:tblStylePr w:type="lastCol">
      <w:rPr>
        <w:rFonts w:ascii="Mangal" w:eastAsia="Times New Roman" w:hAnsi="Mangal"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11">
    <w:name w:val="Light Grid - Accent 11"/>
    <w:basedOn w:val="TableNormal"/>
    <w:uiPriority w:val="62"/>
    <w:rsid w:val="0017077F"/>
    <w:rPr>
      <w:rFonts w:ascii="Calibri" w:eastAsia="Calibri" w:hAnsi="Calibri"/>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Mangal" w:eastAsia="Times New Roman" w:hAnsi="Mangal"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angal" w:eastAsia="Times New Roman" w:hAnsi="Mangal"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angal" w:eastAsia="Times New Roman" w:hAnsi="Mangal" w:cs="Times New Roman"/>
        <w:b/>
        <w:bCs/>
      </w:rPr>
    </w:tblStylePr>
    <w:tblStylePr w:type="lastCol">
      <w:rPr>
        <w:rFonts w:ascii="Mangal" w:eastAsia="Times New Roman" w:hAnsi="Mangal"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0">
    <w:name w:val="body"/>
    <w:basedOn w:val="Normal"/>
    <w:link w:val="bodyChar"/>
    <w:rsid w:val="0017077F"/>
    <w:pPr>
      <w:spacing w:line="288" w:lineRule="auto"/>
      <w:ind w:left="539"/>
    </w:pPr>
    <w:rPr>
      <w:rFonts w:ascii="Arial" w:hAnsi="Arial"/>
      <w:color w:val="000000"/>
    </w:rPr>
  </w:style>
  <w:style w:type="character" w:customStyle="1" w:styleId="bodyChar">
    <w:name w:val="body Char"/>
    <w:link w:val="body0"/>
    <w:locked/>
    <w:rsid w:val="0017077F"/>
    <w:rPr>
      <w:rFonts w:ascii="Arial" w:eastAsia="Times New Roman" w:hAnsi="Arial" w:cs="Arial"/>
      <w:color w:val="000000"/>
      <w:sz w:val="20"/>
      <w:szCs w:val="20"/>
    </w:rPr>
  </w:style>
  <w:style w:type="character" w:customStyle="1" w:styleId="TOCHeading1">
    <w:name w:val="TOC Heading1"/>
    <w:rsid w:val="0017077F"/>
    <w:rPr>
      <w:rFonts w:ascii="Times New Roman" w:hAnsi="Times New Roman" w:cs="Times New Roman"/>
      <w:color w:val="000000"/>
      <w:sz w:val="32"/>
      <w:szCs w:val="32"/>
    </w:rPr>
  </w:style>
  <w:style w:type="paragraph" w:customStyle="1" w:styleId="tablecell">
    <w:name w:val="tablecell"/>
    <w:basedOn w:val="Normal"/>
    <w:rsid w:val="0017077F"/>
    <w:pPr>
      <w:ind w:left="57"/>
    </w:pPr>
    <w:rPr>
      <w:rFonts w:ascii="Arial" w:hAnsi="Arial" w:cs="Arial"/>
      <w:color w:val="737578"/>
      <w:sz w:val="18"/>
      <w:szCs w:val="18"/>
      <w:lang w:eastAsia="nl-NL"/>
    </w:rPr>
  </w:style>
  <w:style w:type="paragraph" w:customStyle="1" w:styleId="tableheader">
    <w:name w:val="tableheader"/>
    <w:rsid w:val="0017077F"/>
    <w:pPr>
      <w:spacing w:before="40" w:after="40" w:line="240" w:lineRule="exact"/>
      <w:ind w:left="72"/>
    </w:pPr>
    <w:rPr>
      <w:b/>
      <w:bCs/>
      <w:i/>
      <w:iCs/>
      <w:smallCaps/>
      <w:color w:val="FFFFFF"/>
      <w:lang w:val="en-US"/>
    </w:rPr>
  </w:style>
  <w:style w:type="paragraph" w:customStyle="1" w:styleId="HeaderMetaInfo">
    <w:name w:val="Header MetaInfo"/>
    <w:basedOn w:val="Normal"/>
    <w:next w:val="Normal"/>
    <w:rsid w:val="0017077F"/>
    <w:pPr>
      <w:spacing w:after="180" w:line="360" w:lineRule="auto"/>
      <w:ind w:left="539"/>
    </w:pPr>
    <w:rPr>
      <w:rFonts w:ascii="Arial" w:hAnsi="Arial" w:cs="Arial"/>
      <w:b/>
      <w:bCs/>
      <w:color w:val="737578"/>
      <w:sz w:val="28"/>
      <w:szCs w:val="28"/>
      <w:lang w:eastAsia="nl-NL"/>
    </w:rPr>
  </w:style>
  <w:style w:type="table" w:customStyle="1" w:styleId="MediumGrid31">
    <w:name w:val="Medium Grid 31"/>
    <w:basedOn w:val="TableNormal"/>
    <w:uiPriority w:val="69"/>
    <w:rsid w:val="0017077F"/>
    <w:rPr>
      <w:rFonts w:ascii="Calibri" w:eastAsia="Calibri" w:hAnsi="Calibri"/>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2-Accent6">
    <w:name w:val="Medium Shading 2 Accent 6"/>
    <w:basedOn w:val="TableNormal"/>
    <w:uiPriority w:val="69"/>
    <w:rsid w:val="0017077F"/>
    <w:rPr>
      <w:rFonts w:ascii="Calibri" w:eastAsia="Calibri" w:hAnsi="Calibri"/>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7CD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0487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0487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0487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0487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F9BC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F9BC3"/>
      </w:tcPr>
    </w:tblStylePr>
  </w:style>
  <w:style w:type="table" w:customStyle="1" w:styleId="MediumGrid11">
    <w:name w:val="Medium Grid 11"/>
    <w:basedOn w:val="TableNormal"/>
    <w:uiPriority w:val="67"/>
    <w:rsid w:val="0017077F"/>
    <w:rPr>
      <w:rFonts w:ascii="Calibri" w:eastAsia="Calibri" w:hAnsi="Calibri"/>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CCHead3">
    <w:name w:val="CC Head3"/>
    <w:basedOn w:val="Heading1"/>
    <w:next w:val="Normal"/>
    <w:autoRedefine/>
    <w:rsid w:val="0017077F"/>
    <w:pPr>
      <w:keepLines w:val="0"/>
      <w:numPr>
        <w:numId w:val="15"/>
      </w:numPr>
      <w:pBdr>
        <w:left w:val="none" w:sz="0" w:space="0" w:color="auto"/>
        <w:bottom w:val="none" w:sz="0" w:space="0" w:color="auto"/>
      </w:pBdr>
      <w:tabs>
        <w:tab w:val="clear" w:pos="1080"/>
        <w:tab w:val="num" w:pos="540"/>
      </w:tabs>
      <w:spacing w:after="120"/>
      <w:ind w:left="720"/>
    </w:pPr>
    <w:rPr>
      <w:rFonts w:ascii="Times New Roman" w:hAnsi="Times New Roman"/>
      <w:bCs/>
      <w:color w:val="auto"/>
      <w:kern w:val="32"/>
      <w:sz w:val="32"/>
      <w:szCs w:val="32"/>
    </w:rPr>
  </w:style>
  <w:style w:type="paragraph" w:customStyle="1" w:styleId="CCHead4">
    <w:name w:val="CC Head 4"/>
    <w:basedOn w:val="Heading2"/>
    <w:autoRedefine/>
    <w:rsid w:val="0017077F"/>
    <w:pPr>
      <w:keepLines w:val="0"/>
      <w:numPr>
        <w:numId w:val="15"/>
      </w:numPr>
      <w:spacing w:before="240" w:after="60"/>
      <w:ind w:left="864" w:hanging="720"/>
    </w:pPr>
    <w:rPr>
      <w:rFonts w:ascii="Times New Roman" w:hAnsi="Times New Roman" w:cs="Arial"/>
      <w:bCs/>
      <w:iCs/>
      <w:caps w:val="0"/>
      <w:color w:val="auto"/>
    </w:rPr>
  </w:style>
  <w:style w:type="paragraph" w:customStyle="1" w:styleId="StyleCCHead3BookAntiqua">
    <w:name w:val="Style CC Head3 + Book Antiqua"/>
    <w:basedOn w:val="CCHead3"/>
    <w:autoRedefine/>
    <w:rsid w:val="0017077F"/>
    <w:pPr>
      <w:numPr>
        <w:numId w:val="0"/>
      </w:numPr>
    </w:pPr>
    <w:rPr>
      <w:rFonts w:ascii="Book Antiqua" w:hAnsi="Book Antiqua"/>
      <w:bCs w:val="0"/>
      <w:sz w:val="28"/>
    </w:rPr>
  </w:style>
  <w:style w:type="character" w:customStyle="1" w:styleId="stylebookantiqua10pt">
    <w:name w:val="stylebookantiqua10pt"/>
    <w:basedOn w:val="DefaultParagraphFont"/>
    <w:rsid w:val="0017077F"/>
  </w:style>
  <w:style w:type="character" w:customStyle="1" w:styleId="EmailStyle259">
    <w:name w:val="EmailStyle259"/>
    <w:semiHidden/>
    <w:rsid w:val="0017077F"/>
    <w:rPr>
      <w:rFonts w:ascii="Arial" w:hAnsi="Arial" w:cs="Arial"/>
      <w:color w:val="auto"/>
      <w:sz w:val="20"/>
      <w:szCs w:val="20"/>
    </w:rPr>
  </w:style>
  <w:style w:type="paragraph" w:customStyle="1" w:styleId="bullet0">
    <w:name w:val="bullet"/>
    <w:basedOn w:val="Normal"/>
    <w:rsid w:val="0017077F"/>
    <w:pPr>
      <w:spacing w:before="100" w:beforeAutospacing="1" w:after="0"/>
    </w:pPr>
    <w:rPr>
      <w:rFonts w:ascii="Arial" w:hAnsi="Arial" w:cs="Arial"/>
      <w:color w:val="444444"/>
      <w:lang w:val="en-GB" w:eastAsia="en-GB"/>
    </w:rPr>
  </w:style>
  <w:style w:type="numbering" w:customStyle="1" w:styleId="Alpha01">
    <w:name w:val="Alpha 01"/>
    <w:uiPriority w:val="99"/>
    <w:rsid w:val="0017077F"/>
    <w:pPr>
      <w:numPr>
        <w:numId w:val="16"/>
      </w:numPr>
    </w:pPr>
  </w:style>
  <w:style w:type="paragraph" w:styleId="ListBullet">
    <w:name w:val="List Bullet"/>
    <w:basedOn w:val="Normal"/>
    <w:link w:val="ListBulletChar"/>
    <w:autoRedefine/>
    <w:rsid w:val="0017077F"/>
    <w:pPr>
      <w:spacing w:before="0" w:after="0"/>
      <w:ind w:left="113" w:right="113"/>
      <w:jc w:val="center"/>
    </w:pPr>
    <w:rPr>
      <w:rFonts w:ascii="Times New Roman" w:hAnsi="Times New Roman"/>
      <w:b/>
      <w:color w:val="000000"/>
      <w:lang w:val="en-GB"/>
    </w:rPr>
  </w:style>
  <w:style w:type="paragraph" w:customStyle="1" w:styleId="Bullet">
    <w:name w:val="Bullet"/>
    <w:basedOn w:val="Normal"/>
    <w:rsid w:val="0017077F"/>
    <w:pPr>
      <w:widowControl w:val="0"/>
      <w:numPr>
        <w:numId w:val="17"/>
      </w:numPr>
    </w:pPr>
    <w:rPr>
      <w:snapToGrid w:val="0"/>
      <w:lang w:val="en-GB"/>
    </w:rPr>
  </w:style>
  <w:style w:type="paragraph" w:customStyle="1" w:styleId="StyleBulletArialLatin14ptLatinBoldDarkBlueLeft">
    <w:name w:val="Style Bullet + Arial (Latin) 14 pt (Latin) Bold Dark Blue Left:..."/>
    <w:basedOn w:val="Bullet"/>
    <w:autoRedefine/>
    <w:semiHidden/>
    <w:rsid w:val="0017077F"/>
    <w:pPr>
      <w:numPr>
        <w:numId w:val="0"/>
      </w:numPr>
      <w:spacing w:before="240"/>
    </w:pPr>
    <w:rPr>
      <w:rFonts w:ascii="Arial" w:hAnsi="Arial"/>
      <w:b/>
      <w:color w:val="000080"/>
      <w:szCs w:val="22"/>
    </w:rPr>
  </w:style>
  <w:style w:type="paragraph" w:styleId="ListBullet2">
    <w:name w:val="List Bullet 2"/>
    <w:basedOn w:val="Normal"/>
    <w:uiPriority w:val="99"/>
    <w:unhideWhenUsed/>
    <w:rsid w:val="0017077F"/>
    <w:pPr>
      <w:numPr>
        <w:numId w:val="18"/>
      </w:numPr>
      <w:spacing w:before="0" w:after="200" w:line="240" w:lineRule="exact"/>
      <w:contextualSpacing/>
    </w:pPr>
    <w:rPr>
      <w:rFonts w:eastAsia="Calibri"/>
    </w:rPr>
  </w:style>
  <w:style w:type="character" w:customStyle="1" w:styleId="ListBulletChar">
    <w:name w:val="List Bullet Char"/>
    <w:link w:val="ListBullet"/>
    <w:rsid w:val="0017077F"/>
    <w:rPr>
      <w:rFonts w:ascii="Times New Roman" w:eastAsia="Times New Roman" w:hAnsi="Times New Roman" w:cs="Times New Roman"/>
      <w:b/>
      <w:color w:val="000000"/>
      <w:sz w:val="20"/>
      <w:szCs w:val="20"/>
      <w:lang w:val="en-GB"/>
    </w:rPr>
  </w:style>
  <w:style w:type="paragraph" w:customStyle="1" w:styleId="Appendix">
    <w:name w:val="Appendix"/>
    <w:basedOn w:val="Heading1"/>
    <w:link w:val="AppendixChar"/>
    <w:rsid w:val="0017077F"/>
    <w:pPr>
      <w:pBdr>
        <w:left w:val="none" w:sz="0" w:space="0" w:color="auto"/>
        <w:bottom w:val="none" w:sz="0" w:space="0" w:color="auto"/>
      </w:pBdr>
      <w:spacing w:before="480" w:after="360" w:line="240" w:lineRule="exact"/>
      <w:ind w:left="432" w:hanging="432"/>
    </w:pPr>
    <w:rPr>
      <w:rFonts w:ascii="Cambria" w:hAnsi="Cambria"/>
      <w:b w:val="0"/>
      <w:caps w:val="0"/>
      <w:color w:val="365F91"/>
    </w:rPr>
  </w:style>
  <w:style w:type="character" w:customStyle="1" w:styleId="AppendixChar">
    <w:name w:val="Appendix Char"/>
    <w:link w:val="Appendix"/>
    <w:rsid w:val="0017077F"/>
    <w:rPr>
      <w:rFonts w:ascii="Cambria" w:hAnsi="Cambria"/>
      <w:color w:val="365F91"/>
      <w:sz w:val="28"/>
      <w:shd w:val="clear" w:color="auto" w:fill="808080"/>
      <w:lang w:val="en-US" w:eastAsia="en-US"/>
    </w:rPr>
  </w:style>
  <w:style w:type="paragraph" w:styleId="ListBullet4">
    <w:name w:val="List Bullet 4"/>
    <w:basedOn w:val="Normal"/>
    <w:link w:val="ListBullet4Char"/>
    <w:autoRedefine/>
    <w:rsid w:val="0017077F"/>
    <w:pPr>
      <w:autoSpaceDE w:val="0"/>
      <w:autoSpaceDN w:val="0"/>
      <w:adjustRightInd w:val="0"/>
      <w:spacing w:after="0" w:line="240" w:lineRule="atLeast"/>
      <w:ind w:left="1191"/>
    </w:pPr>
    <w:rPr>
      <w:bCs/>
      <w:iCs/>
    </w:rPr>
  </w:style>
  <w:style w:type="character" w:customStyle="1" w:styleId="ListBullet4Char">
    <w:name w:val="List Bullet 4 Char"/>
    <w:link w:val="ListBullet4"/>
    <w:rsid w:val="0017077F"/>
    <w:rPr>
      <w:rFonts w:ascii="Calibri" w:eastAsia="Times New Roman" w:hAnsi="Calibri" w:cs="Arial"/>
      <w:bCs/>
      <w:iCs/>
      <w:szCs w:val="20"/>
    </w:rPr>
  </w:style>
  <w:style w:type="character" w:customStyle="1" w:styleId="EmailStyle271">
    <w:name w:val="EmailStyle271"/>
    <w:semiHidden/>
    <w:rsid w:val="0017077F"/>
    <w:rPr>
      <w:rFonts w:ascii="Arial" w:hAnsi="Arial" w:cs="Arial"/>
      <w:color w:val="auto"/>
      <w:sz w:val="20"/>
      <w:szCs w:val="20"/>
    </w:rPr>
  </w:style>
  <w:style w:type="paragraph" w:customStyle="1" w:styleId="Body3">
    <w:name w:val="Body 3"/>
    <w:basedOn w:val="Normal"/>
    <w:uiPriority w:val="99"/>
    <w:rsid w:val="002574C8"/>
    <w:pPr>
      <w:spacing w:before="0" w:after="140" w:line="290" w:lineRule="auto"/>
      <w:ind w:left="1361"/>
    </w:pPr>
    <w:rPr>
      <w:rFonts w:ascii="Arial" w:hAnsi="Arial"/>
      <w:kern w:val="20"/>
      <w:szCs w:val="24"/>
      <w:lang w:val="en-GB"/>
    </w:rPr>
  </w:style>
  <w:style w:type="paragraph" w:customStyle="1" w:styleId="Level30">
    <w:name w:val="Level 3"/>
    <w:basedOn w:val="Normal"/>
    <w:uiPriority w:val="99"/>
    <w:rsid w:val="002574C8"/>
    <w:pPr>
      <w:tabs>
        <w:tab w:val="num" w:pos="1361"/>
      </w:tabs>
      <w:spacing w:before="0" w:after="140" w:line="290" w:lineRule="auto"/>
      <w:ind w:left="1361" w:hanging="681"/>
      <w:outlineLvl w:val="2"/>
    </w:pPr>
    <w:rPr>
      <w:rFonts w:ascii="Arial" w:hAnsi="Arial"/>
      <w:kern w:val="20"/>
      <w:szCs w:val="24"/>
      <w:lang w:val="en-GB"/>
    </w:rPr>
  </w:style>
  <w:style w:type="paragraph" w:customStyle="1" w:styleId="QuinticaHeading">
    <w:name w:val="Quintica Heading"/>
    <w:basedOn w:val="Heading1"/>
    <w:link w:val="QuinticaHeadingChar"/>
    <w:qFormat/>
    <w:rsid w:val="004A5C99"/>
    <w:pPr>
      <w:numPr>
        <w:numId w:val="0"/>
      </w:numPr>
      <w:ind w:left="360" w:hanging="360"/>
    </w:pPr>
    <w:rPr>
      <w:b w:val="0"/>
      <w:caps w:val="0"/>
    </w:rPr>
  </w:style>
  <w:style w:type="character" w:customStyle="1" w:styleId="QuinticaHeadingChar">
    <w:name w:val="Quintica Heading Char"/>
    <w:link w:val="QuinticaHeading"/>
    <w:rsid w:val="004A5C99"/>
    <w:rPr>
      <w:rFonts w:ascii="Arial Bold" w:eastAsia="Times New Roman" w:hAnsi="Arial Bold" w:cs="Times New Roman"/>
      <w:b w:val="0"/>
      <w:caps w:val="0"/>
      <w:color w:val="FFFFFF"/>
      <w:sz w:val="28"/>
      <w:shd w:val="clear" w:color="auto" w:fill="808080"/>
    </w:rPr>
  </w:style>
  <w:style w:type="paragraph" w:customStyle="1" w:styleId="QuinticaSubHeading1">
    <w:name w:val="Quintica Sub Heading 1"/>
    <w:basedOn w:val="Heading2"/>
    <w:link w:val="QuinticaSubHeading1Char"/>
    <w:qFormat/>
    <w:rsid w:val="004A5C99"/>
    <w:pPr>
      <w:numPr>
        <w:ilvl w:val="0"/>
        <w:numId w:val="0"/>
      </w:numPr>
      <w:tabs>
        <w:tab w:val="num" w:pos="576"/>
      </w:tabs>
      <w:ind w:left="576" w:hanging="576"/>
    </w:pPr>
    <w:rPr>
      <w:b w:val="0"/>
      <w:caps w:val="0"/>
    </w:rPr>
  </w:style>
  <w:style w:type="character" w:customStyle="1" w:styleId="QuinticaSubHeading1Char">
    <w:name w:val="Quintica Sub Heading 1 Char"/>
    <w:link w:val="QuinticaSubHeading1"/>
    <w:rsid w:val="004A5C99"/>
    <w:rPr>
      <w:rFonts w:ascii="Calibri" w:eastAsia="Times New Roman" w:hAnsi="Calibri" w:cs="Times New Roman"/>
      <w:b w:val="0"/>
      <w:caps w:val="0"/>
      <w:color w:val="365F91"/>
      <w:sz w:val="24"/>
      <w:lang w:val="en-GB"/>
    </w:rPr>
  </w:style>
  <w:style w:type="paragraph" w:customStyle="1" w:styleId="QuinticaSubHeading2">
    <w:name w:val="Quintica Sub Heading 2"/>
    <w:basedOn w:val="Heading3"/>
    <w:link w:val="QuinticaSubHeading2Char"/>
    <w:qFormat/>
    <w:rsid w:val="004A5C99"/>
    <w:pPr>
      <w:numPr>
        <w:ilvl w:val="0"/>
        <w:numId w:val="0"/>
      </w:numPr>
      <w:tabs>
        <w:tab w:val="num" w:pos="720"/>
      </w:tabs>
      <w:ind w:left="720" w:hanging="720"/>
    </w:pPr>
    <w:rPr>
      <w:b w:val="0"/>
    </w:rPr>
  </w:style>
  <w:style w:type="character" w:customStyle="1" w:styleId="QuinticaSubHeading2Char">
    <w:name w:val="Quintica Sub Heading 2 Char"/>
    <w:link w:val="QuinticaSubHeading2"/>
    <w:rsid w:val="004A5C99"/>
    <w:rPr>
      <w:rFonts w:ascii="Calibri" w:eastAsia="Times New Roman" w:hAnsi="Calibri" w:cs="Times New Roman"/>
      <w:b w:val="0"/>
      <w:color w:val="595959"/>
    </w:rPr>
  </w:style>
  <w:style w:type="paragraph" w:customStyle="1" w:styleId="Head2">
    <w:name w:val="Head 2"/>
    <w:basedOn w:val="Normal"/>
    <w:next w:val="Body3"/>
    <w:rsid w:val="0034657F"/>
    <w:pPr>
      <w:keepNext/>
      <w:keepLines w:val="0"/>
      <w:spacing w:before="280" w:line="290" w:lineRule="auto"/>
      <w:ind w:left="1361"/>
    </w:pPr>
    <w:rPr>
      <w:rFonts w:ascii="Arial" w:hAnsi="Arial"/>
      <w:b/>
      <w:kern w:val="21"/>
      <w:sz w:val="21"/>
      <w:szCs w:val="24"/>
      <w:lang w:val="en-GB"/>
    </w:rPr>
  </w:style>
  <w:style w:type="paragraph" w:customStyle="1" w:styleId="LEVEL1">
    <w:name w:val="LEVEL1"/>
    <w:basedOn w:val="Normal"/>
    <w:rsid w:val="0034657F"/>
    <w:pPr>
      <w:keepNext/>
      <w:numPr>
        <w:numId w:val="22"/>
      </w:numPr>
      <w:tabs>
        <w:tab w:val="left" w:pos="510"/>
      </w:tabs>
      <w:suppressAutoHyphens/>
      <w:spacing w:before="400"/>
      <w:jc w:val="left"/>
      <w:outlineLvl w:val="0"/>
    </w:pPr>
    <w:rPr>
      <w:rFonts w:ascii="Arial Bold" w:hAnsi="Arial Bold"/>
      <w:b/>
      <w:caps/>
      <w:sz w:val="26"/>
      <w:lang w:val="en-ZA"/>
    </w:rPr>
  </w:style>
  <w:style w:type="paragraph" w:customStyle="1" w:styleId="LEVEL2">
    <w:name w:val="LEVEL2"/>
    <w:basedOn w:val="Normal"/>
    <w:rsid w:val="0034657F"/>
    <w:pPr>
      <w:keepLines w:val="0"/>
      <w:numPr>
        <w:ilvl w:val="1"/>
        <w:numId w:val="22"/>
      </w:numPr>
      <w:tabs>
        <w:tab w:val="left" w:pos="1021"/>
      </w:tabs>
      <w:suppressAutoHyphens/>
      <w:spacing w:before="240" w:line="360" w:lineRule="auto"/>
      <w:outlineLvl w:val="1"/>
    </w:pPr>
    <w:rPr>
      <w:rFonts w:ascii="Arial" w:hAnsi="Arial"/>
      <w:sz w:val="24"/>
      <w:lang w:val="en-ZA"/>
    </w:rPr>
  </w:style>
  <w:style w:type="paragraph" w:customStyle="1" w:styleId="LEVEL3">
    <w:name w:val="LEVEL3"/>
    <w:basedOn w:val="Normal"/>
    <w:rsid w:val="0034657F"/>
    <w:pPr>
      <w:keepLines w:val="0"/>
      <w:numPr>
        <w:ilvl w:val="2"/>
        <w:numId w:val="22"/>
      </w:numPr>
      <w:suppressAutoHyphens/>
      <w:spacing w:before="240" w:line="360" w:lineRule="auto"/>
      <w:outlineLvl w:val="2"/>
    </w:pPr>
    <w:rPr>
      <w:rFonts w:ascii="Arial" w:hAnsi="Arial"/>
      <w:sz w:val="24"/>
      <w:lang w:val="en-ZA"/>
    </w:rPr>
  </w:style>
  <w:style w:type="paragraph" w:customStyle="1" w:styleId="NormalText-Indent1">
    <w:name w:val="Normal Text - Indent 1"/>
    <w:basedOn w:val="BlockText"/>
    <w:rsid w:val="00D11450"/>
    <w:pPr>
      <w:keepLines w:val="0"/>
      <w:spacing w:before="120" w:after="120"/>
      <w:ind w:left="288" w:right="0"/>
      <w:jc w:val="left"/>
    </w:pPr>
    <w:rPr>
      <w:kern w:val="28"/>
    </w:rPr>
  </w:style>
  <w:style w:type="table" w:customStyle="1" w:styleId="TableGridComplex">
    <w:name w:val="Table Grid Complex"/>
    <w:basedOn w:val="TableGrid"/>
    <w:rsid w:val="00D11450"/>
    <w:pPr>
      <w:spacing w:before="60" w:after="60"/>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Arial Bold" w:eastAsia="Tw Cen MT" w:hAnsi="Arial Bold" w:cs="Tw Cen MT"/>
        <w:b/>
        <w:bCs/>
        <w:sz w:val="18"/>
      </w:rPr>
      <w:tblPr/>
      <w:tcPr>
        <w:tcBorders>
          <w:top w:val="single" w:sz="12" w:space="0" w:color="999999"/>
          <w:bottom w:val="single" w:sz="12" w:space="0" w:color="999999"/>
        </w:tcBorders>
        <w:shd w:val="clear" w:color="auto" w:fill="E6E6E6"/>
      </w:tcPr>
    </w:tblStylePr>
    <w:tblStylePr w:type="lastRow">
      <w:rPr>
        <w:rFonts w:ascii="Arial Bold" w:eastAsia="Arial Bold" w:hAnsi="Arial Bold" w:cs="Arial Bold"/>
        <w:sz w:val="18"/>
        <w:szCs w:val="18"/>
      </w:rPr>
      <w:tblPr/>
      <w:tcPr>
        <w:shd w:val="clear" w:color="auto" w:fill="E6E6E6"/>
      </w:tcPr>
    </w:tblStylePr>
    <w:tblStylePr w:type="firstCol">
      <w:rPr>
        <w:rFonts w:ascii="Arial Bold" w:eastAsia="Arial Bold" w:hAnsi="Arial Bold" w:cs="Arial Bold"/>
        <w:sz w:val="18"/>
        <w:szCs w:val="18"/>
      </w:rPr>
      <w:tblPr/>
      <w:tcPr>
        <w:shd w:val="clear" w:color="auto" w:fill="E6E6E6"/>
      </w:tcPr>
    </w:tblStylePr>
    <w:tblStylePr w:type="lastCol">
      <w:rPr>
        <w:rFonts w:ascii="Arial Bold" w:eastAsia="Arial Bold" w:hAnsi="Arial Bold" w:cs="Arial Bold"/>
        <w:sz w:val="18"/>
        <w:szCs w:val="18"/>
      </w:rPr>
      <w:tblPr/>
      <w:tcPr>
        <w:shd w:val="clear" w:color="auto" w:fill="E6E6E6"/>
      </w:tcPr>
    </w:tblStylePr>
    <w:tblStylePr w:type="band1Horz">
      <w:rPr>
        <w:rFonts w:ascii="Arial Bold" w:hAnsi="Arial Bold" w:cs="Arial Bold"/>
        <w:sz w:val="18"/>
        <w:szCs w:val="18"/>
      </w:rPr>
      <w:tblPr/>
      <w:tcPr>
        <w:tcBorders>
          <w:top w:val="single" w:sz="8" w:space="0" w:color="999999"/>
          <w:bottom w:val="single" w:sz="8" w:space="0" w:color="999999"/>
          <w:insideH w:val="single" w:sz="8" w:space="0" w:color="999999"/>
        </w:tcBorders>
      </w:tcPr>
    </w:tblStylePr>
    <w:tblStylePr w:type="band2Horz">
      <w:rPr>
        <w:rFonts w:ascii="Arial Bold" w:eastAsia="Arial Bold" w:hAnsi="Arial Bold" w:cs="Arial Bold"/>
        <w:sz w:val="18"/>
        <w:szCs w:val="18"/>
      </w:rPr>
    </w:tblStylePr>
  </w:style>
  <w:style w:type="paragraph" w:customStyle="1" w:styleId="EstiloNormalText-Indent1CuerpoIzquierda0cmAntes0">
    <w:name w:val="Estilo Normal Text - Indent 1 + +Cuerpo Izquierda:  0 cm Antes:  0..."/>
    <w:basedOn w:val="NormalText-Indent1"/>
    <w:rsid w:val="00D11450"/>
    <w:pPr>
      <w:spacing w:before="0"/>
      <w:ind w:left="0"/>
    </w:pPr>
    <w:rPr>
      <w:sz w:val="24"/>
    </w:rPr>
  </w:style>
  <w:style w:type="paragraph" w:customStyle="1" w:styleId="NumHeading1">
    <w:name w:val="Num Heading 1"/>
    <w:basedOn w:val="Heading1"/>
    <w:next w:val="Normal"/>
    <w:rsid w:val="00D11450"/>
    <w:pPr>
      <w:keepNext w:val="0"/>
      <w:keepLines w:val="0"/>
      <w:pageBreakBefore w:val="0"/>
      <w:numPr>
        <w:numId w:val="31"/>
      </w:numPr>
      <w:pBdr>
        <w:top w:val="none" w:sz="0" w:space="0" w:color="auto"/>
        <w:left w:val="none" w:sz="0" w:space="0" w:color="auto"/>
        <w:bottom w:val="none" w:sz="0" w:space="0" w:color="auto"/>
        <w:right w:val="none" w:sz="0" w:space="0" w:color="auto"/>
      </w:pBdr>
      <w:shd w:val="clear" w:color="auto" w:fill="DBE5F1"/>
      <w:tabs>
        <w:tab w:val="clear" w:pos="794"/>
        <w:tab w:val="num" w:pos="360"/>
        <w:tab w:val="num" w:pos="720"/>
      </w:tabs>
      <w:spacing w:before="0" w:after="200" w:line="276" w:lineRule="auto"/>
      <w:ind w:left="0" w:firstLine="0"/>
      <w:jc w:val="left"/>
    </w:pPr>
    <w:rPr>
      <w:rFonts w:ascii="Calibri" w:eastAsia="Calibri" w:hAnsi="Calibri"/>
      <w:caps w:val="0"/>
      <w:color w:val="002060"/>
      <w:sz w:val="40"/>
      <w:szCs w:val="22"/>
      <w:lang w:val="en-AU"/>
    </w:rPr>
  </w:style>
  <w:style w:type="paragraph" w:customStyle="1" w:styleId="NumHeading2">
    <w:name w:val="Num Heading 2"/>
    <w:basedOn w:val="Heading2"/>
    <w:next w:val="Normal"/>
    <w:rsid w:val="00D11450"/>
    <w:pPr>
      <w:numPr>
        <w:numId w:val="31"/>
      </w:numPr>
      <w:tabs>
        <w:tab w:val="clear" w:pos="794"/>
        <w:tab w:val="num" w:pos="360"/>
      </w:tabs>
      <w:spacing w:before="200" w:after="0" w:line="276" w:lineRule="auto"/>
      <w:ind w:left="0" w:firstLine="0"/>
      <w:jc w:val="left"/>
    </w:pPr>
    <w:rPr>
      <w:bCs/>
      <w:caps w:val="0"/>
      <w:color w:val="4F81BD"/>
      <w:sz w:val="36"/>
      <w:szCs w:val="26"/>
      <w:lang w:val="en-AU"/>
    </w:rPr>
  </w:style>
  <w:style w:type="paragraph" w:customStyle="1" w:styleId="NumHeading3">
    <w:name w:val="Num Heading 3"/>
    <w:basedOn w:val="Heading3"/>
    <w:next w:val="Normal"/>
    <w:link w:val="NumHeading3Char"/>
    <w:rsid w:val="00D11450"/>
    <w:pPr>
      <w:numPr>
        <w:numId w:val="31"/>
      </w:numPr>
      <w:tabs>
        <w:tab w:val="clear" w:pos="992"/>
      </w:tabs>
      <w:spacing w:before="200" w:after="120" w:line="276" w:lineRule="auto"/>
      <w:jc w:val="left"/>
    </w:pPr>
    <w:rPr>
      <w:bCs/>
      <w:color w:val="4CB2C0"/>
      <w:sz w:val="32"/>
      <w:szCs w:val="22"/>
      <w:lang w:val="en-AU"/>
    </w:rPr>
  </w:style>
  <w:style w:type="paragraph" w:customStyle="1" w:styleId="NumHeading4">
    <w:name w:val="Num Heading 4"/>
    <w:basedOn w:val="Heading4"/>
    <w:next w:val="Normal"/>
    <w:rsid w:val="00D11450"/>
    <w:pPr>
      <w:keepNext w:val="0"/>
      <w:keepLines w:val="0"/>
      <w:numPr>
        <w:numId w:val="31"/>
      </w:numPr>
      <w:tabs>
        <w:tab w:val="clear" w:pos="1247"/>
        <w:tab w:val="num" w:pos="360"/>
      </w:tabs>
      <w:spacing w:before="0" w:after="200" w:line="276" w:lineRule="auto"/>
      <w:ind w:left="0" w:firstLine="0"/>
      <w:jc w:val="left"/>
    </w:pPr>
    <w:rPr>
      <w:rFonts w:eastAsia="Calibri"/>
      <w:color w:val="7030A0"/>
      <w:sz w:val="28"/>
      <w:szCs w:val="22"/>
      <w:lang w:val="en-AU"/>
    </w:rPr>
  </w:style>
  <w:style w:type="paragraph" w:customStyle="1" w:styleId="HeadingAppendixOld">
    <w:name w:val="Heading Appendix Old"/>
    <w:basedOn w:val="Normal"/>
    <w:next w:val="Normal"/>
    <w:rsid w:val="00D11450"/>
    <w:pPr>
      <w:keepNext/>
      <w:keepLines w:val="0"/>
      <w:pageBreakBefore/>
      <w:numPr>
        <w:ilvl w:val="7"/>
        <w:numId w:val="31"/>
      </w:numPr>
      <w:spacing w:before="0" w:after="200" w:line="276" w:lineRule="auto"/>
      <w:jc w:val="left"/>
    </w:pPr>
    <w:rPr>
      <w:rFonts w:ascii="Arial Black" w:eastAsia="Arial Black" w:hAnsi="Arial Black" w:cs="Arial Black"/>
      <w:smallCaps/>
      <w:color w:val="333333"/>
      <w:sz w:val="32"/>
      <w:szCs w:val="32"/>
      <w:lang w:val="en-AU"/>
    </w:rPr>
  </w:style>
  <w:style w:type="paragraph" w:customStyle="1" w:styleId="HeadingPart">
    <w:name w:val="Heading Part"/>
    <w:basedOn w:val="Normal"/>
    <w:next w:val="Normal"/>
    <w:rsid w:val="00D11450"/>
    <w:pPr>
      <w:keepLines w:val="0"/>
      <w:pageBreakBefore/>
      <w:numPr>
        <w:ilvl w:val="8"/>
        <w:numId w:val="31"/>
      </w:numPr>
      <w:spacing w:before="480" w:after="200" w:line="276" w:lineRule="auto"/>
      <w:jc w:val="left"/>
      <w:outlineLvl w:val="8"/>
    </w:pPr>
    <w:rPr>
      <w:rFonts w:ascii="Arial Black" w:eastAsia="Arial Black" w:hAnsi="Arial Black" w:cs="Arial Black"/>
      <w:b/>
      <w:smallCaps/>
      <w:color w:val="333333"/>
      <w:sz w:val="32"/>
      <w:szCs w:val="32"/>
      <w:lang w:val="en-AU"/>
    </w:rPr>
  </w:style>
  <w:style w:type="paragraph" w:customStyle="1" w:styleId="NumHeading5">
    <w:name w:val="Num Heading 5"/>
    <w:basedOn w:val="Heading5"/>
    <w:next w:val="Normal"/>
    <w:rsid w:val="00D11450"/>
    <w:pPr>
      <w:keepNext/>
      <w:numPr>
        <w:numId w:val="31"/>
      </w:numPr>
      <w:tabs>
        <w:tab w:val="clear" w:pos="1474"/>
        <w:tab w:val="num" w:pos="360"/>
      </w:tabs>
      <w:spacing w:before="200" w:after="0" w:line="276" w:lineRule="auto"/>
      <w:ind w:left="0" w:firstLine="0"/>
      <w:jc w:val="left"/>
    </w:pPr>
    <w:rPr>
      <w:b/>
      <w:i/>
      <w:color w:val="5F497A"/>
      <w:sz w:val="26"/>
      <w:szCs w:val="22"/>
      <w:lang w:val="en-AU"/>
    </w:rPr>
  </w:style>
  <w:style w:type="paragraph" w:styleId="ListParagraph">
    <w:name w:val="List Paragraph"/>
    <w:basedOn w:val="Normal"/>
    <w:link w:val="ListParagraphChar"/>
    <w:uiPriority w:val="34"/>
    <w:qFormat/>
    <w:rsid w:val="00D11450"/>
    <w:pPr>
      <w:keepLines w:val="0"/>
      <w:spacing w:before="0" w:after="200" w:line="276" w:lineRule="auto"/>
      <w:ind w:left="1440" w:hanging="360"/>
      <w:contextualSpacing/>
      <w:jc w:val="left"/>
    </w:pPr>
    <w:rPr>
      <w:rFonts w:eastAsia="Calibri"/>
      <w:szCs w:val="22"/>
      <w:lang w:val="en-AU"/>
    </w:rPr>
  </w:style>
  <w:style w:type="character" w:customStyle="1" w:styleId="ListParagraphChar">
    <w:name w:val="List Paragraph Char"/>
    <w:link w:val="ListParagraph"/>
    <w:uiPriority w:val="34"/>
    <w:locked/>
    <w:rsid w:val="00D11450"/>
    <w:rPr>
      <w:rFonts w:ascii="Calibri" w:eastAsia="Calibri" w:hAnsi="Calibri"/>
      <w:szCs w:val="22"/>
      <w:lang w:val="en-AU"/>
    </w:rPr>
  </w:style>
  <w:style w:type="character" w:customStyle="1" w:styleId="NumHeading3Char">
    <w:name w:val="Num Heading 3 Char"/>
    <w:link w:val="NumHeading3"/>
    <w:rsid w:val="00D11450"/>
    <w:rPr>
      <w:rFonts w:ascii="Calibri" w:hAnsi="Calibri"/>
      <w:b/>
      <w:bCs/>
      <w:color w:val="4CB2C0"/>
      <w:sz w:val="32"/>
      <w:szCs w:val="22"/>
      <w:lang w:val="en-AU" w:eastAsia="en-US"/>
    </w:rPr>
  </w:style>
  <w:style w:type="paragraph" w:customStyle="1" w:styleId="Tablebodytext">
    <w:name w:val="*Table body text"/>
    <w:basedOn w:val="Normal"/>
    <w:rsid w:val="00D11450"/>
    <w:pPr>
      <w:keepLines w:val="0"/>
      <w:spacing w:line="276" w:lineRule="auto"/>
      <w:jc w:val="left"/>
    </w:pPr>
    <w:rPr>
      <w:rFonts w:ascii="Times New Roman" w:hAnsi="Times New Roman"/>
      <w:lang w:val="en-ZA" w:bidi="en-US"/>
    </w:rPr>
  </w:style>
  <w:style w:type="paragraph" w:customStyle="1" w:styleId="Tableheading">
    <w:name w:val="Table heading"/>
    <w:basedOn w:val="Normal"/>
    <w:rsid w:val="00D11450"/>
    <w:pPr>
      <w:keepLines w:val="0"/>
      <w:spacing w:line="276" w:lineRule="auto"/>
      <w:jc w:val="center"/>
    </w:pPr>
    <w:rPr>
      <w:b/>
      <w:szCs w:val="22"/>
      <w:lang w:val="en-ZA" w:bidi="en-US"/>
    </w:rPr>
  </w:style>
  <w:style w:type="table" w:styleId="GridTable4-Accent6">
    <w:name w:val="Grid Table 4 Accent 6"/>
    <w:basedOn w:val="TableNormal"/>
    <w:uiPriority w:val="49"/>
    <w:rsid w:val="00ED24B7"/>
    <w:rPr>
      <w:rFonts w:asciiTheme="minorHAnsi" w:eastAsiaTheme="minorHAnsi" w:hAnsiTheme="minorHAnsi" w:cstheme="minorBidi"/>
      <w:sz w:val="22"/>
      <w:szCs w:val="22"/>
      <w:lang w:val="en-ZW"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176">
      <w:bodyDiv w:val="1"/>
      <w:marLeft w:val="0"/>
      <w:marRight w:val="0"/>
      <w:marTop w:val="0"/>
      <w:marBottom w:val="0"/>
      <w:divBdr>
        <w:top w:val="none" w:sz="0" w:space="0" w:color="auto"/>
        <w:left w:val="none" w:sz="0" w:space="0" w:color="auto"/>
        <w:bottom w:val="none" w:sz="0" w:space="0" w:color="auto"/>
        <w:right w:val="none" w:sz="0" w:space="0" w:color="auto"/>
      </w:divBdr>
    </w:div>
    <w:div w:id="17195858">
      <w:bodyDiv w:val="1"/>
      <w:marLeft w:val="0"/>
      <w:marRight w:val="0"/>
      <w:marTop w:val="0"/>
      <w:marBottom w:val="0"/>
      <w:divBdr>
        <w:top w:val="none" w:sz="0" w:space="0" w:color="auto"/>
        <w:left w:val="none" w:sz="0" w:space="0" w:color="auto"/>
        <w:bottom w:val="none" w:sz="0" w:space="0" w:color="auto"/>
        <w:right w:val="none" w:sz="0" w:space="0" w:color="auto"/>
      </w:divBdr>
    </w:div>
    <w:div w:id="30690393">
      <w:bodyDiv w:val="1"/>
      <w:marLeft w:val="0"/>
      <w:marRight w:val="0"/>
      <w:marTop w:val="0"/>
      <w:marBottom w:val="0"/>
      <w:divBdr>
        <w:top w:val="none" w:sz="0" w:space="0" w:color="auto"/>
        <w:left w:val="none" w:sz="0" w:space="0" w:color="auto"/>
        <w:bottom w:val="none" w:sz="0" w:space="0" w:color="auto"/>
        <w:right w:val="none" w:sz="0" w:space="0" w:color="auto"/>
      </w:divBdr>
    </w:div>
    <w:div w:id="35323957">
      <w:bodyDiv w:val="1"/>
      <w:marLeft w:val="0"/>
      <w:marRight w:val="0"/>
      <w:marTop w:val="0"/>
      <w:marBottom w:val="0"/>
      <w:divBdr>
        <w:top w:val="none" w:sz="0" w:space="0" w:color="auto"/>
        <w:left w:val="none" w:sz="0" w:space="0" w:color="auto"/>
        <w:bottom w:val="none" w:sz="0" w:space="0" w:color="auto"/>
        <w:right w:val="none" w:sz="0" w:space="0" w:color="auto"/>
      </w:divBdr>
    </w:div>
    <w:div w:id="106313856">
      <w:bodyDiv w:val="1"/>
      <w:marLeft w:val="0"/>
      <w:marRight w:val="0"/>
      <w:marTop w:val="0"/>
      <w:marBottom w:val="0"/>
      <w:divBdr>
        <w:top w:val="none" w:sz="0" w:space="0" w:color="auto"/>
        <w:left w:val="none" w:sz="0" w:space="0" w:color="auto"/>
        <w:bottom w:val="none" w:sz="0" w:space="0" w:color="auto"/>
        <w:right w:val="none" w:sz="0" w:space="0" w:color="auto"/>
      </w:divBdr>
    </w:div>
    <w:div w:id="106969499">
      <w:bodyDiv w:val="1"/>
      <w:marLeft w:val="0"/>
      <w:marRight w:val="0"/>
      <w:marTop w:val="0"/>
      <w:marBottom w:val="0"/>
      <w:divBdr>
        <w:top w:val="none" w:sz="0" w:space="0" w:color="auto"/>
        <w:left w:val="none" w:sz="0" w:space="0" w:color="auto"/>
        <w:bottom w:val="none" w:sz="0" w:space="0" w:color="auto"/>
        <w:right w:val="none" w:sz="0" w:space="0" w:color="auto"/>
      </w:divBdr>
    </w:div>
    <w:div w:id="107819935">
      <w:bodyDiv w:val="1"/>
      <w:marLeft w:val="0"/>
      <w:marRight w:val="0"/>
      <w:marTop w:val="0"/>
      <w:marBottom w:val="0"/>
      <w:divBdr>
        <w:top w:val="none" w:sz="0" w:space="0" w:color="auto"/>
        <w:left w:val="none" w:sz="0" w:space="0" w:color="auto"/>
        <w:bottom w:val="none" w:sz="0" w:space="0" w:color="auto"/>
        <w:right w:val="none" w:sz="0" w:space="0" w:color="auto"/>
      </w:divBdr>
    </w:div>
    <w:div w:id="109134172">
      <w:bodyDiv w:val="1"/>
      <w:marLeft w:val="0"/>
      <w:marRight w:val="0"/>
      <w:marTop w:val="0"/>
      <w:marBottom w:val="0"/>
      <w:divBdr>
        <w:top w:val="none" w:sz="0" w:space="0" w:color="auto"/>
        <w:left w:val="none" w:sz="0" w:space="0" w:color="auto"/>
        <w:bottom w:val="none" w:sz="0" w:space="0" w:color="auto"/>
        <w:right w:val="none" w:sz="0" w:space="0" w:color="auto"/>
      </w:divBdr>
    </w:div>
    <w:div w:id="164441404">
      <w:bodyDiv w:val="1"/>
      <w:marLeft w:val="0"/>
      <w:marRight w:val="0"/>
      <w:marTop w:val="0"/>
      <w:marBottom w:val="0"/>
      <w:divBdr>
        <w:top w:val="none" w:sz="0" w:space="0" w:color="auto"/>
        <w:left w:val="none" w:sz="0" w:space="0" w:color="auto"/>
        <w:bottom w:val="none" w:sz="0" w:space="0" w:color="auto"/>
        <w:right w:val="none" w:sz="0" w:space="0" w:color="auto"/>
      </w:divBdr>
    </w:div>
    <w:div w:id="207187089">
      <w:bodyDiv w:val="1"/>
      <w:marLeft w:val="0"/>
      <w:marRight w:val="0"/>
      <w:marTop w:val="0"/>
      <w:marBottom w:val="0"/>
      <w:divBdr>
        <w:top w:val="none" w:sz="0" w:space="0" w:color="auto"/>
        <w:left w:val="none" w:sz="0" w:space="0" w:color="auto"/>
        <w:bottom w:val="none" w:sz="0" w:space="0" w:color="auto"/>
        <w:right w:val="none" w:sz="0" w:space="0" w:color="auto"/>
      </w:divBdr>
    </w:div>
    <w:div w:id="226384841">
      <w:bodyDiv w:val="1"/>
      <w:marLeft w:val="0"/>
      <w:marRight w:val="0"/>
      <w:marTop w:val="0"/>
      <w:marBottom w:val="0"/>
      <w:divBdr>
        <w:top w:val="none" w:sz="0" w:space="0" w:color="auto"/>
        <w:left w:val="none" w:sz="0" w:space="0" w:color="auto"/>
        <w:bottom w:val="none" w:sz="0" w:space="0" w:color="auto"/>
        <w:right w:val="none" w:sz="0" w:space="0" w:color="auto"/>
      </w:divBdr>
    </w:div>
    <w:div w:id="244069099">
      <w:bodyDiv w:val="1"/>
      <w:marLeft w:val="0"/>
      <w:marRight w:val="0"/>
      <w:marTop w:val="0"/>
      <w:marBottom w:val="0"/>
      <w:divBdr>
        <w:top w:val="none" w:sz="0" w:space="0" w:color="auto"/>
        <w:left w:val="none" w:sz="0" w:space="0" w:color="auto"/>
        <w:bottom w:val="none" w:sz="0" w:space="0" w:color="auto"/>
        <w:right w:val="none" w:sz="0" w:space="0" w:color="auto"/>
      </w:divBdr>
    </w:div>
    <w:div w:id="253712586">
      <w:bodyDiv w:val="1"/>
      <w:marLeft w:val="0"/>
      <w:marRight w:val="0"/>
      <w:marTop w:val="0"/>
      <w:marBottom w:val="0"/>
      <w:divBdr>
        <w:top w:val="none" w:sz="0" w:space="0" w:color="auto"/>
        <w:left w:val="none" w:sz="0" w:space="0" w:color="auto"/>
        <w:bottom w:val="none" w:sz="0" w:space="0" w:color="auto"/>
        <w:right w:val="none" w:sz="0" w:space="0" w:color="auto"/>
      </w:divBdr>
    </w:div>
    <w:div w:id="301810415">
      <w:bodyDiv w:val="1"/>
      <w:marLeft w:val="0"/>
      <w:marRight w:val="0"/>
      <w:marTop w:val="0"/>
      <w:marBottom w:val="0"/>
      <w:divBdr>
        <w:top w:val="none" w:sz="0" w:space="0" w:color="auto"/>
        <w:left w:val="none" w:sz="0" w:space="0" w:color="auto"/>
        <w:bottom w:val="none" w:sz="0" w:space="0" w:color="auto"/>
        <w:right w:val="none" w:sz="0" w:space="0" w:color="auto"/>
      </w:divBdr>
    </w:div>
    <w:div w:id="354430068">
      <w:bodyDiv w:val="1"/>
      <w:marLeft w:val="0"/>
      <w:marRight w:val="0"/>
      <w:marTop w:val="0"/>
      <w:marBottom w:val="0"/>
      <w:divBdr>
        <w:top w:val="none" w:sz="0" w:space="0" w:color="auto"/>
        <w:left w:val="none" w:sz="0" w:space="0" w:color="auto"/>
        <w:bottom w:val="none" w:sz="0" w:space="0" w:color="auto"/>
        <w:right w:val="none" w:sz="0" w:space="0" w:color="auto"/>
      </w:divBdr>
    </w:div>
    <w:div w:id="354695947">
      <w:bodyDiv w:val="1"/>
      <w:marLeft w:val="0"/>
      <w:marRight w:val="0"/>
      <w:marTop w:val="0"/>
      <w:marBottom w:val="0"/>
      <w:divBdr>
        <w:top w:val="none" w:sz="0" w:space="0" w:color="auto"/>
        <w:left w:val="none" w:sz="0" w:space="0" w:color="auto"/>
        <w:bottom w:val="none" w:sz="0" w:space="0" w:color="auto"/>
        <w:right w:val="none" w:sz="0" w:space="0" w:color="auto"/>
      </w:divBdr>
    </w:div>
    <w:div w:id="400249584">
      <w:bodyDiv w:val="1"/>
      <w:marLeft w:val="0"/>
      <w:marRight w:val="0"/>
      <w:marTop w:val="0"/>
      <w:marBottom w:val="0"/>
      <w:divBdr>
        <w:top w:val="none" w:sz="0" w:space="0" w:color="auto"/>
        <w:left w:val="none" w:sz="0" w:space="0" w:color="auto"/>
        <w:bottom w:val="none" w:sz="0" w:space="0" w:color="auto"/>
        <w:right w:val="none" w:sz="0" w:space="0" w:color="auto"/>
      </w:divBdr>
    </w:div>
    <w:div w:id="459301238">
      <w:bodyDiv w:val="1"/>
      <w:marLeft w:val="0"/>
      <w:marRight w:val="0"/>
      <w:marTop w:val="0"/>
      <w:marBottom w:val="0"/>
      <w:divBdr>
        <w:top w:val="none" w:sz="0" w:space="0" w:color="auto"/>
        <w:left w:val="none" w:sz="0" w:space="0" w:color="auto"/>
        <w:bottom w:val="none" w:sz="0" w:space="0" w:color="auto"/>
        <w:right w:val="none" w:sz="0" w:space="0" w:color="auto"/>
      </w:divBdr>
    </w:div>
    <w:div w:id="521478204">
      <w:bodyDiv w:val="1"/>
      <w:marLeft w:val="0"/>
      <w:marRight w:val="0"/>
      <w:marTop w:val="0"/>
      <w:marBottom w:val="0"/>
      <w:divBdr>
        <w:top w:val="none" w:sz="0" w:space="0" w:color="auto"/>
        <w:left w:val="none" w:sz="0" w:space="0" w:color="auto"/>
        <w:bottom w:val="none" w:sz="0" w:space="0" w:color="auto"/>
        <w:right w:val="none" w:sz="0" w:space="0" w:color="auto"/>
      </w:divBdr>
    </w:div>
    <w:div w:id="547837364">
      <w:bodyDiv w:val="1"/>
      <w:marLeft w:val="0"/>
      <w:marRight w:val="0"/>
      <w:marTop w:val="0"/>
      <w:marBottom w:val="0"/>
      <w:divBdr>
        <w:top w:val="none" w:sz="0" w:space="0" w:color="auto"/>
        <w:left w:val="none" w:sz="0" w:space="0" w:color="auto"/>
        <w:bottom w:val="none" w:sz="0" w:space="0" w:color="auto"/>
        <w:right w:val="none" w:sz="0" w:space="0" w:color="auto"/>
      </w:divBdr>
    </w:div>
    <w:div w:id="562063499">
      <w:bodyDiv w:val="1"/>
      <w:marLeft w:val="0"/>
      <w:marRight w:val="0"/>
      <w:marTop w:val="0"/>
      <w:marBottom w:val="0"/>
      <w:divBdr>
        <w:top w:val="none" w:sz="0" w:space="0" w:color="auto"/>
        <w:left w:val="none" w:sz="0" w:space="0" w:color="auto"/>
        <w:bottom w:val="none" w:sz="0" w:space="0" w:color="auto"/>
        <w:right w:val="none" w:sz="0" w:space="0" w:color="auto"/>
      </w:divBdr>
    </w:div>
    <w:div w:id="588320537">
      <w:bodyDiv w:val="1"/>
      <w:marLeft w:val="0"/>
      <w:marRight w:val="0"/>
      <w:marTop w:val="0"/>
      <w:marBottom w:val="0"/>
      <w:divBdr>
        <w:top w:val="none" w:sz="0" w:space="0" w:color="auto"/>
        <w:left w:val="none" w:sz="0" w:space="0" w:color="auto"/>
        <w:bottom w:val="none" w:sz="0" w:space="0" w:color="auto"/>
        <w:right w:val="none" w:sz="0" w:space="0" w:color="auto"/>
      </w:divBdr>
    </w:div>
    <w:div w:id="598828893">
      <w:bodyDiv w:val="1"/>
      <w:marLeft w:val="0"/>
      <w:marRight w:val="0"/>
      <w:marTop w:val="0"/>
      <w:marBottom w:val="0"/>
      <w:divBdr>
        <w:top w:val="none" w:sz="0" w:space="0" w:color="auto"/>
        <w:left w:val="none" w:sz="0" w:space="0" w:color="auto"/>
        <w:bottom w:val="none" w:sz="0" w:space="0" w:color="auto"/>
        <w:right w:val="none" w:sz="0" w:space="0" w:color="auto"/>
      </w:divBdr>
    </w:div>
    <w:div w:id="607086699">
      <w:bodyDiv w:val="1"/>
      <w:marLeft w:val="0"/>
      <w:marRight w:val="0"/>
      <w:marTop w:val="0"/>
      <w:marBottom w:val="0"/>
      <w:divBdr>
        <w:top w:val="none" w:sz="0" w:space="0" w:color="auto"/>
        <w:left w:val="none" w:sz="0" w:space="0" w:color="auto"/>
        <w:bottom w:val="none" w:sz="0" w:space="0" w:color="auto"/>
        <w:right w:val="none" w:sz="0" w:space="0" w:color="auto"/>
      </w:divBdr>
    </w:div>
    <w:div w:id="619724985">
      <w:bodyDiv w:val="1"/>
      <w:marLeft w:val="0"/>
      <w:marRight w:val="0"/>
      <w:marTop w:val="0"/>
      <w:marBottom w:val="0"/>
      <w:divBdr>
        <w:top w:val="none" w:sz="0" w:space="0" w:color="auto"/>
        <w:left w:val="none" w:sz="0" w:space="0" w:color="auto"/>
        <w:bottom w:val="none" w:sz="0" w:space="0" w:color="auto"/>
        <w:right w:val="none" w:sz="0" w:space="0" w:color="auto"/>
      </w:divBdr>
      <w:divsChild>
        <w:div w:id="51854007">
          <w:marLeft w:val="0"/>
          <w:marRight w:val="0"/>
          <w:marTop w:val="0"/>
          <w:marBottom w:val="0"/>
          <w:divBdr>
            <w:top w:val="none" w:sz="0" w:space="0" w:color="auto"/>
            <w:left w:val="none" w:sz="0" w:space="0" w:color="auto"/>
            <w:bottom w:val="none" w:sz="0" w:space="0" w:color="auto"/>
            <w:right w:val="none" w:sz="0" w:space="0" w:color="auto"/>
          </w:divBdr>
          <w:divsChild>
            <w:div w:id="175120830">
              <w:marLeft w:val="0"/>
              <w:marRight w:val="0"/>
              <w:marTop w:val="0"/>
              <w:marBottom w:val="0"/>
              <w:divBdr>
                <w:top w:val="none" w:sz="0" w:space="0" w:color="auto"/>
                <w:left w:val="none" w:sz="0" w:space="0" w:color="auto"/>
                <w:bottom w:val="none" w:sz="0" w:space="0" w:color="auto"/>
                <w:right w:val="none" w:sz="0" w:space="0" w:color="auto"/>
              </w:divBdr>
              <w:divsChild>
                <w:div w:id="1999531917">
                  <w:marLeft w:val="0"/>
                  <w:marRight w:val="0"/>
                  <w:marTop w:val="0"/>
                  <w:marBottom w:val="0"/>
                  <w:divBdr>
                    <w:top w:val="none" w:sz="0" w:space="0" w:color="auto"/>
                    <w:left w:val="none" w:sz="0" w:space="0" w:color="auto"/>
                    <w:bottom w:val="none" w:sz="0" w:space="0" w:color="auto"/>
                    <w:right w:val="none" w:sz="0" w:space="0" w:color="auto"/>
                  </w:divBdr>
                  <w:divsChild>
                    <w:div w:id="10609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97751">
      <w:bodyDiv w:val="1"/>
      <w:marLeft w:val="0"/>
      <w:marRight w:val="0"/>
      <w:marTop w:val="0"/>
      <w:marBottom w:val="0"/>
      <w:divBdr>
        <w:top w:val="none" w:sz="0" w:space="0" w:color="auto"/>
        <w:left w:val="none" w:sz="0" w:space="0" w:color="auto"/>
        <w:bottom w:val="none" w:sz="0" w:space="0" w:color="auto"/>
        <w:right w:val="none" w:sz="0" w:space="0" w:color="auto"/>
      </w:divBdr>
    </w:div>
    <w:div w:id="927421737">
      <w:bodyDiv w:val="1"/>
      <w:marLeft w:val="0"/>
      <w:marRight w:val="0"/>
      <w:marTop w:val="0"/>
      <w:marBottom w:val="0"/>
      <w:divBdr>
        <w:top w:val="none" w:sz="0" w:space="0" w:color="auto"/>
        <w:left w:val="none" w:sz="0" w:space="0" w:color="auto"/>
        <w:bottom w:val="none" w:sz="0" w:space="0" w:color="auto"/>
        <w:right w:val="none" w:sz="0" w:space="0" w:color="auto"/>
      </w:divBdr>
    </w:div>
    <w:div w:id="935745742">
      <w:bodyDiv w:val="1"/>
      <w:marLeft w:val="0"/>
      <w:marRight w:val="0"/>
      <w:marTop w:val="0"/>
      <w:marBottom w:val="0"/>
      <w:divBdr>
        <w:top w:val="none" w:sz="0" w:space="0" w:color="auto"/>
        <w:left w:val="none" w:sz="0" w:space="0" w:color="auto"/>
        <w:bottom w:val="none" w:sz="0" w:space="0" w:color="auto"/>
        <w:right w:val="none" w:sz="0" w:space="0" w:color="auto"/>
      </w:divBdr>
    </w:div>
    <w:div w:id="997459965">
      <w:bodyDiv w:val="1"/>
      <w:marLeft w:val="0"/>
      <w:marRight w:val="0"/>
      <w:marTop w:val="0"/>
      <w:marBottom w:val="0"/>
      <w:divBdr>
        <w:top w:val="none" w:sz="0" w:space="0" w:color="auto"/>
        <w:left w:val="none" w:sz="0" w:space="0" w:color="auto"/>
        <w:bottom w:val="none" w:sz="0" w:space="0" w:color="auto"/>
        <w:right w:val="none" w:sz="0" w:space="0" w:color="auto"/>
      </w:divBdr>
    </w:div>
    <w:div w:id="1026522526">
      <w:bodyDiv w:val="1"/>
      <w:marLeft w:val="0"/>
      <w:marRight w:val="0"/>
      <w:marTop w:val="0"/>
      <w:marBottom w:val="0"/>
      <w:divBdr>
        <w:top w:val="none" w:sz="0" w:space="0" w:color="auto"/>
        <w:left w:val="none" w:sz="0" w:space="0" w:color="auto"/>
        <w:bottom w:val="none" w:sz="0" w:space="0" w:color="auto"/>
        <w:right w:val="none" w:sz="0" w:space="0" w:color="auto"/>
      </w:divBdr>
    </w:div>
    <w:div w:id="1127160603">
      <w:bodyDiv w:val="1"/>
      <w:marLeft w:val="0"/>
      <w:marRight w:val="0"/>
      <w:marTop w:val="0"/>
      <w:marBottom w:val="0"/>
      <w:divBdr>
        <w:top w:val="none" w:sz="0" w:space="0" w:color="auto"/>
        <w:left w:val="none" w:sz="0" w:space="0" w:color="auto"/>
        <w:bottom w:val="none" w:sz="0" w:space="0" w:color="auto"/>
        <w:right w:val="none" w:sz="0" w:space="0" w:color="auto"/>
      </w:divBdr>
    </w:div>
    <w:div w:id="1186090080">
      <w:bodyDiv w:val="1"/>
      <w:marLeft w:val="0"/>
      <w:marRight w:val="0"/>
      <w:marTop w:val="0"/>
      <w:marBottom w:val="0"/>
      <w:divBdr>
        <w:top w:val="none" w:sz="0" w:space="0" w:color="auto"/>
        <w:left w:val="none" w:sz="0" w:space="0" w:color="auto"/>
        <w:bottom w:val="none" w:sz="0" w:space="0" w:color="auto"/>
        <w:right w:val="none" w:sz="0" w:space="0" w:color="auto"/>
      </w:divBdr>
    </w:div>
    <w:div w:id="1220942596">
      <w:bodyDiv w:val="1"/>
      <w:marLeft w:val="0"/>
      <w:marRight w:val="0"/>
      <w:marTop w:val="0"/>
      <w:marBottom w:val="0"/>
      <w:divBdr>
        <w:top w:val="none" w:sz="0" w:space="0" w:color="auto"/>
        <w:left w:val="none" w:sz="0" w:space="0" w:color="auto"/>
        <w:bottom w:val="none" w:sz="0" w:space="0" w:color="auto"/>
        <w:right w:val="none" w:sz="0" w:space="0" w:color="auto"/>
      </w:divBdr>
    </w:div>
    <w:div w:id="1281570233">
      <w:bodyDiv w:val="1"/>
      <w:marLeft w:val="0"/>
      <w:marRight w:val="0"/>
      <w:marTop w:val="0"/>
      <w:marBottom w:val="0"/>
      <w:divBdr>
        <w:top w:val="none" w:sz="0" w:space="0" w:color="auto"/>
        <w:left w:val="none" w:sz="0" w:space="0" w:color="auto"/>
        <w:bottom w:val="none" w:sz="0" w:space="0" w:color="auto"/>
        <w:right w:val="none" w:sz="0" w:space="0" w:color="auto"/>
      </w:divBdr>
    </w:div>
    <w:div w:id="1310398296">
      <w:bodyDiv w:val="1"/>
      <w:marLeft w:val="0"/>
      <w:marRight w:val="0"/>
      <w:marTop w:val="0"/>
      <w:marBottom w:val="0"/>
      <w:divBdr>
        <w:top w:val="none" w:sz="0" w:space="0" w:color="auto"/>
        <w:left w:val="none" w:sz="0" w:space="0" w:color="auto"/>
        <w:bottom w:val="none" w:sz="0" w:space="0" w:color="auto"/>
        <w:right w:val="none" w:sz="0" w:space="0" w:color="auto"/>
      </w:divBdr>
    </w:div>
    <w:div w:id="1335450335">
      <w:bodyDiv w:val="1"/>
      <w:marLeft w:val="0"/>
      <w:marRight w:val="0"/>
      <w:marTop w:val="0"/>
      <w:marBottom w:val="0"/>
      <w:divBdr>
        <w:top w:val="none" w:sz="0" w:space="0" w:color="auto"/>
        <w:left w:val="none" w:sz="0" w:space="0" w:color="auto"/>
        <w:bottom w:val="none" w:sz="0" w:space="0" w:color="auto"/>
        <w:right w:val="none" w:sz="0" w:space="0" w:color="auto"/>
      </w:divBdr>
    </w:div>
    <w:div w:id="1446730736">
      <w:bodyDiv w:val="1"/>
      <w:marLeft w:val="0"/>
      <w:marRight w:val="0"/>
      <w:marTop w:val="0"/>
      <w:marBottom w:val="0"/>
      <w:divBdr>
        <w:top w:val="none" w:sz="0" w:space="0" w:color="auto"/>
        <w:left w:val="none" w:sz="0" w:space="0" w:color="auto"/>
        <w:bottom w:val="none" w:sz="0" w:space="0" w:color="auto"/>
        <w:right w:val="none" w:sz="0" w:space="0" w:color="auto"/>
      </w:divBdr>
    </w:div>
    <w:div w:id="1459837492">
      <w:bodyDiv w:val="1"/>
      <w:marLeft w:val="0"/>
      <w:marRight w:val="0"/>
      <w:marTop w:val="0"/>
      <w:marBottom w:val="0"/>
      <w:divBdr>
        <w:top w:val="none" w:sz="0" w:space="0" w:color="auto"/>
        <w:left w:val="none" w:sz="0" w:space="0" w:color="auto"/>
        <w:bottom w:val="none" w:sz="0" w:space="0" w:color="auto"/>
        <w:right w:val="none" w:sz="0" w:space="0" w:color="auto"/>
      </w:divBdr>
    </w:div>
    <w:div w:id="1518301538">
      <w:bodyDiv w:val="1"/>
      <w:marLeft w:val="0"/>
      <w:marRight w:val="0"/>
      <w:marTop w:val="0"/>
      <w:marBottom w:val="0"/>
      <w:divBdr>
        <w:top w:val="none" w:sz="0" w:space="0" w:color="auto"/>
        <w:left w:val="none" w:sz="0" w:space="0" w:color="auto"/>
        <w:bottom w:val="none" w:sz="0" w:space="0" w:color="auto"/>
        <w:right w:val="none" w:sz="0" w:space="0" w:color="auto"/>
      </w:divBdr>
    </w:div>
    <w:div w:id="1649627507">
      <w:bodyDiv w:val="1"/>
      <w:marLeft w:val="0"/>
      <w:marRight w:val="0"/>
      <w:marTop w:val="0"/>
      <w:marBottom w:val="0"/>
      <w:divBdr>
        <w:top w:val="none" w:sz="0" w:space="0" w:color="auto"/>
        <w:left w:val="none" w:sz="0" w:space="0" w:color="auto"/>
        <w:bottom w:val="none" w:sz="0" w:space="0" w:color="auto"/>
        <w:right w:val="none" w:sz="0" w:space="0" w:color="auto"/>
      </w:divBdr>
    </w:div>
    <w:div w:id="1871527905">
      <w:bodyDiv w:val="1"/>
      <w:marLeft w:val="0"/>
      <w:marRight w:val="0"/>
      <w:marTop w:val="0"/>
      <w:marBottom w:val="0"/>
      <w:divBdr>
        <w:top w:val="none" w:sz="0" w:space="0" w:color="auto"/>
        <w:left w:val="none" w:sz="0" w:space="0" w:color="auto"/>
        <w:bottom w:val="none" w:sz="0" w:space="0" w:color="auto"/>
        <w:right w:val="none" w:sz="0" w:space="0" w:color="auto"/>
      </w:divBdr>
    </w:div>
    <w:div w:id="1960838375">
      <w:bodyDiv w:val="1"/>
      <w:marLeft w:val="0"/>
      <w:marRight w:val="0"/>
      <w:marTop w:val="67"/>
      <w:marBottom w:val="0"/>
      <w:divBdr>
        <w:top w:val="none" w:sz="0" w:space="0" w:color="auto"/>
        <w:left w:val="none" w:sz="0" w:space="0" w:color="auto"/>
        <w:bottom w:val="none" w:sz="0" w:space="0" w:color="auto"/>
        <w:right w:val="none" w:sz="0" w:space="0" w:color="auto"/>
      </w:divBdr>
    </w:div>
    <w:div w:id="1973365772">
      <w:bodyDiv w:val="1"/>
      <w:marLeft w:val="0"/>
      <w:marRight w:val="0"/>
      <w:marTop w:val="0"/>
      <w:marBottom w:val="0"/>
      <w:divBdr>
        <w:top w:val="none" w:sz="0" w:space="0" w:color="auto"/>
        <w:left w:val="none" w:sz="0" w:space="0" w:color="auto"/>
        <w:bottom w:val="none" w:sz="0" w:space="0" w:color="auto"/>
        <w:right w:val="none" w:sz="0" w:space="0" w:color="auto"/>
      </w:divBdr>
    </w:div>
    <w:div w:id="1982071788">
      <w:bodyDiv w:val="1"/>
      <w:marLeft w:val="0"/>
      <w:marRight w:val="0"/>
      <w:marTop w:val="0"/>
      <w:marBottom w:val="0"/>
      <w:divBdr>
        <w:top w:val="none" w:sz="0" w:space="0" w:color="auto"/>
        <w:left w:val="none" w:sz="0" w:space="0" w:color="auto"/>
        <w:bottom w:val="none" w:sz="0" w:space="0" w:color="auto"/>
        <w:right w:val="none" w:sz="0" w:space="0" w:color="auto"/>
      </w:divBdr>
    </w:div>
    <w:div w:id="1982926068">
      <w:bodyDiv w:val="1"/>
      <w:marLeft w:val="0"/>
      <w:marRight w:val="0"/>
      <w:marTop w:val="0"/>
      <w:marBottom w:val="0"/>
      <w:divBdr>
        <w:top w:val="none" w:sz="0" w:space="0" w:color="auto"/>
        <w:left w:val="none" w:sz="0" w:space="0" w:color="auto"/>
        <w:bottom w:val="none" w:sz="0" w:space="0" w:color="auto"/>
        <w:right w:val="none" w:sz="0" w:space="0" w:color="auto"/>
      </w:divBdr>
    </w:div>
    <w:div w:id="1999726813">
      <w:bodyDiv w:val="1"/>
      <w:marLeft w:val="0"/>
      <w:marRight w:val="0"/>
      <w:marTop w:val="0"/>
      <w:marBottom w:val="0"/>
      <w:divBdr>
        <w:top w:val="none" w:sz="0" w:space="0" w:color="auto"/>
        <w:left w:val="none" w:sz="0" w:space="0" w:color="auto"/>
        <w:bottom w:val="none" w:sz="0" w:space="0" w:color="auto"/>
        <w:right w:val="none" w:sz="0" w:space="0" w:color="auto"/>
      </w:divBdr>
    </w:div>
    <w:div w:id="2086299838">
      <w:bodyDiv w:val="1"/>
      <w:marLeft w:val="0"/>
      <w:marRight w:val="0"/>
      <w:marTop w:val="0"/>
      <w:marBottom w:val="0"/>
      <w:divBdr>
        <w:top w:val="none" w:sz="0" w:space="0" w:color="auto"/>
        <w:left w:val="none" w:sz="0" w:space="0" w:color="auto"/>
        <w:bottom w:val="none" w:sz="0" w:space="0" w:color="auto"/>
        <w:right w:val="none" w:sz="0" w:space="0" w:color="auto"/>
      </w:divBdr>
      <w:divsChild>
        <w:div w:id="2004091437">
          <w:marLeft w:val="0"/>
          <w:marRight w:val="0"/>
          <w:marTop w:val="0"/>
          <w:marBottom w:val="0"/>
          <w:divBdr>
            <w:top w:val="none" w:sz="0" w:space="0" w:color="auto"/>
            <w:left w:val="none" w:sz="0" w:space="0" w:color="auto"/>
            <w:bottom w:val="none" w:sz="0" w:space="0" w:color="auto"/>
            <w:right w:val="none" w:sz="0" w:space="0" w:color="auto"/>
          </w:divBdr>
          <w:divsChild>
            <w:div w:id="547717045">
              <w:marLeft w:val="0"/>
              <w:marRight w:val="0"/>
              <w:marTop w:val="0"/>
              <w:marBottom w:val="0"/>
              <w:divBdr>
                <w:top w:val="none" w:sz="0" w:space="0" w:color="auto"/>
                <w:left w:val="none" w:sz="0" w:space="0" w:color="auto"/>
                <w:bottom w:val="none" w:sz="0" w:space="0" w:color="auto"/>
                <w:right w:val="none" w:sz="0" w:space="0" w:color="auto"/>
              </w:divBdr>
              <w:divsChild>
                <w:div w:id="1502892529">
                  <w:marLeft w:val="0"/>
                  <w:marRight w:val="0"/>
                  <w:marTop w:val="0"/>
                  <w:marBottom w:val="0"/>
                  <w:divBdr>
                    <w:top w:val="none" w:sz="0" w:space="0" w:color="auto"/>
                    <w:left w:val="none" w:sz="0" w:space="0" w:color="auto"/>
                    <w:bottom w:val="none" w:sz="0" w:space="0" w:color="auto"/>
                    <w:right w:val="none" w:sz="0" w:space="0" w:color="auto"/>
                  </w:divBdr>
                  <w:divsChild>
                    <w:div w:id="1622108260">
                      <w:marLeft w:val="0"/>
                      <w:marRight w:val="0"/>
                      <w:marTop w:val="0"/>
                      <w:marBottom w:val="0"/>
                      <w:divBdr>
                        <w:top w:val="none" w:sz="0" w:space="0" w:color="auto"/>
                        <w:left w:val="none" w:sz="0" w:space="0" w:color="auto"/>
                        <w:bottom w:val="none" w:sz="0" w:space="0" w:color="auto"/>
                        <w:right w:val="none" w:sz="0" w:space="0" w:color="auto"/>
                      </w:divBdr>
                      <w:divsChild>
                        <w:div w:id="14872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05078">
      <w:bodyDiv w:val="1"/>
      <w:marLeft w:val="0"/>
      <w:marRight w:val="0"/>
      <w:marTop w:val="0"/>
      <w:marBottom w:val="0"/>
      <w:divBdr>
        <w:top w:val="none" w:sz="0" w:space="0" w:color="auto"/>
        <w:left w:val="none" w:sz="0" w:space="0" w:color="auto"/>
        <w:bottom w:val="none" w:sz="0" w:space="0" w:color="auto"/>
        <w:right w:val="none" w:sz="0" w:space="0" w:color="auto"/>
      </w:divBdr>
    </w:div>
    <w:div w:id="213818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anv\Application%20Data\Microsoft\Templates\Q%20IOL%20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BF68A74ED11D43BC86BD154321F69E" ma:contentTypeVersion="0" ma:contentTypeDescription="Create a new document." ma:contentTypeScope="" ma:versionID="de93a536f3470284819fb5814cf527b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BDF39-33C7-4842-BCDE-BB88A0770879}">
  <ds:schemaRefs>
    <ds:schemaRef ds:uri="http://schemas.microsoft.com/office/2006/metadata/properties"/>
  </ds:schemaRefs>
</ds:datastoreItem>
</file>

<file path=customXml/itemProps3.xml><?xml version="1.0" encoding="utf-8"?>
<ds:datastoreItem xmlns:ds="http://schemas.openxmlformats.org/officeDocument/2006/customXml" ds:itemID="{9F192464-1594-4EDC-93F2-CED50B7D0E94}">
  <ds:schemaRefs>
    <ds:schemaRef ds:uri="http://schemas.microsoft.com/sharepoint/v3/contenttype/forms"/>
  </ds:schemaRefs>
</ds:datastoreItem>
</file>

<file path=customXml/itemProps4.xml><?xml version="1.0" encoding="utf-8"?>
<ds:datastoreItem xmlns:ds="http://schemas.openxmlformats.org/officeDocument/2006/customXml" ds:itemID="{0A478E76-8F3B-4A47-A188-605015B45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107A822-E3D1-4819-A503-4C90FBF0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 IOL Template</Template>
  <TotalTime>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3550</CharactersWithSpaces>
  <SharedDoc>false</SharedDoc>
  <HLinks>
    <vt:vector size="84" baseType="variant">
      <vt:variant>
        <vt:i4>1769524</vt:i4>
      </vt:variant>
      <vt:variant>
        <vt:i4>80</vt:i4>
      </vt:variant>
      <vt:variant>
        <vt:i4>0</vt:i4>
      </vt:variant>
      <vt:variant>
        <vt:i4>5</vt:i4>
      </vt:variant>
      <vt:variant>
        <vt:lpwstr/>
      </vt:variant>
      <vt:variant>
        <vt:lpwstr>_Toc321902655</vt:lpwstr>
      </vt:variant>
      <vt:variant>
        <vt:i4>1769524</vt:i4>
      </vt:variant>
      <vt:variant>
        <vt:i4>74</vt:i4>
      </vt:variant>
      <vt:variant>
        <vt:i4>0</vt:i4>
      </vt:variant>
      <vt:variant>
        <vt:i4>5</vt:i4>
      </vt:variant>
      <vt:variant>
        <vt:lpwstr/>
      </vt:variant>
      <vt:variant>
        <vt:lpwstr>_Toc321902654</vt:lpwstr>
      </vt:variant>
      <vt:variant>
        <vt:i4>1769524</vt:i4>
      </vt:variant>
      <vt:variant>
        <vt:i4>68</vt:i4>
      </vt:variant>
      <vt:variant>
        <vt:i4>0</vt:i4>
      </vt:variant>
      <vt:variant>
        <vt:i4>5</vt:i4>
      </vt:variant>
      <vt:variant>
        <vt:lpwstr/>
      </vt:variant>
      <vt:variant>
        <vt:lpwstr>_Toc321902653</vt:lpwstr>
      </vt:variant>
      <vt:variant>
        <vt:i4>1769524</vt:i4>
      </vt:variant>
      <vt:variant>
        <vt:i4>62</vt:i4>
      </vt:variant>
      <vt:variant>
        <vt:i4>0</vt:i4>
      </vt:variant>
      <vt:variant>
        <vt:i4>5</vt:i4>
      </vt:variant>
      <vt:variant>
        <vt:lpwstr/>
      </vt:variant>
      <vt:variant>
        <vt:lpwstr>_Toc321902652</vt:lpwstr>
      </vt:variant>
      <vt:variant>
        <vt:i4>1769524</vt:i4>
      </vt:variant>
      <vt:variant>
        <vt:i4>56</vt:i4>
      </vt:variant>
      <vt:variant>
        <vt:i4>0</vt:i4>
      </vt:variant>
      <vt:variant>
        <vt:i4>5</vt:i4>
      </vt:variant>
      <vt:variant>
        <vt:lpwstr/>
      </vt:variant>
      <vt:variant>
        <vt:lpwstr>_Toc321902651</vt:lpwstr>
      </vt:variant>
      <vt:variant>
        <vt:i4>1769524</vt:i4>
      </vt:variant>
      <vt:variant>
        <vt:i4>50</vt:i4>
      </vt:variant>
      <vt:variant>
        <vt:i4>0</vt:i4>
      </vt:variant>
      <vt:variant>
        <vt:i4>5</vt:i4>
      </vt:variant>
      <vt:variant>
        <vt:lpwstr/>
      </vt:variant>
      <vt:variant>
        <vt:lpwstr>_Toc321902650</vt:lpwstr>
      </vt:variant>
      <vt:variant>
        <vt:i4>1703988</vt:i4>
      </vt:variant>
      <vt:variant>
        <vt:i4>44</vt:i4>
      </vt:variant>
      <vt:variant>
        <vt:i4>0</vt:i4>
      </vt:variant>
      <vt:variant>
        <vt:i4>5</vt:i4>
      </vt:variant>
      <vt:variant>
        <vt:lpwstr/>
      </vt:variant>
      <vt:variant>
        <vt:lpwstr>_Toc321902649</vt:lpwstr>
      </vt:variant>
      <vt:variant>
        <vt:i4>1703988</vt:i4>
      </vt:variant>
      <vt:variant>
        <vt:i4>38</vt:i4>
      </vt:variant>
      <vt:variant>
        <vt:i4>0</vt:i4>
      </vt:variant>
      <vt:variant>
        <vt:i4>5</vt:i4>
      </vt:variant>
      <vt:variant>
        <vt:lpwstr/>
      </vt:variant>
      <vt:variant>
        <vt:lpwstr>_Toc321902648</vt:lpwstr>
      </vt:variant>
      <vt:variant>
        <vt:i4>1703988</vt:i4>
      </vt:variant>
      <vt:variant>
        <vt:i4>32</vt:i4>
      </vt:variant>
      <vt:variant>
        <vt:i4>0</vt:i4>
      </vt:variant>
      <vt:variant>
        <vt:i4>5</vt:i4>
      </vt:variant>
      <vt:variant>
        <vt:lpwstr/>
      </vt:variant>
      <vt:variant>
        <vt:lpwstr>_Toc321902647</vt:lpwstr>
      </vt:variant>
      <vt:variant>
        <vt:i4>1703988</vt:i4>
      </vt:variant>
      <vt:variant>
        <vt:i4>26</vt:i4>
      </vt:variant>
      <vt:variant>
        <vt:i4>0</vt:i4>
      </vt:variant>
      <vt:variant>
        <vt:i4>5</vt:i4>
      </vt:variant>
      <vt:variant>
        <vt:lpwstr/>
      </vt:variant>
      <vt:variant>
        <vt:lpwstr>_Toc321902646</vt:lpwstr>
      </vt:variant>
      <vt:variant>
        <vt:i4>1703988</vt:i4>
      </vt:variant>
      <vt:variant>
        <vt:i4>20</vt:i4>
      </vt:variant>
      <vt:variant>
        <vt:i4>0</vt:i4>
      </vt:variant>
      <vt:variant>
        <vt:i4>5</vt:i4>
      </vt:variant>
      <vt:variant>
        <vt:lpwstr/>
      </vt:variant>
      <vt:variant>
        <vt:lpwstr>_Toc321902645</vt:lpwstr>
      </vt:variant>
      <vt:variant>
        <vt:i4>1703988</vt:i4>
      </vt:variant>
      <vt:variant>
        <vt:i4>14</vt:i4>
      </vt:variant>
      <vt:variant>
        <vt:i4>0</vt:i4>
      </vt:variant>
      <vt:variant>
        <vt:i4>5</vt:i4>
      </vt:variant>
      <vt:variant>
        <vt:lpwstr/>
      </vt:variant>
      <vt:variant>
        <vt:lpwstr>_Toc321902644</vt:lpwstr>
      </vt:variant>
      <vt:variant>
        <vt:i4>1703988</vt:i4>
      </vt:variant>
      <vt:variant>
        <vt:i4>8</vt:i4>
      </vt:variant>
      <vt:variant>
        <vt:i4>0</vt:i4>
      </vt:variant>
      <vt:variant>
        <vt:i4>5</vt:i4>
      </vt:variant>
      <vt:variant>
        <vt:lpwstr/>
      </vt:variant>
      <vt:variant>
        <vt:lpwstr>_Toc321902643</vt:lpwstr>
      </vt:variant>
      <vt:variant>
        <vt:i4>1703988</vt:i4>
      </vt:variant>
      <vt:variant>
        <vt:i4>2</vt:i4>
      </vt:variant>
      <vt:variant>
        <vt:i4>0</vt:i4>
      </vt:variant>
      <vt:variant>
        <vt:i4>5</vt:i4>
      </vt:variant>
      <vt:variant>
        <vt:lpwstr/>
      </vt:variant>
      <vt:variant>
        <vt:lpwstr>_Toc321902642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Myen Pather</dc:creator>
  <cp:lastModifiedBy>Administrator</cp:lastModifiedBy>
  <cp:revision>2</cp:revision>
  <cp:lastPrinted>2014-10-06T10:13:00Z</cp:lastPrinted>
  <dcterms:created xsi:type="dcterms:W3CDTF">2019-09-17T07:07:00Z</dcterms:created>
  <dcterms:modified xsi:type="dcterms:W3CDTF">2019-09-17T07:07:00Z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0x0101003FBF68A74ED11D43BC86BD154321F69E</vt:lpwstr>
  </property>
</Properties>
</file>