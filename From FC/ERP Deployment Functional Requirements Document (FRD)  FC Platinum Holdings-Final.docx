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14DB1" w14:textId="77777777" w:rsidR="00FC712E" w:rsidRPr="002574C8" w:rsidRDefault="00FC712E">
      <w:pPr>
        <w:rPr>
          <w:rFonts w:cs="Calibri"/>
        </w:rPr>
      </w:pPr>
      <w:bookmarkStart w:id="0" w:name="_GoBack"/>
    </w:p>
    <w:p w14:paraId="3E1E3566" w14:textId="77777777" w:rsidR="00406385" w:rsidRPr="002574C8" w:rsidRDefault="00205D76">
      <w:pPr>
        <w:rPr>
          <w:rFonts w:cs="Calibri"/>
        </w:rPr>
      </w:pPr>
      <w:r>
        <w:rPr>
          <w:rFonts w:eastAsia="Calibri" w:cs="Calibri"/>
          <w:noProof/>
          <w:color w:val="000000"/>
          <w:position w:val="1"/>
          <w:sz w:val="22"/>
          <w:szCs w:val="22"/>
          <w:lang w:val="en-ZW" w:eastAsia="en-ZW"/>
        </w:rPr>
        <w:t xml:space="preserve">                                                </w:t>
      </w:r>
    </w:p>
    <w:p w14:paraId="27F36971" w14:textId="77777777" w:rsidR="0089471B" w:rsidRPr="002574C8" w:rsidRDefault="001F11AC" w:rsidP="0089471B">
      <w:pPr>
        <w:pStyle w:val="Header"/>
        <w:rPr>
          <w:rFonts w:cs="Calibri"/>
        </w:rPr>
      </w:pPr>
      <w:r w:rsidRPr="00205D76">
        <w:rPr>
          <w:rFonts w:eastAsia="Calibri" w:cs="Calibri"/>
          <w:noProof/>
          <w:color w:val="000000"/>
          <w:position w:val="1"/>
          <w:sz w:val="22"/>
          <w:szCs w:val="22"/>
          <w:lang w:val="en-ZW" w:eastAsia="en-ZW"/>
        </w:rPr>
        <w:drawing>
          <wp:anchor distT="0" distB="0" distL="114300" distR="114300" simplePos="0" relativeHeight="251659264" behindDoc="0" locked="0" layoutInCell="1" allowOverlap="1" wp14:anchorId="69703A58" wp14:editId="117B4120">
            <wp:simplePos x="0" y="0"/>
            <wp:positionH relativeFrom="column">
              <wp:posOffset>3985260</wp:posOffset>
            </wp:positionH>
            <wp:positionV relativeFrom="paragraph">
              <wp:posOffset>111760</wp:posOffset>
            </wp:positionV>
            <wp:extent cx="2209800" cy="904875"/>
            <wp:effectExtent l="0" t="0" r="0" b="9525"/>
            <wp:wrapNone/>
            <wp:docPr id="6" name="Picture 6"/>
            <wp:cNvGraphicFramePr/>
            <a:graphic xmlns:a="http://schemas.openxmlformats.org/drawingml/2006/main">
              <a:graphicData uri="http://schemas.openxmlformats.org/drawingml/2006/picture">
                <pic:pic xmlns:pic="http://schemas.openxmlformats.org/drawingml/2006/picture">
                  <pic:nvPicPr>
                    <pic:cNvPr id="98103" name="Picture 9810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9800" cy="904875"/>
                    </a:xfrm>
                    <a:prstGeom prst="rect">
                      <a:avLst/>
                    </a:prstGeom>
                  </pic:spPr>
                </pic:pic>
              </a:graphicData>
            </a:graphic>
            <wp14:sizeRelH relativeFrom="margin">
              <wp14:pctWidth>0</wp14:pctWidth>
            </wp14:sizeRelH>
            <wp14:sizeRelV relativeFrom="margin">
              <wp14:pctHeight>0</wp14:pctHeight>
            </wp14:sizeRelV>
          </wp:anchor>
        </w:drawing>
      </w:r>
      <w:r w:rsidR="001D3B12">
        <w:rPr>
          <w:noProof/>
          <w:lang w:val="en-ZW" w:eastAsia="en-ZW"/>
        </w:rPr>
        <w:drawing>
          <wp:inline distT="0" distB="0" distL="0" distR="0" wp14:anchorId="407E2578" wp14:editId="427032F4">
            <wp:extent cx="2105025" cy="1041355"/>
            <wp:effectExtent l="0" t="0" r="0" b="6985"/>
            <wp:docPr id="3" name="Picture 3"/>
            <wp:cNvGraphicFramePr/>
            <a:graphic xmlns:a="http://schemas.openxmlformats.org/drawingml/2006/main">
              <a:graphicData uri="http://schemas.openxmlformats.org/drawingml/2006/picture">
                <pic:pic xmlns:pic="http://schemas.openxmlformats.org/drawingml/2006/picture">
                  <pic:nvPicPr>
                    <pic:cNvPr id="6" name="Picture 6" descr="E:\_WORK\Clients\Fintech\Branding\Identity Kit\_ logo\logo - positive.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05025" cy="1041355"/>
                    </a:xfrm>
                    <a:prstGeom prst="rect">
                      <a:avLst/>
                    </a:prstGeom>
                    <a:noFill/>
                    <a:ln w="9525">
                      <a:noFill/>
                      <a:miter lim="800000"/>
                      <a:headEnd/>
                      <a:tailEnd/>
                    </a:ln>
                  </pic:spPr>
                </pic:pic>
              </a:graphicData>
            </a:graphic>
          </wp:inline>
        </w:drawing>
      </w:r>
    </w:p>
    <w:p w14:paraId="4020D04B" w14:textId="77777777" w:rsidR="009C74C3" w:rsidRPr="002574C8" w:rsidRDefault="00D16EC0" w:rsidP="00FC33DF">
      <w:pPr>
        <w:rPr>
          <w:rFonts w:cs="Calibri"/>
        </w:rPr>
      </w:pPr>
      <w:r>
        <w:rPr>
          <w:rFonts w:cs="Calibri"/>
          <w:noProof/>
          <w:lang w:val="en-ZW" w:eastAsia="en-ZW"/>
        </w:rPr>
        <mc:AlternateContent>
          <mc:Choice Requires="wps">
            <w:drawing>
              <wp:anchor distT="0" distB="0" distL="114300" distR="114300" simplePos="0" relativeHeight="251657216" behindDoc="0" locked="0" layoutInCell="1" allowOverlap="1" wp14:anchorId="655F839E" wp14:editId="1C494175">
                <wp:simplePos x="0" y="0"/>
                <wp:positionH relativeFrom="page">
                  <wp:posOffset>1830705</wp:posOffset>
                </wp:positionH>
                <wp:positionV relativeFrom="paragraph">
                  <wp:posOffset>2240915</wp:posOffset>
                </wp:positionV>
                <wp:extent cx="5572800" cy="1386000"/>
                <wp:effectExtent l="0" t="0" r="0" b="508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800" cy="13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BEA35" w14:textId="77777777" w:rsidR="006C317F" w:rsidRPr="00205D76" w:rsidRDefault="006C317F" w:rsidP="002D342B">
                            <w:pPr>
                              <w:jc w:val="left"/>
                              <w:rPr>
                                <w:b/>
                                <w:color w:val="FFFFFF"/>
                                <w:sz w:val="44"/>
                                <w:szCs w:val="44"/>
                              </w:rPr>
                            </w:pPr>
                            <w:r>
                              <w:rPr>
                                <w:b/>
                                <w:color w:val="FFFFFF"/>
                                <w:sz w:val="44"/>
                                <w:szCs w:val="44"/>
                              </w:rPr>
                              <w:t xml:space="preserve">Microsoft </w:t>
                            </w:r>
                            <w:r w:rsidRPr="00205D76">
                              <w:rPr>
                                <w:b/>
                                <w:color w:val="FFFFFF"/>
                                <w:sz w:val="44"/>
                                <w:szCs w:val="44"/>
                              </w:rPr>
                              <w:t xml:space="preserve">Dynamics </w:t>
                            </w:r>
                            <w:r>
                              <w:rPr>
                                <w:b/>
                                <w:color w:val="FFFFFF"/>
                                <w:sz w:val="44"/>
                                <w:szCs w:val="44"/>
                              </w:rPr>
                              <w:t>365 Finance &amp; Operations Upgrade.</w:t>
                            </w:r>
                          </w:p>
                          <w:p w14:paraId="53D4E1C6" w14:textId="5057126D" w:rsidR="006C317F" w:rsidRPr="0036175D" w:rsidRDefault="002B29A1" w:rsidP="0036175D">
                            <w:pPr>
                              <w:rPr>
                                <w:color w:val="FFFFFF"/>
                                <w:sz w:val="28"/>
                              </w:rPr>
                            </w:pPr>
                            <w:r>
                              <w:rPr>
                                <w:b/>
                                <w:color w:val="FFFFFF"/>
                                <w:sz w:val="36"/>
                              </w:rPr>
                              <w:t xml:space="preserve">Functional Requirements Document (FRD) </w:t>
                            </w:r>
                            <w:r w:rsidR="006C317F" w:rsidRPr="00205D76">
                              <w:rPr>
                                <w:b/>
                                <w:color w:val="FFFFFF"/>
                                <w:sz w:val="36"/>
                              </w:rPr>
                              <w:t>–</w:t>
                            </w:r>
                            <w:r w:rsidR="006C317F">
                              <w:rPr>
                                <w:b/>
                                <w:color w:val="FFFFFF"/>
                                <w:sz w:val="36"/>
                              </w:rPr>
                              <w:t xml:space="preserve"> FC Platinum Holdings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5F839E" id="_x0000_t202" coordsize="21600,21600" o:spt="202" path="m,l,21600r21600,l21600,xe">
                <v:stroke joinstyle="miter"/>
                <v:path gradientshapeok="t" o:connecttype="rect"/>
              </v:shapetype>
              <v:shape id="Text Box 4" o:spid="_x0000_s1026" type="#_x0000_t202" style="position:absolute;left:0;text-align:left;margin-left:144.15pt;margin-top:176.45pt;width:438.8pt;height:109.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" filled="f" stroked="f">
                <v:textbox>
                  <w:txbxContent>
                    <w:p w14:paraId="537BEA35" w14:textId="77777777" w:rsidR="006C317F" w:rsidRPr="00205D76" w:rsidRDefault="006C317F" w:rsidP="002D342B">
                      <w:pPr>
                        <w:jc w:val="left"/>
                        <w:rPr>
                          <w:b/>
                          <w:color w:val="FFFFFF"/>
                          <w:sz w:val="44"/>
                          <w:szCs w:val="44"/>
                        </w:rPr>
                      </w:pPr>
                      <w:r>
                        <w:rPr>
                          <w:b/>
                          <w:color w:val="FFFFFF"/>
                          <w:sz w:val="44"/>
                          <w:szCs w:val="44"/>
                        </w:rPr>
                        <w:t xml:space="preserve">Microsoft </w:t>
                      </w:r>
                      <w:r w:rsidRPr="00205D76">
                        <w:rPr>
                          <w:b/>
                          <w:color w:val="FFFFFF"/>
                          <w:sz w:val="44"/>
                          <w:szCs w:val="44"/>
                        </w:rPr>
                        <w:t xml:space="preserve">Dynamics </w:t>
                      </w:r>
                      <w:r>
                        <w:rPr>
                          <w:b/>
                          <w:color w:val="FFFFFF"/>
                          <w:sz w:val="44"/>
                          <w:szCs w:val="44"/>
                        </w:rPr>
                        <w:t>365 Finance &amp; Operations Upgrade.</w:t>
                      </w:r>
                    </w:p>
                    <w:p w14:paraId="53D4E1C6" w14:textId="5057126D" w:rsidR="006C317F" w:rsidRPr="0036175D" w:rsidRDefault="002B29A1" w:rsidP="0036175D">
                      <w:pPr>
                        <w:rPr>
                          <w:color w:val="FFFFFF"/>
                          <w:sz w:val="28"/>
                        </w:rPr>
                      </w:pPr>
                      <w:r>
                        <w:rPr>
                          <w:b/>
                          <w:color w:val="FFFFFF"/>
                          <w:sz w:val="36"/>
                        </w:rPr>
                        <w:t xml:space="preserve">Functional Requirements Document (FRD) </w:t>
                      </w:r>
                      <w:r w:rsidR="006C317F" w:rsidRPr="00205D76">
                        <w:rPr>
                          <w:b/>
                          <w:color w:val="FFFFFF"/>
                          <w:sz w:val="36"/>
                        </w:rPr>
                        <w:t>–</w:t>
                      </w:r>
                      <w:r w:rsidR="006C317F">
                        <w:rPr>
                          <w:b/>
                          <w:color w:val="FFFFFF"/>
                          <w:sz w:val="36"/>
                        </w:rPr>
                        <w:t xml:space="preserve"> FC Platinum Holdings </w:t>
                      </w:r>
                    </w:p>
                  </w:txbxContent>
                </v:textbox>
                <w10:wrap anchorx="page"/>
              </v:shape>
            </w:pict>
          </mc:Fallback>
        </mc:AlternateContent>
      </w:r>
      <w:r w:rsidR="0039685F">
        <w:rPr>
          <w:rFonts w:ascii="Times New Roman" w:hAnsi="Times New Roman"/>
          <w:b/>
          <w:sz w:val="32"/>
        </w:rPr>
        <w:t xml:space="preserve">     </w:t>
      </w:r>
      <w:r w:rsidR="009C74C3" w:rsidRPr="002574C8">
        <w:rPr>
          <w:rFonts w:cs="Calibri"/>
        </w:rPr>
        <w:br w:type="page"/>
      </w:r>
    </w:p>
    <w:p w14:paraId="45E3A895" w14:textId="77777777" w:rsidR="001736B8" w:rsidRPr="00C9681B" w:rsidRDefault="001736B8" w:rsidP="001736B8">
      <w:pPr>
        <w:pStyle w:val="sublevel2"/>
      </w:pPr>
      <w:bookmarkStart w:id="1" w:name="_Heading_1"/>
      <w:bookmarkStart w:id="2" w:name="_Toc251850377"/>
      <w:bookmarkStart w:id="3" w:name="_Toc283140493"/>
      <w:bookmarkStart w:id="4" w:name="_Toc283145786"/>
      <w:bookmarkEnd w:id="1"/>
      <w:r w:rsidRPr="00C9681B">
        <w:lastRenderedPageBreak/>
        <w:t>Document Control</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1884"/>
        <w:gridCol w:w="7435"/>
        <w:gridCol w:w="344"/>
      </w:tblGrid>
      <w:tr w:rsidR="001736B8" w:rsidRPr="00C9681B" w14:paraId="0F40F317" w14:textId="77777777" w:rsidTr="001736B8">
        <w:tc>
          <w:tcPr>
            <w:tcW w:w="1923" w:type="dxa"/>
            <w:shd w:val="clear" w:color="auto" w:fill="808080"/>
          </w:tcPr>
          <w:p w14:paraId="49C74614" w14:textId="77777777" w:rsidR="001736B8" w:rsidRPr="005D659F" w:rsidRDefault="001736B8" w:rsidP="001736B8">
            <w:pPr>
              <w:spacing w:after="0"/>
              <w:ind w:right="28"/>
              <w:rPr>
                <w:b/>
                <w:bCs/>
                <w:color w:val="FFFFFF"/>
              </w:rPr>
            </w:pPr>
            <w:r w:rsidRPr="005D659F">
              <w:rPr>
                <w:b/>
                <w:bCs/>
                <w:color w:val="FFFFFF"/>
              </w:rPr>
              <w:t>Version</w:t>
            </w:r>
          </w:p>
        </w:tc>
        <w:tc>
          <w:tcPr>
            <w:tcW w:w="7716" w:type="dxa"/>
            <w:gridSpan w:val="2"/>
            <w:shd w:val="clear" w:color="auto" w:fill="E6E6E6"/>
          </w:tcPr>
          <w:p w14:paraId="7CD840F5" w14:textId="77777777" w:rsidR="001736B8" w:rsidRPr="00C9681B" w:rsidRDefault="00711579" w:rsidP="001736B8">
            <w:pPr>
              <w:spacing w:after="0"/>
              <w:ind w:right="28"/>
              <w:rPr>
                <w:bCs/>
                <w:color w:val="000000"/>
              </w:rPr>
            </w:pPr>
            <w:r>
              <w:rPr>
                <w:bCs/>
                <w:color w:val="000000"/>
              </w:rPr>
              <w:t>V</w:t>
            </w:r>
            <w:r w:rsidR="001F11AC">
              <w:rPr>
                <w:bCs/>
                <w:color w:val="000000"/>
              </w:rPr>
              <w:t xml:space="preserve"> </w:t>
            </w:r>
            <w:r>
              <w:rPr>
                <w:bCs/>
                <w:color w:val="000000"/>
              </w:rPr>
              <w:t>1</w:t>
            </w:r>
            <w:r w:rsidR="001F11AC">
              <w:rPr>
                <w:bCs/>
                <w:color w:val="000000"/>
              </w:rPr>
              <w:t>.0</w:t>
            </w:r>
          </w:p>
        </w:tc>
      </w:tr>
      <w:tr w:rsidR="001736B8" w:rsidRPr="00C9681B" w14:paraId="6ADD3C7B" w14:textId="77777777" w:rsidTr="001736B8">
        <w:tc>
          <w:tcPr>
            <w:tcW w:w="1923" w:type="dxa"/>
            <w:shd w:val="clear" w:color="auto" w:fill="808080"/>
          </w:tcPr>
          <w:p w14:paraId="49BA650A" w14:textId="77777777" w:rsidR="001736B8" w:rsidRPr="005D659F" w:rsidRDefault="001736B8" w:rsidP="001736B8">
            <w:pPr>
              <w:spacing w:after="0"/>
              <w:ind w:right="28"/>
              <w:rPr>
                <w:b/>
                <w:bCs/>
                <w:color w:val="FFFFFF"/>
              </w:rPr>
            </w:pPr>
            <w:r w:rsidRPr="005D659F">
              <w:rPr>
                <w:b/>
                <w:bCs/>
                <w:color w:val="FFFFFF"/>
              </w:rPr>
              <w:t>Date</w:t>
            </w:r>
          </w:p>
        </w:tc>
        <w:tc>
          <w:tcPr>
            <w:tcW w:w="7716" w:type="dxa"/>
            <w:gridSpan w:val="2"/>
            <w:shd w:val="clear" w:color="auto" w:fill="E6E6E6"/>
          </w:tcPr>
          <w:p w14:paraId="0EC30681" w14:textId="77777777" w:rsidR="001736B8" w:rsidRPr="00C9681B" w:rsidRDefault="00336A19" w:rsidP="00711579">
            <w:pPr>
              <w:spacing w:after="0"/>
              <w:ind w:right="28"/>
              <w:rPr>
                <w:bCs/>
                <w:color w:val="000000"/>
              </w:rPr>
            </w:pPr>
            <w:r>
              <w:rPr>
                <w:bCs/>
                <w:color w:val="000000"/>
              </w:rPr>
              <w:t>30</w:t>
            </w:r>
            <w:r w:rsidR="0036175D">
              <w:rPr>
                <w:bCs/>
                <w:color w:val="000000"/>
              </w:rPr>
              <w:t xml:space="preserve"> September</w:t>
            </w:r>
            <w:r w:rsidR="00A43DF4">
              <w:rPr>
                <w:bCs/>
                <w:color w:val="000000"/>
              </w:rPr>
              <w:t xml:space="preserve"> </w:t>
            </w:r>
            <w:r w:rsidR="001F11AC">
              <w:rPr>
                <w:bCs/>
                <w:color w:val="000000"/>
              </w:rPr>
              <w:t>2019</w:t>
            </w:r>
          </w:p>
        </w:tc>
      </w:tr>
      <w:tr w:rsidR="001736B8" w:rsidRPr="00C9681B" w14:paraId="2B19F3EE" w14:textId="77777777" w:rsidTr="007A283B">
        <w:trPr>
          <w:gridAfter w:val="1"/>
          <w:wAfter w:w="360" w:type="dxa"/>
        </w:trPr>
        <w:tc>
          <w:tcPr>
            <w:tcW w:w="1923" w:type="dxa"/>
            <w:shd w:val="clear" w:color="auto" w:fill="808080"/>
          </w:tcPr>
          <w:p w14:paraId="44662EAC" w14:textId="77777777" w:rsidR="001736B8" w:rsidRPr="005D659F" w:rsidRDefault="001736B8" w:rsidP="001736B8">
            <w:pPr>
              <w:spacing w:after="0"/>
              <w:ind w:right="28"/>
              <w:rPr>
                <w:b/>
                <w:bCs/>
                <w:color w:val="FFFFFF"/>
              </w:rPr>
            </w:pPr>
            <w:r w:rsidRPr="005D659F">
              <w:rPr>
                <w:b/>
                <w:bCs/>
                <w:color w:val="FFFFFF"/>
              </w:rPr>
              <w:t>Status</w:t>
            </w:r>
          </w:p>
        </w:tc>
        <w:tc>
          <w:tcPr>
            <w:tcW w:w="7716" w:type="dxa"/>
            <w:shd w:val="clear" w:color="auto" w:fill="E6E6E6"/>
          </w:tcPr>
          <w:p w14:paraId="1F195D38" w14:textId="77777777" w:rsidR="001736B8" w:rsidRPr="00C9681B" w:rsidRDefault="00A43DF4" w:rsidP="001736B8">
            <w:pPr>
              <w:spacing w:after="0"/>
              <w:ind w:right="28"/>
              <w:rPr>
                <w:bCs/>
                <w:color w:val="000000"/>
              </w:rPr>
            </w:pPr>
            <w:r>
              <w:t>1</w:t>
            </w:r>
            <w:r w:rsidRPr="00A43DF4">
              <w:rPr>
                <w:vertAlign w:val="superscript"/>
              </w:rPr>
              <w:t>st</w:t>
            </w:r>
            <w:r>
              <w:t xml:space="preserve"> Draft</w:t>
            </w:r>
          </w:p>
        </w:tc>
      </w:tr>
      <w:tr w:rsidR="001736B8" w:rsidRPr="00C9681B" w14:paraId="536C9368" w14:textId="77777777" w:rsidTr="007A283B">
        <w:trPr>
          <w:gridAfter w:val="1"/>
          <w:wAfter w:w="360" w:type="dxa"/>
        </w:trPr>
        <w:tc>
          <w:tcPr>
            <w:tcW w:w="1923" w:type="dxa"/>
            <w:shd w:val="clear" w:color="auto" w:fill="808080"/>
          </w:tcPr>
          <w:p w14:paraId="1DAFA8FC" w14:textId="77777777" w:rsidR="001736B8" w:rsidRPr="005D659F" w:rsidRDefault="001736B8" w:rsidP="001736B8">
            <w:pPr>
              <w:spacing w:after="0"/>
              <w:ind w:right="28"/>
              <w:rPr>
                <w:b/>
                <w:bCs/>
                <w:color w:val="FFFFFF"/>
              </w:rPr>
            </w:pPr>
            <w:r w:rsidRPr="005D659F">
              <w:rPr>
                <w:b/>
                <w:bCs/>
                <w:color w:val="FFFFFF"/>
              </w:rPr>
              <w:t>Author(s)</w:t>
            </w:r>
          </w:p>
        </w:tc>
        <w:tc>
          <w:tcPr>
            <w:tcW w:w="7716" w:type="dxa"/>
            <w:shd w:val="clear" w:color="auto" w:fill="E6E6E6"/>
          </w:tcPr>
          <w:p w14:paraId="76F295DF" w14:textId="77777777" w:rsidR="001736B8" w:rsidRPr="00C9681B" w:rsidRDefault="00A43DF4" w:rsidP="009F4E13">
            <w:pPr>
              <w:spacing w:after="0"/>
              <w:ind w:right="28"/>
              <w:rPr>
                <w:bCs/>
                <w:color w:val="000000"/>
              </w:rPr>
            </w:pPr>
            <w:r>
              <w:rPr>
                <w:bCs/>
                <w:color w:val="000000"/>
              </w:rPr>
              <w:t>Rungano Mapeture</w:t>
            </w:r>
            <w:r w:rsidR="009F4E13">
              <w:rPr>
                <w:bCs/>
                <w:color w:val="000000"/>
              </w:rPr>
              <w:t xml:space="preserve"> </w:t>
            </w:r>
            <w:r w:rsidR="00DA4B1B">
              <w:rPr>
                <w:bCs/>
                <w:color w:val="000000"/>
              </w:rPr>
              <w:t>(</w:t>
            </w:r>
            <w:r w:rsidR="001F11AC">
              <w:rPr>
                <w:bCs/>
                <w:color w:val="000000"/>
              </w:rPr>
              <w:t>Team Leader:</w:t>
            </w:r>
            <w:r w:rsidR="009F4E13">
              <w:rPr>
                <w:bCs/>
                <w:color w:val="000000"/>
              </w:rPr>
              <w:t xml:space="preserve"> </w:t>
            </w:r>
            <w:r w:rsidR="001F11AC">
              <w:rPr>
                <w:bCs/>
                <w:color w:val="000000"/>
              </w:rPr>
              <w:t>Infinite Business Technology Solutions)</w:t>
            </w:r>
          </w:p>
        </w:tc>
      </w:tr>
      <w:tr w:rsidR="001736B8" w:rsidRPr="00C9681B" w14:paraId="15106E09" w14:textId="77777777" w:rsidTr="007A283B">
        <w:trPr>
          <w:gridAfter w:val="1"/>
          <w:wAfter w:w="360" w:type="dxa"/>
        </w:trPr>
        <w:tc>
          <w:tcPr>
            <w:tcW w:w="1923" w:type="dxa"/>
            <w:shd w:val="clear" w:color="auto" w:fill="808080"/>
          </w:tcPr>
          <w:p w14:paraId="075FDF51" w14:textId="77777777" w:rsidR="001736B8" w:rsidRPr="005D659F" w:rsidRDefault="001736B8" w:rsidP="001736B8">
            <w:pPr>
              <w:spacing w:after="0"/>
              <w:ind w:right="28"/>
              <w:rPr>
                <w:b/>
                <w:bCs/>
                <w:color w:val="FFFFFF"/>
              </w:rPr>
            </w:pPr>
            <w:r w:rsidRPr="005D659F">
              <w:rPr>
                <w:b/>
                <w:bCs/>
                <w:color w:val="FFFFFF"/>
              </w:rPr>
              <w:t>Title</w:t>
            </w:r>
          </w:p>
        </w:tc>
        <w:tc>
          <w:tcPr>
            <w:tcW w:w="7716" w:type="dxa"/>
            <w:shd w:val="clear" w:color="auto" w:fill="E6E6E6"/>
          </w:tcPr>
          <w:p w14:paraId="0406D470" w14:textId="2887A587" w:rsidR="001736B8" w:rsidRPr="00C9681B" w:rsidRDefault="001F11AC" w:rsidP="009F4E13">
            <w:pPr>
              <w:spacing w:after="0"/>
              <w:ind w:right="28"/>
              <w:rPr>
                <w:bCs/>
                <w:color w:val="000000"/>
              </w:rPr>
            </w:pPr>
            <w:r>
              <w:rPr>
                <w:bCs/>
                <w:color w:val="000000"/>
              </w:rPr>
              <w:t xml:space="preserve">Microsoft </w:t>
            </w:r>
            <w:r w:rsidR="00E44AF7">
              <w:rPr>
                <w:bCs/>
                <w:color w:val="000000"/>
              </w:rPr>
              <w:t xml:space="preserve">Dynamics </w:t>
            </w:r>
            <w:r>
              <w:rPr>
                <w:bCs/>
                <w:color w:val="000000"/>
              </w:rPr>
              <w:t>365 Finance &amp; Operations Upgrade</w:t>
            </w:r>
            <w:r w:rsidR="00E44AF7">
              <w:rPr>
                <w:bCs/>
                <w:color w:val="000000"/>
              </w:rPr>
              <w:t xml:space="preserve"> </w:t>
            </w:r>
            <w:r w:rsidR="002B29A1">
              <w:rPr>
                <w:bCs/>
                <w:color w:val="000000"/>
              </w:rPr>
              <w:t>Functional Requirements Document (</w:t>
            </w:r>
            <w:proofErr w:type="gramStart"/>
            <w:r w:rsidR="002B29A1">
              <w:rPr>
                <w:bCs/>
                <w:color w:val="000000"/>
              </w:rPr>
              <w:t xml:space="preserve">FRD) </w:t>
            </w:r>
            <w:r w:rsidR="0036175D">
              <w:rPr>
                <w:bCs/>
                <w:color w:val="000000"/>
              </w:rPr>
              <w:t xml:space="preserve"> for</w:t>
            </w:r>
            <w:proofErr w:type="gramEnd"/>
            <w:r w:rsidR="0036175D">
              <w:rPr>
                <w:bCs/>
                <w:color w:val="000000"/>
              </w:rPr>
              <w:t xml:space="preserve"> </w:t>
            </w:r>
            <w:r>
              <w:rPr>
                <w:bCs/>
                <w:color w:val="000000"/>
              </w:rPr>
              <w:t>FC Platinum Holdings.</w:t>
            </w:r>
          </w:p>
        </w:tc>
      </w:tr>
    </w:tbl>
    <w:p w14:paraId="3259FC3A" w14:textId="77777777" w:rsidR="001736B8" w:rsidRPr="00C9681B" w:rsidRDefault="001736B8" w:rsidP="007A283B">
      <w:pPr>
        <w:keepNext/>
        <w:rPr>
          <w:i/>
          <w:color w:val="000000"/>
        </w:rPr>
      </w:pPr>
    </w:p>
    <w:p w14:paraId="412E164F" w14:textId="77777777" w:rsidR="001736B8" w:rsidRPr="00C9681B" w:rsidRDefault="001736B8" w:rsidP="007A283B">
      <w:pPr>
        <w:pStyle w:val="sublevel2"/>
      </w:pPr>
      <w:r w:rsidRPr="00C9681B">
        <w:t xml:space="preserve">Review </w:t>
      </w:r>
      <w:r w:rsidRPr="0089471B">
        <w:t>Committee</w:t>
      </w:r>
    </w:p>
    <w:p w14:paraId="201ABB5A" w14:textId="77777777" w:rsidR="001736B8" w:rsidRPr="00C9681B" w:rsidRDefault="001736B8" w:rsidP="007A283B">
      <w:pPr>
        <w:keepNext/>
        <w:spacing w:after="0"/>
        <w:rPr>
          <w:color w:val="000000"/>
        </w:rPr>
      </w:pPr>
      <w:r w:rsidRPr="00C9681B">
        <w:rPr>
          <w:color w:val="000000"/>
        </w:rPr>
        <w:t>The following parties are involved in the review of this version:</w:t>
      </w:r>
    </w:p>
    <w:tbl>
      <w:tblPr>
        <w:tblW w:w="9639" w:type="dxa"/>
        <w:tblInd w:w="10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107" w:type="dxa"/>
          <w:right w:w="107" w:type="dxa"/>
        </w:tblCellMar>
        <w:tblLook w:val="0000" w:firstRow="0" w:lastRow="0" w:firstColumn="0" w:lastColumn="0" w:noHBand="0" w:noVBand="0"/>
      </w:tblPr>
      <w:tblGrid>
        <w:gridCol w:w="2410"/>
        <w:gridCol w:w="2690"/>
        <w:gridCol w:w="4539"/>
      </w:tblGrid>
      <w:tr w:rsidR="001736B8" w:rsidRPr="00C9681B" w14:paraId="06062F77" w14:textId="77777777" w:rsidTr="007A283B">
        <w:trPr>
          <w:tblHeader/>
        </w:trPr>
        <w:tc>
          <w:tcPr>
            <w:tcW w:w="2410" w:type="dxa"/>
            <w:shd w:val="clear" w:color="auto" w:fill="808080"/>
            <w:vAlign w:val="center"/>
          </w:tcPr>
          <w:p w14:paraId="3C923FB1" w14:textId="77777777" w:rsidR="001736B8" w:rsidRPr="005D659F" w:rsidRDefault="001736B8" w:rsidP="001736B8">
            <w:pPr>
              <w:pStyle w:val="TableElement"/>
              <w:jc w:val="center"/>
              <w:rPr>
                <w:rFonts w:ascii="Calibri" w:hAnsi="Calibri" w:cs="Arial"/>
                <w:b/>
                <w:color w:val="FFFFFF"/>
                <w:sz w:val="18"/>
                <w:lang w:val="en-GB"/>
              </w:rPr>
            </w:pPr>
            <w:r w:rsidRPr="005D659F">
              <w:rPr>
                <w:rFonts w:ascii="Calibri" w:hAnsi="Calibri" w:cs="Arial"/>
                <w:b/>
                <w:color w:val="FFFFFF"/>
                <w:sz w:val="18"/>
                <w:lang w:val="en-GB"/>
              </w:rPr>
              <w:t>NAME</w:t>
            </w:r>
          </w:p>
        </w:tc>
        <w:tc>
          <w:tcPr>
            <w:tcW w:w="2690" w:type="dxa"/>
            <w:shd w:val="clear" w:color="auto" w:fill="808080"/>
            <w:vAlign w:val="center"/>
          </w:tcPr>
          <w:p w14:paraId="51A23487" w14:textId="77777777" w:rsidR="001736B8" w:rsidRPr="005D659F" w:rsidRDefault="001736B8" w:rsidP="001736B8">
            <w:pPr>
              <w:pStyle w:val="TableElement"/>
              <w:jc w:val="center"/>
              <w:rPr>
                <w:rFonts w:ascii="Calibri" w:hAnsi="Calibri" w:cs="Arial"/>
                <w:b/>
                <w:color w:val="FFFFFF"/>
                <w:sz w:val="18"/>
                <w:lang w:val="en-GB"/>
              </w:rPr>
            </w:pPr>
            <w:r w:rsidRPr="005D659F">
              <w:rPr>
                <w:rFonts w:ascii="Calibri" w:hAnsi="Calibri" w:cs="Arial"/>
                <w:b/>
                <w:color w:val="FFFFFF"/>
                <w:sz w:val="18"/>
                <w:lang w:val="en-GB"/>
              </w:rPr>
              <w:t>REVIEW DATE(S)</w:t>
            </w:r>
          </w:p>
        </w:tc>
        <w:tc>
          <w:tcPr>
            <w:tcW w:w="4539" w:type="dxa"/>
            <w:shd w:val="clear" w:color="auto" w:fill="808080"/>
            <w:vAlign w:val="center"/>
          </w:tcPr>
          <w:p w14:paraId="56C606F8" w14:textId="77777777" w:rsidR="001736B8" w:rsidRPr="005D659F" w:rsidRDefault="001736B8" w:rsidP="001736B8">
            <w:pPr>
              <w:pStyle w:val="TableElement"/>
              <w:jc w:val="center"/>
              <w:rPr>
                <w:rFonts w:ascii="Calibri" w:hAnsi="Calibri" w:cs="Arial"/>
                <w:b/>
                <w:color w:val="FFFFFF"/>
                <w:sz w:val="18"/>
                <w:lang w:val="en-GB"/>
              </w:rPr>
            </w:pPr>
            <w:r w:rsidRPr="005D659F">
              <w:rPr>
                <w:rFonts w:ascii="Calibri" w:hAnsi="Calibri" w:cs="Arial"/>
                <w:b/>
                <w:color w:val="FFFFFF"/>
                <w:sz w:val="18"/>
                <w:lang w:val="en-GB"/>
              </w:rPr>
              <w:t>COMMENTS</w:t>
            </w:r>
          </w:p>
        </w:tc>
      </w:tr>
      <w:tr w:rsidR="001736B8" w:rsidRPr="00C9681B" w14:paraId="4C1E78A4" w14:textId="77777777" w:rsidTr="007A283B">
        <w:tc>
          <w:tcPr>
            <w:tcW w:w="2410" w:type="dxa"/>
            <w:shd w:val="clear" w:color="auto" w:fill="E6E6E6"/>
          </w:tcPr>
          <w:p w14:paraId="365793C4" w14:textId="77777777" w:rsidR="001736B8" w:rsidRPr="00C9681B" w:rsidRDefault="00C26360" w:rsidP="004C636D">
            <w:pPr>
              <w:pStyle w:val="TableElement"/>
              <w:rPr>
                <w:rFonts w:ascii="Calibri" w:hAnsi="Calibri" w:cs="Arial"/>
                <w:color w:val="000000"/>
                <w:sz w:val="18"/>
                <w:lang w:val="en-GB"/>
              </w:rPr>
            </w:pPr>
            <w:r>
              <w:rPr>
                <w:rFonts w:ascii="Calibri" w:hAnsi="Calibri" w:cs="Arial"/>
                <w:color w:val="000000"/>
                <w:sz w:val="18"/>
                <w:lang w:val="en-GB"/>
              </w:rPr>
              <w:t>Patience Duri</w:t>
            </w:r>
          </w:p>
        </w:tc>
        <w:tc>
          <w:tcPr>
            <w:tcW w:w="2690" w:type="dxa"/>
            <w:shd w:val="clear" w:color="auto" w:fill="E6E6E6"/>
          </w:tcPr>
          <w:p w14:paraId="58CC8E22" w14:textId="77777777" w:rsidR="001736B8" w:rsidRPr="00C9681B" w:rsidRDefault="001736B8" w:rsidP="001736B8">
            <w:pPr>
              <w:pStyle w:val="TableElement"/>
              <w:rPr>
                <w:rFonts w:ascii="Calibri" w:hAnsi="Calibri" w:cs="Arial"/>
                <w:color w:val="000000"/>
                <w:sz w:val="18"/>
                <w:lang w:val="en-GB"/>
              </w:rPr>
            </w:pPr>
          </w:p>
        </w:tc>
        <w:tc>
          <w:tcPr>
            <w:tcW w:w="4539" w:type="dxa"/>
            <w:shd w:val="clear" w:color="auto" w:fill="E6E6E6"/>
          </w:tcPr>
          <w:p w14:paraId="3A759694" w14:textId="77777777" w:rsidR="001736B8" w:rsidRPr="00C9681B" w:rsidRDefault="0036175D" w:rsidP="001736B8">
            <w:pPr>
              <w:pStyle w:val="TableElement"/>
              <w:rPr>
                <w:rFonts w:ascii="Calibri" w:hAnsi="Calibri" w:cs="Arial"/>
                <w:color w:val="000000"/>
                <w:sz w:val="18"/>
                <w:lang w:val="en-GB"/>
              </w:rPr>
            </w:pPr>
            <w:r>
              <w:rPr>
                <w:rFonts w:ascii="Calibri" w:hAnsi="Calibri" w:cs="Arial"/>
                <w:color w:val="000000"/>
                <w:sz w:val="18"/>
                <w:lang w:val="en-GB"/>
              </w:rPr>
              <w:t>In -Process</w:t>
            </w:r>
          </w:p>
        </w:tc>
      </w:tr>
      <w:tr w:rsidR="001736B8" w:rsidRPr="00C9681B" w14:paraId="1B2F3468" w14:textId="77777777" w:rsidTr="007A283B">
        <w:tc>
          <w:tcPr>
            <w:tcW w:w="2410" w:type="dxa"/>
            <w:shd w:val="clear" w:color="auto" w:fill="E6E6E6"/>
          </w:tcPr>
          <w:p w14:paraId="4807135B" w14:textId="77777777" w:rsidR="001736B8" w:rsidRPr="00BA0403" w:rsidRDefault="00C26360" w:rsidP="001736B8">
            <w:pPr>
              <w:pStyle w:val="TableElement"/>
              <w:rPr>
                <w:rFonts w:ascii="Calibri" w:hAnsi="Calibri" w:cs="Arial"/>
                <w:color w:val="000000"/>
                <w:sz w:val="18"/>
                <w:lang w:val="en-GB"/>
              </w:rPr>
            </w:pPr>
            <w:r>
              <w:rPr>
                <w:rFonts w:ascii="Calibri" w:hAnsi="Calibri" w:cs="Arial"/>
                <w:color w:val="000000"/>
                <w:sz w:val="18"/>
                <w:lang w:val="en-GB"/>
              </w:rPr>
              <w:t>Enias Mbirimi</w:t>
            </w:r>
          </w:p>
        </w:tc>
        <w:tc>
          <w:tcPr>
            <w:tcW w:w="2690" w:type="dxa"/>
            <w:shd w:val="clear" w:color="auto" w:fill="E6E6E6"/>
          </w:tcPr>
          <w:p w14:paraId="527E537D" w14:textId="77777777" w:rsidR="001736B8" w:rsidRPr="00BA0403" w:rsidRDefault="001736B8" w:rsidP="002763D8">
            <w:pPr>
              <w:pStyle w:val="TableElement"/>
              <w:rPr>
                <w:rFonts w:ascii="Calibri" w:hAnsi="Calibri" w:cs="Arial"/>
                <w:color w:val="000000"/>
                <w:sz w:val="18"/>
                <w:lang w:val="en-GB"/>
              </w:rPr>
            </w:pPr>
          </w:p>
        </w:tc>
        <w:tc>
          <w:tcPr>
            <w:tcW w:w="4539" w:type="dxa"/>
            <w:shd w:val="clear" w:color="auto" w:fill="E6E6E6"/>
          </w:tcPr>
          <w:p w14:paraId="5355BC8C" w14:textId="77777777" w:rsidR="001736B8" w:rsidRPr="00BA0403" w:rsidRDefault="0036175D" w:rsidP="001736B8">
            <w:pPr>
              <w:pStyle w:val="TableElement"/>
              <w:rPr>
                <w:rFonts w:ascii="Calibri" w:hAnsi="Calibri" w:cs="Arial"/>
                <w:color w:val="000000"/>
                <w:sz w:val="18"/>
                <w:lang w:val="en-GB"/>
              </w:rPr>
            </w:pPr>
            <w:r>
              <w:rPr>
                <w:rFonts w:ascii="Calibri" w:hAnsi="Calibri" w:cs="Arial"/>
                <w:color w:val="000000"/>
                <w:sz w:val="18"/>
                <w:lang w:val="en-GB"/>
              </w:rPr>
              <w:t>In -Process</w:t>
            </w:r>
          </w:p>
        </w:tc>
      </w:tr>
      <w:tr w:rsidR="001736B8" w:rsidRPr="00C9681B" w14:paraId="4F1347E1" w14:textId="77777777" w:rsidTr="007A283B">
        <w:tc>
          <w:tcPr>
            <w:tcW w:w="2410" w:type="dxa"/>
            <w:shd w:val="clear" w:color="auto" w:fill="E6E6E6"/>
          </w:tcPr>
          <w:p w14:paraId="7CFA42AF" w14:textId="77777777" w:rsidR="001736B8" w:rsidRPr="00C9681B" w:rsidRDefault="00C26360" w:rsidP="001736B8">
            <w:pPr>
              <w:pStyle w:val="TableElement"/>
              <w:rPr>
                <w:rFonts w:ascii="Calibri" w:hAnsi="Calibri" w:cs="Arial"/>
                <w:color w:val="000000"/>
                <w:sz w:val="18"/>
                <w:lang w:val="en-GB"/>
              </w:rPr>
            </w:pPr>
            <w:r>
              <w:rPr>
                <w:rFonts w:ascii="Calibri" w:hAnsi="Calibri" w:cs="Arial"/>
                <w:color w:val="000000"/>
                <w:sz w:val="18"/>
                <w:lang w:val="en-GB"/>
              </w:rPr>
              <w:t xml:space="preserve">Fani Marachisi </w:t>
            </w:r>
          </w:p>
        </w:tc>
        <w:tc>
          <w:tcPr>
            <w:tcW w:w="2690" w:type="dxa"/>
            <w:shd w:val="clear" w:color="auto" w:fill="E6E6E6"/>
          </w:tcPr>
          <w:p w14:paraId="27DD29AA" w14:textId="77777777" w:rsidR="001736B8" w:rsidRPr="00C9681B" w:rsidRDefault="001736B8" w:rsidP="001736B8">
            <w:pPr>
              <w:pStyle w:val="TableElement"/>
              <w:rPr>
                <w:rFonts w:ascii="Calibri" w:hAnsi="Calibri" w:cs="Arial"/>
                <w:color w:val="000000"/>
                <w:sz w:val="18"/>
                <w:lang w:val="en-GB"/>
              </w:rPr>
            </w:pPr>
          </w:p>
        </w:tc>
        <w:tc>
          <w:tcPr>
            <w:tcW w:w="4539" w:type="dxa"/>
            <w:shd w:val="clear" w:color="auto" w:fill="E6E6E6"/>
          </w:tcPr>
          <w:p w14:paraId="6A941C6C" w14:textId="77777777" w:rsidR="0036175D" w:rsidRPr="00C9681B" w:rsidRDefault="0036175D" w:rsidP="001736B8">
            <w:pPr>
              <w:pStyle w:val="TableElement"/>
              <w:rPr>
                <w:rFonts w:ascii="Calibri" w:hAnsi="Calibri" w:cs="Arial"/>
                <w:color w:val="000000"/>
                <w:sz w:val="18"/>
                <w:lang w:val="en-GB"/>
              </w:rPr>
            </w:pPr>
            <w:r>
              <w:rPr>
                <w:rFonts w:ascii="Calibri" w:hAnsi="Calibri" w:cs="Arial"/>
                <w:color w:val="000000"/>
                <w:sz w:val="18"/>
                <w:lang w:val="en-GB"/>
              </w:rPr>
              <w:t xml:space="preserve">In-Process </w:t>
            </w:r>
          </w:p>
        </w:tc>
      </w:tr>
      <w:tr w:rsidR="001736B8" w:rsidRPr="00C9681B" w14:paraId="5CF071D3" w14:textId="77777777" w:rsidTr="007A283B">
        <w:tc>
          <w:tcPr>
            <w:tcW w:w="2410" w:type="dxa"/>
            <w:shd w:val="clear" w:color="auto" w:fill="E6E6E6"/>
          </w:tcPr>
          <w:p w14:paraId="31B96B1D" w14:textId="77777777" w:rsidR="001736B8" w:rsidRPr="00C9681B" w:rsidRDefault="00131D47" w:rsidP="001736B8">
            <w:pPr>
              <w:pStyle w:val="TableElement"/>
              <w:rPr>
                <w:rFonts w:ascii="Calibri" w:hAnsi="Calibri" w:cs="Arial"/>
                <w:color w:val="000000"/>
                <w:sz w:val="18"/>
                <w:lang w:val="en-GB"/>
              </w:rPr>
            </w:pPr>
            <w:r>
              <w:rPr>
                <w:rFonts w:ascii="Calibri" w:hAnsi="Calibri" w:cs="Arial"/>
                <w:color w:val="000000"/>
                <w:sz w:val="18"/>
                <w:lang w:val="en-GB"/>
              </w:rPr>
              <w:t>Martin Razunguzwa</w:t>
            </w:r>
          </w:p>
        </w:tc>
        <w:tc>
          <w:tcPr>
            <w:tcW w:w="2690" w:type="dxa"/>
            <w:shd w:val="clear" w:color="auto" w:fill="E6E6E6"/>
          </w:tcPr>
          <w:p w14:paraId="314F1259" w14:textId="77777777" w:rsidR="001736B8" w:rsidRPr="00C9681B" w:rsidRDefault="001736B8" w:rsidP="001736B8">
            <w:pPr>
              <w:pStyle w:val="TableElement"/>
              <w:rPr>
                <w:rFonts w:ascii="Calibri" w:hAnsi="Calibri" w:cs="Arial"/>
                <w:color w:val="000000"/>
                <w:sz w:val="18"/>
                <w:lang w:val="en-GB"/>
              </w:rPr>
            </w:pPr>
          </w:p>
        </w:tc>
        <w:tc>
          <w:tcPr>
            <w:tcW w:w="4539" w:type="dxa"/>
            <w:shd w:val="clear" w:color="auto" w:fill="E6E6E6"/>
          </w:tcPr>
          <w:p w14:paraId="417FBFDE" w14:textId="77777777" w:rsidR="001736B8" w:rsidRPr="00C9681B" w:rsidRDefault="0036175D" w:rsidP="001736B8">
            <w:pPr>
              <w:pStyle w:val="TableElement"/>
              <w:rPr>
                <w:rFonts w:ascii="Calibri" w:hAnsi="Calibri" w:cs="Arial"/>
                <w:color w:val="000000"/>
                <w:sz w:val="18"/>
                <w:lang w:val="en-GB"/>
              </w:rPr>
            </w:pPr>
            <w:r>
              <w:rPr>
                <w:rFonts w:ascii="Calibri" w:hAnsi="Calibri" w:cs="Arial"/>
                <w:color w:val="000000"/>
                <w:sz w:val="18"/>
                <w:lang w:val="en-GB"/>
              </w:rPr>
              <w:t>In-Process</w:t>
            </w:r>
          </w:p>
        </w:tc>
      </w:tr>
      <w:tr w:rsidR="0062234F" w:rsidRPr="00C9681B" w14:paraId="01977CA2" w14:textId="77777777" w:rsidTr="007A283B">
        <w:tc>
          <w:tcPr>
            <w:tcW w:w="2410" w:type="dxa"/>
            <w:shd w:val="clear" w:color="auto" w:fill="E6E6E6"/>
          </w:tcPr>
          <w:p w14:paraId="0F4BA51D" w14:textId="77777777" w:rsidR="0062234F" w:rsidRDefault="0062234F" w:rsidP="001736B8">
            <w:pPr>
              <w:pStyle w:val="TableElement"/>
              <w:rPr>
                <w:rFonts w:ascii="Calibri" w:hAnsi="Calibri" w:cs="Arial"/>
                <w:color w:val="000000"/>
                <w:sz w:val="18"/>
                <w:lang w:val="en-GB"/>
              </w:rPr>
            </w:pPr>
          </w:p>
        </w:tc>
        <w:tc>
          <w:tcPr>
            <w:tcW w:w="2690" w:type="dxa"/>
            <w:shd w:val="clear" w:color="auto" w:fill="E6E6E6"/>
          </w:tcPr>
          <w:p w14:paraId="640A0DDE" w14:textId="77777777" w:rsidR="0062234F" w:rsidRPr="00C9681B" w:rsidRDefault="0062234F" w:rsidP="001736B8">
            <w:pPr>
              <w:pStyle w:val="TableElement"/>
              <w:rPr>
                <w:rFonts w:ascii="Calibri" w:hAnsi="Calibri" w:cs="Arial"/>
                <w:color w:val="000000"/>
                <w:sz w:val="18"/>
                <w:lang w:val="en-GB"/>
              </w:rPr>
            </w:pPr>
          </w:p>
        </w:tc>
        <w:tc>
          <w:tcPr>
            <w:tcW w:w="4539" w:type="dxa"/>
            <w:shd w:val="clear" w:color="auto" w:fill="E6E6E6"/>
          </w:tcPr>
          <w:p w14:paraId="70C2F0A9" w14:textId="77777777" w:rsidR="0062234F" w:rsidRPr="00C9681B" w:rsidRDefault="0062234F" w:rsidP="001736B8">
            <w:pPr>
              <w:pStyle w:val="TableElement"/>
              <w:rPr>
                <w:rFonts w:ascii="Calibri" w:hAnsi="Calibri" w:cs="Arial"/>
                <w:color w:val="000000"/>
                <w:sz w:val="18"/>
                <w:lang w:val="en-GB"/>
              </w:rPr>
            </w:pPr>
          </w:p>
        </w:tc>
      </w:tr>
      <w:tr w:rsidR="0062234F" w:rsidRPr="00C9681B" w14:paraId="1A7CECD9" w14:textId="77777777" w:rsidTr="007A283B">
        <w:tc>
          <w:tcPr>
            <w:tcW w:w="2410" w:type="dxa"/>
            <w:shd w:val="clear" w:color="auto" w:fill="E6E6E6"/>
          </w:tcPr>
          <w:p w14:paraId="2B95026F" w14:textId="77777777" w:rsidR="0062234F" w:rsidRDefault="0062234F" w:rsidP="001736B8">
            <w:pPr>
              <w:pStyle w:val="TableElement"/>
              <w:rPr>
                <w:rFonts w:ascii="Calibri" w:hAnsi="Calibri" w:cs="Arial"/>
                <w:color w:val="000000"/>
                <w:sz w:val="18"/>
                <w:lang w:val="en-GB"/>
              </w:rPr>
            </w:pPr>
          </w:p>
        </w:tc>
        <w:tc>
          <w:tcPr>
            <w:tcW w:w="2690" w:type="dxa"/>
            <w:shd w:val="clear" w:color="auto" w:fill="E6E6E6"/>
          </w:tcPr>
          <w:p w14:paraId="0E8B1CEB" w14:textId="77777777" w:rsidR="0062234F" w:rsidRPr="00C9681B" w:rsidRDefault="0062234F" w:rsidP="001736B8">
            <w:pPr>
              <w:pStyle w:val="TableElement"/>
              <w:rPr>
                <w:rFonts w:ascii="Calibri" w:hAnsi="Calibri" w:cs="Arial"/>
                <w:color w:val="000000"/>
                <w:sz w:val="18"/>
                <w:lang w:val="en-GB"/>
              </w:rPr>
            </w:pPr>
          </w:p>
        </w:tc>
        <w:tc>
          <w:tcPr>
            <w:tcW w:w="4539" w:type="dxa"/>
            <w:shd w:val="clear" w:color="auto" w:fill="E6E6E6"/>
          </w:tcPr>
          <w:p w14:paraId="09E11205" w14:textId="77777777" w:rsidR="0062234F" w:rsidRPr="00C9681B" w:rsidRDefault="0062234F" w:rsidP="001736B8">
            <w:pPr>
              <w:pStyle w:val="TableElement"/>
              <w:rPr>
                <w:rFonts w:ascii="Calibri" w:hAnsi="Calibri" w:cs="Arial"/>
                <w:color w:val="000000"/>
                <w:sz w:val="18"/>
                <w:lang w:val="en-GB"/>
              </w:rPr>
            </w:pPr>
          </w:p>
        </w:tc>
      </w:tr>
    </w:tbl>
    <w:p w14:paraId="4597044E" w14:textId="77777777" w:rsidR="001736B8" w:rsidRDefault="001736B8" w:rsidP="007A283B">
      <w:pPr>
        <w:pStyle w:val="sublevel2"/>
      </w:pPr>
    </w:p>
    <w:p w14:paraId="4D8D00C2" w14:textId="77777777" w:rsidR="001736B8" w:rsidRPr="00C9681B" w:rsidRDefault="001736B8" w:rsidP="007A283B">
      <w:pPr>
        <w:pStyle w:val="sublevel2"/>
      </w:pPr>
      <w:r w:rsidRPr="00C9681B">
        <w:t>Version Control</w:t>
      </w:r>
    </w:p>
    <w:tbl>
      <w:tblPr>
        <w:tblW w:w="9639" w:type="dxa"/>
        <w:tblInd w:w="10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107" w:type="dxa"/>
          <w:right w:w="107" w:type="dxa"/>
        </w:tblCellMar>
        <w:tblLook w:val="0000" w:firstRow="0" w:lastRow="0" w:firstColumn="0" w:lastColumn="0" w:noHBand="0" w:noVBand="0"/>
      </w:tblPr>
      <w:tblGrid>
        <w:gridCol w:w="1560"/>
        <w:gridCol w:w="992"/>
        <w:gridCol w:w="2977"/>
        <w:gridCol w:w="1275"/>
        <w:gridCol w:w="2835"/>
      </w:tblGrid>
      <w:tr w:rsidR="001736B8" w:rsidRPr="00C9681B" w14:paraId="28962E84" w14:textId="77777777" w:rsidTr="007A283B">
        <w:trPr>
          <w:cantSplit/>
          <w:tblHeader/>
        </w:trPr>
        <w:tc>
          <w:tcPr>
            <w:tcW w:w="1560" w:type="dxa"/>
            <w:shd w:val="clear" w:color="auto" w:fill="808080"/>
            <w:vAlign w:val="center"/>
          </w:tcPr>
          <w:p w14:paraId="35630185" w14:textId="77777777" w:rsidR="001736B8" w:rsidRPr="005D659F" w:rsidRDefault="001736B8" w:rsidP="001736B8">
            <w:pPr>
              <w:pStyle w:val="TableElement"/>
              <w:jc w:val="center"/>
              <w:rPr>
                <w:rFonts w:ascii="Calibri" w:hAnsi="Calibri" w:cs="Arial"/>
                <w:b/>
                <w:color w:val="FFFFFF"/>
                <w:sz w:val="18"/>
                <w:lang w:val="en-GB"/>
              </w:rPr>
            </w:pPr>
            <w:r w:rsidRPr="005D659F">
              <w:rPr>
                <w:rFonts w:ascii="Calibri" w:hAnsi="Calibri" w:cs="Arial"/>
                <w:b/>
                <w:color w:val="FFFFFF"/>
                <w:sz w:val="18"/>
                <w:lang w:val="en-GB"/>
              </w:rPr>
              <w:t>DATE</w:t>
            </w:r>
          </w:p>
        </w:tc>
        <w:tc>
          <w:tcPr>
            <w:tcW w:w="992" w:type="dxa"/>
            <w:shd w:val="clear" w:color="auto" w:fill="808080"/>
          </w:tcPr>
          <w:p w14:paraId="323E2C80" w14:textId="77777777" w:rsidR="001736B8" w:rsidRPr="005D659F" w:rsidRDefault="001736B8" w:rsidP="001736B8">
            <w:pPr>
              <w:pStyle w:val="TableElement"/>
              <w:jc w:val="center"/>
              <w:rPr>
                <w:rFonts w:ascii="Calibri" w:hAnsi="Calibri" w:cs="Arial"/>
                <w:b/>
                <w:color w:val="FFFFFF"/>
                <w:sz w:val="18"/>
                <w:lang w:val="en-GB"/>
              </w:rPr>
            </w:pPr>
            <w:r w:rsidRPr="005D659F">
              <w:rPr>
                <w:rFonts w:ascii="Calibri" w:hAnsi="Calibri" w:cs="Arial"/>
                <w:b/>
                <w:color w:val="FFFFFF"/>
                <w:sz w:val="18"/>
                <w:lang w:val="en-GB"/>
              </w:rPr>
              <w:t>REVISION #</w:t>
            </w:r>
          </w:p>
        </w:tc>
        <w:tc>
          <w:tcPr>
            <w:tcW w:w="2977" w:type="dxa"/>
            <w:shd w:val="clear" w:color="auto" w:fill="808080"/>
            <w:vAlign w:val="center"/>
          </w:tcPr>
          <w:p w14:paraId="163DF488" w14:textId="77777777" w:rsidR="001736B8" w:rsidRPr="005D659F" w:rsidRDefault="001736B8" w:rsidP="001736B8">
            <w:pPr>
              <w:pStyle w:val="TableElement"/>
              <w:jc w:val="center"/>
              <w:rPr>
                <w:rFonts w:ascii="Calibri" w:hAnsi="Calibri" w:cs="Arial"/>
                <w:b/>
                <w:color w:val="FFFFFF"/>
                <w:sz w:val="18"/>
                <w:lang w:val="en-GB"/>
              </w:rPr>
            </w:pPr>
            <w:r w:rsidRPr="005D659F">
              <w:rPr>
                <w:rFonts w:ascii="Calibri" w:hAnsi="Calibri" w:cs="Arial"/>
                <w:b/>
                <w:color w:val="FFFFFF"/>
                <w:sz w:val="18"/>
                <w:lang w:val="en-GB"/>
              </w:rPr>
              <w:t>DESCRIPTION OF CHANGES MADE</w:t>
            </w:r>
          </w:p>
        </w:tc>
        <w:tc>
          <w:tcPr>
            <w:tcW w:w="1275" w:type="dxa"/>
            <w:shd w:val="clear" w:color="auto" w:fill="808080"/>
            <w:vAlign w:val="center"/>
          </w:tcPr>
          <w:p w14:paraId="61DACA90" w14:textId="77777777" w:rsidR="001736B8" w:rsidRPr="005D659F" w:rsidRDefault="001736B8" w:rsidP="001736B8">
            <w:pPr>
              <w:pStyle w:val="TableElement"/>
              <w:jc w:val="center"/>
              <w:rPr>
                <w:rFonts w:ascii="Calibri" w:hAnsi="Calibri" w:cs="Arial"/>
                <w:b/>
                <w:color w:val="FFFFFF"/>
                <w:sz w:val="18"/>
                <w:lang w:val="en-GB"/>
              </w:rPr>
            </w:pPr>
            <w:r w:rsidRPr="005D659F">
              <w:rPr>
                <w:rFonts w:ascii="Calibri" w:hAnsi="Calibri" w:cs="Arial"/>
                <w:b/>
                <w:color w:val="FFFFFF"/>
                <w:sz w:val="18"/>
                <w:lang w:val="en-GB"/>
              </w:rPr>
              <w:t>AUTHOR</w:t>
            </w:r>
          </w:p>
        </w:tc>
        <w:tc>
          <w:tcPr>
            <w:tcW w:w="2835" w:type="dxa"/>
            <w:shd w:val="clear" w:color="auto" w:fill="808080"/>
            <w:vAlign w:val="center"/>
          </w:tcPr>
          <w:p w14:paraId="2199E941" w14:textId="77777777" w:rsidR="001736B8" w:rsidRPr="005D659F" w:rsidRDefault="001736B8" w:rsidP="001736B8">
            <w:pPr>
              <w:pStyle w:val="TableElement"/>
              <w:jc w:val="center"/>
              <w:rPr>
                <w:rFonts w:ascii="Calibri" w:hAnsi="Calibri" w:cs="Arial"/>
                <w:b/>
                <w:color w:val="FFFFFF"/>
                <w:sz w:val="18"/>
                <w:lang w:val="en-GB"/>
              </w:rPr>
            </w:pPr>
            <w:r w:rsidRPr="005D659F">
              <w:rPr>
                <w:rFonts w:ascii="Calibri" w:hAnsi="Calibri" w:cs="Arial"/>
                <w:b/>
                <w:color w:val="FFFFFF"/>
                <w:sz w:val="18"/>
                <w:lang w:val="en-GB"/>
              </w:rPr>
              <w:t>APPROVED BY</w:t>
            </w:r>
          </w:p>
        </w:tc>
      </w:tr>
      <w:tr w:rsidR="001736B8" w:rsidRPr="00C9681B" w14:paraId="1ECD92D9" w14:textId="77777777" w:rsidTr="007A283B">
        <w:tc>
          <w:tcPr>
            <w:tcW w:w="1560" w:type="dxa"/>
            <w:shd w:val="clear" w:color="auto" w:fill="E6E6E6"/>
          </w:tcPr>
          <w:p w14:paraId="248357DE" w14:textId="77777777" w:rsidR="001736B8" w:rsidRPr="00992363" w:rsidRDefault="00A56275" w:rsidP="00B35381">
            <w:pPr>
              <w:pStyle w:val="TableElement"/>
              <w:jc w:val="center"/>
              <w:rPr>
                <w:rFonts w:ascii="Calibri" w:hAnsi="Calibri" w:cs="Arial"/>
                <w:color w:val="000000"/>
                <w:sz w:val="18"/>
                <w:lang w:val="en-GB"/>
              </w:rPr>
            </w:pPr>
            <w:r>
              <w:rPr>
                <w:rFonts w:ascii="Calibri" w:hAnsi="Calibri" w:cs="Arial"/>
                <w:color w:val="000000"/>
                <w:sz w:val="18"/>
                <w:lang w:val="en-GB"/>
              </w:rPr>
              <w:t>30</w:t>
            </w:r>
            <w:r w:rsidR="0036175D">
              <w:rPr>
                <w:rFonts w:ascii="Calibri" w:hAnsi="Calibri" w:cs="Arial"/>
                <w:color w:val="000000"/>
                <w:sz w:val="18"/>
                <w:lang w:val="en-GB"/>
              </w:rPr>
              <w:t>/0</w:t>
            </w:r>
            <w:r w:rsidR="00C26360">
              <w:rPr>
                <w:rFonts w:ascii="Calibri" w:hAnsi="Calibri" w:cs="Arial"/>
                <w:color w:val="000000"/>
                <w:sz w:val="18"/>
                <w:lang w:val="en-GB"/>
              </w:rPr>
              <w:t>8</w:t>
            </w:r>
            <w:r w:rsidR="0036175D">
              <w:rPr>
                <w:rFonts w:ascii="Calibri" w:hAnsi="Calibri" w:cs="Arial"/>
                <w:color w:val="000000"/>
                <w:sz w:val="18"/>
                <w:lang w:val="en-GB"/>
              </w:rPr>
              <w:t>/201</w:t>
            </w:r>
            <w:r w:rsidR="00B35381">
              <w:rPr>
                <w:rFonts w:ascii="Calibri" w:hAnsi="Calibri" w:cs="Arial"/>
                <w:color w:val="000000"/>
                <w:sz w:val="18"/>
                <w:lang w:val="en-GB"/>
              </w:rPr>
              <w:t>9</w:t>
            </w:r>
          </w:p>
        </w:tc>
        <w:tc>
          <w:tcPr>
            <w:tcW w:w="992" w:type="dxa"/>
            <w:shd w:val="clear" w:color="auto" w:fill="E6E6E6"/>
          </w:tcPr>
          <w:p w14:paraId="5DCEB84A" w14:textId="77777777" w:rsidR="001736B8" w:rsidRPr="00992363" w:rsidRDefault="0036175D" w:rsidP="00B35381">
            <w:pPr>
              <w:pStyle w:val="TableElement"/>
              <w:jc w:val="center"/>
              <w:rPr>
                <w:rFonts w:ascii="Calibri" w:hAnsi="Calibri" w:cs="Arial"/>
                <w:color w:val="000000"/>
                <w:sz w:val="18"/>
                <w:lang w:val="en-GB"/>
              </w:rPr>
            </w:pPr>
            <w:r>
              <w:rPr>
                <w:rFonts w:ascii="Calibri" w:hAnsi="Calibri" w:cs="Arial"/>
                <w:color w:val="000000"/>
                <w:sz w:val="18"/>
                <w:lang w:val="en-GB"/>
              </w:rPr>
              <w:t>1</w:t>
            </w:r>
            <w:r w:rsidR="00B35381">
              <w:rPr>
                <w:rFonts w:ascii="Calibri" w:hAnsi="Calibri" w:cs="Arial"/>
                <w:color w:val="000000"/>
                <w:sz w:val="18"/>
                <w:lang w:val="en-GB"/>
              </w:rPr>
              <w:t>.0</w:t>
            </w:r>
          </w:p>
        </w:tc>
        <w:tc>
          <w:tcPr>
            <w:tcW w:w="2977" w:type="dxa"/>
            <w:shd w:val="clear" w:color="auto" w:fill="E6E6E6"/>
          </w:tcPr>
          <w:p w14:paraId="5E80C426" w14:textId="77777777" w:rsidR="001736B8" w:rsidRPr="00992363" w:rsidRDefault="0036175D" w:rsidP="00B35381">
            <w:pPr>
              <w:pStyle w:val="TableElement"/>
              <w:jc w:val="center"/>
              <w:rPr>
                <w:rFonts w:ascii="Calibri" w:hAnsi="Calibri" w:cs="Arial"/>
                <w:color w:val="000000"/>
                <w:sz w:val="18"/>
                <w:lang w:val="en-GB"/>
              </w:rPr>
            </w:pPr>
            <w:r>
              <w:rPr>
                <w:rFonts w:ascii="Calibri" w:hAnsi="Calibri" w:cs="Arial"/>
                <w:color w:val="000000"/>
                <w:sz w:val="18"/>
                <w:lang w:val="en-GB"/>
              </w:rPr>
              <w:t>Initial Draft</w:t>
            </w:r>
          </w:p>
        </w:tc>
        <w:tc>
          <w:tcPr>
            <w:tcW w:w="1275" w:type="dxa"/>
            <w:shd w:val="clear" w:color="auto" w:fill="E6E6E6"/>
          </w:tcPr>
          <w:p w14:paraId="0CF1DAC5" w14:textId="77777777" w:rsidR="001736B8" w:rsidRPr="00992363" w:rsidRDefault="0036175D" w:rsidP="00B35381">
            <w:pPr>
              <w:pStyle w:val="TableElement"/>
              <w:jc w:val="center"/>
              <w:rPr>
                <w:rFonts w:ascii="Calibri" w:hAnsi="Calibri" w:cs="Arial"/>
                <w:color w:val="000000"/>
                <w:sz w:val="18"/>
                <w:lang w:val="en-GB"/>
              </w:rPr>
            </w:pPr>
            <w:r>
              <w:rPr>
                <w:rFonts w:ascii="Calibri" w:hAnsi="Calibri" w:cs="Arial"/>
                <w:color w:val="000000"/>
                <w:sz w:val="18"/>
                <w:lang w:val="en-GB"/>
              </w:rPr>
              <w:t>R. Mapeture</w:t>
            </w:r>
          </w:p>
        </w:tc>
        <w:tc>
          <w:tcPr>
            <w:tcW w:w="2835" w:type="dxa"/>
            <w:shd w:val="clear" w:color="auto" w:fill="E6E6E6"/>
          </w:tcPr>
          <w:p w14:paraId="35627FCC" w14:textId="77777777" w:rsidR="001736B8" w:rsidRPr="00992363" w:rsidRDefault="001736B8" w:rsidP="001736B8">
            <w:pPr>
              <w:pStyle w:val="TableElement"/>
              <w:rPr>
                <w:rFonts w:ascii="Calibri" w:hAnsi="Calibri" w:cs="Arial"/>
                <w:color w:val="000000"/>
                <w:sz w:val="18"/>
                <w:lang w:val="en-GB"/>
              </w:rPr>
            </w:pPr>
          </w:p>
        </w:tc>
      </w:tr>
      <w:tr w:rsidR="001736B8" w:rsidRPr="00C9681B" w14:paraId="1A817629" w14:textId="77777777" w:rsidTr="007A283B">
        <w:tc>
          <w:tcPr>
            <w:tcW w:w="1560" w:type="dxa"/>
            <w:shd w:val="clear" w:color="auto" w:fill="E6E6E6"/>
          </w:tcPr>
          <w:p w14:paraId="4F874B39" w14:textId="77777777" w:rsidR="001736B8" w:rsidRPr="00992363" w:rsidRDefault="001736B8" w:rsidP="001736B8">
            <w:pPr>
              <w:pStyle w:val="TableElement"/>
              <w:rPr>
                <w:rFonts w:ascii="Calibri" w:hAnsi="Calibri" w:cs="Arial"/>
                <w:color w:val="000000"/>
                <w:sz w:val="18"/>
                <w:lang w:val="en-GB"/>
              </w:rPr>
            </w:pPr>
          </w:p>
        </w:tc>
        <w:tc>
          <w:tcPr>
            <w:tcW w:w="992" w:type="dxa"/>
            <w:shd w:val="clear" w:color="auto" w:fill="E6E6E6"/>
          </w:tcPr>
          <w:p w14:paraId="145DB2FC" w14:textId="77777777" w:rsidR="001736B8" w:rsidRPr="00992363" w:rsidRDefault="001736B8" w:rsidP="001736B8">
            <w:pPr>
              <w:pStyle w:val="TableElement"/>
              <w:rPr>
                <w:rFonts w:ascii="Calibri" w:hAnsi="Calibri" w:cs="Arial"/>
                <w:color w:val="000000"/>
                <w:sz w:val="18"/>
                <w:lang w:val="en-GB"/>
              </w:rPr>
            </w:pPr>
          </w:p>
        </w:tc>
        <w:tc>
          <w:tcPr>
            <w:tcW w:w="2977" w:type="dxa"/>
            <w:shd w:val="clear" w:color="auto" w:fill="E6E6E6"/>
          </w:tcPr>
          <w:p w14:paraId="69A828E3" w14:textId="77777777" w:rsidR="001736B8" w:rsidRPr="00992363" w:rsidRDefault="001736B8" w:rsidP="001736B8">
            <w:pPr>
              <w:pStyle w:val="TableElement"/>
              <w:rPr>
                <w:rFonts w:ascii="Calibri" w:hAnsi="Calibri" w:cs="Arial"/>
                <w:color w:val="000000"/>
                <w:sz w:val="18"/>
                <w:lang w:val="en-GB"/>
              </w:rPr>
            </w:pPr>
          </w:p>
        </w:tc>
        <w:tc>
          <w:tcPr>
            <w:tcW w:w="1275" w:type="dxa"/>
            <w:shd w:val="clear" w:color="auto" w:fill="E6E6E6"/>
          </w:tcPr>
          <w:p w14:paraId="73358745" w14:textId="77777777" w:rsidR="001736B8" w:rsidRPr="00992363" w:rsidRDefault="001736B8" w:rsidP="001736B8">
            <w:pPr>
              <w:pStyle w:val="TableElement"/>
              <w:rPr>
                <w:rFonts w:ascii="Calibri" w:hAnsi="Calibri" w:cs="Arial"/>
                <w:color w:val="000000"/>
                <w:sz w:val="18"/>
                <w:lang w:val="en-GB"/>
              </w:rPr>
            </w:pPr>
          </w:p>
        </w:tc>
        <w:tc>
          <w:tcPr>
            <w:tcW w:w="2835" w:type="dxa"/>
            <w:shd w:val="clear" w:color="auto" w:fill="E6E6E6"/>
          </w:tcPr>
          <w:p w14:paraId="6793571A" w14:textId="77777777" w:rsidR="001736B8" w:rsidRPr="00992363" w:rsidRDefault="001736B8" w:rsidP="001736B8">
            <w:pPr>
              <w:pStyle w:val="TableElement"/>
              <w:rPr>
                <w:rFonts w:ascii="Calibri" w:hAnsi="Calibri" w:cs="Arial"/>
                <w:color w:val="000000"/>
                <w:sz w:val="18"/>
                <w:lang w:val="en-GB"/>
              </w:rPr>
            </w:pPr>
          </w:p>
        </w:tc>
      </w:tr>
      <w:tr w:rsidR="001736B8" w:rsidRPr="00C9681B" w14:paraId="4D30B309" w14:textId="77777777" w:rsidTr="007A283B">
        <w:tc>
          <w:tcPr>
            <w:tcW w:w="1560" w:type="dxa"/>
            <w:shd w:val="clear" w:color="auto" w:fill="E6E6E6"/>
          </w:tcPr>
          <w:p w14:paraId="739EC414" w14:textId="77777777" w:rsidR="001736B8" w:rsidRPr="00C9681B" w:rsidRDefault="001736B8" w:rsidP="001736B8">
            <w:pPr>
              <w:pStyle w:val="TableElement"/>
              <w:rPr>
                <w:rFonts w:ascii="Calibri" w:hAnsi="Calibri" w:cs="Arial"/>
                <w:color w:val="000000"/>
                <w:sz w:val="18"/>
                <w:lang w:val="en-GB"/>
              </w:rPr>
            </w:pPr>
          </w:p>
        </w:tc>
        <w:tc>
          <w:tcPr>
            <w:tcW w:w="992" w:type="dxa"/>
            <w:shd w:val="clear" w:color="auto" w:fill="E6E6E6"/>
          </w:tcPr>
          <w:p w14:paraId="2CD53485" w14:textId="77777777" w:rsidR="001736B8" w:rsidRPr="00C9681B" w:rsidRDefault="001736B8" w:rsidP="001736B8">
            <w:pPr>
              <w:pStyle w:val="TableElement"/>
              <w:rPr>
                <w:rFonts w:ascii="Calibri" w:hAnsi="Calibri" w:cs="Arial"/>
                <w:color w:val="000000"/>
                <w:sz w:val="18"/>
                <w:lang w:val="en-GB"/>
              </w:rPr>
            </w:pPr>
          </w:p>
        </w:tc>
        <w:tc>
          <w:tcPr>
            <w:tcW w:w="2977" w:type="dxa"/>
            <w:shd w:val="clear" w:color="auto" w:fill="E6E6E6"/>
          </w:tcPr>
          <w:p w14:paraId="0A4C9289" w14:textId="77777777" w:rsidR="001736B8" w:rsidRPr="00C9681B" w:rsidRDefault="001736B8" w:rsidP="001736B8">
            <w:pPr>
              <w:pStyle w:val="TableElement"/>
              <w:rPr>
                <w:rFonts w:ascii="Calibri" w:hAnsi="Calibri" w:cs="Arial"/>
                <w:color w:val="000000"/>
                <w:sz w:val="18"/>
                <w:lang w:val="en-GB"/>
              </w:rPr>
            </w:pPr>
          </w:p>
        </w:tc>
        <w:tc>
          <w:tcPr>
            <w:tcW w:w="1275" w:type="dxa"/>
            <w:shd w:val="clear" w:color="auto" w:fill="E6E6E6"/>
          </w:tcPr>
          <w:p w14:paraId="369E386F" w14:textId="77777777" w:rsidR="001736B8" w:rsidRPr="00C9681B" w:rsidRDefault="001736B8" w:rsidP="001736B8">
            <w:pPr>
              <w:pStyle w:val="TableElement"/>
              <w:rPr>
                <w:rFonts w:ascii="Calibri" w:hAnsi="Calibri" w:cs="Arial"/>
                <w:color w:val="000000"/>
                <w:sz w:val="18"/>
                <w:lang w:val="en-GB"/>
              </w:rPr>
            </w:pPr>
          </w:p>
        </w:tc>
        <w:tc>
          <w:tcPr>
            <w:tcW w:w="2835" w:type="dxa"/>
            <w:shd w:val="clear" w:color="auto" w:fill="E6E6E6"/>
          </w:tcPr>
          <w:p w14:paraId="6EE7C9AC" w14:textId="77777777" w:rsidR="001736B8" w:rsidRPr="00C9681B" w:rsidRDefault="001736B8" w:rsidP="001736B8">
            <w:pPr>
              <w:pStyle w:val="TableElement"/>
              <w:rPr>
                <w:rFonts w:ascii="Calibri" w:hAnsi="Calibri" w:cs="Arial"/>
                <w:color w:val="000000"/>
                <w:sz w:val="18"/>
                <w:lang w:val="en-GB"/>
              </w:rPr>
            </w:pPr>
          </w:p>
        </w:tc>
      </w:tr>
      <w:tr w:rsidR="001736B8" w:rsidRPr="00C9681B" w14:paraId="50A77F6E" w14:textId="77777777" w:rsidTr="007A283B">
        <w:tc>
          <w:tcPr>
            <w:tcW w:w="1560" w:type="dxa"/>
            <w:shd w:val="clear" w:color="auto" w:fill="E6E6E6"/>
          </w:tcPr>
          <w:p w14:paraId="60513B4E" w14:textId="77777777" w:rsidR="001736B8" w:rsidRPr="00C9681B" w:rsidRDefault="001736B8" w:rsidP="001736B8">
            <w:pPr>
              <w:pStyle w:val="TableElement"/>
              <w:rPr>
                <w:rFonts w:ascii="Calibri" w:hAnsi="Calibri" w:cs="Arial"/>
                <w:color w:val="000000"/>
                <w:sz w:val="18"/>
                <w:lang w:val="en-GB"/>
              </w:rPr>
            </w:pPr>
          </w:p>
        </w:tc>
        <w:tc>
          <w:tcPr>
            <w:tcW w:w="992" w:type="dxa"/>
            <w:shd w:val="clear" w:color="auto" w:fill="E6E6E6"/>
          </w:tcPr>
          <w:p w14:paraId="275D13C7" w14:textId="77777777" w:rsidR="001736B8" w:rsidRPr="00C9681B" w:rsidRDefault="001736B8" w:rsidP="001736B8">
            <w:pPr>
              <w:pStyle w:val="TableElement"/>
              <w:rPr>
                <w:rFonts w:ascii="Calibri" w:hAnsi="Calibri" w:cs="Arial"/>
                <w:color w:val="000000"/>
                <w:sz w:val="18"/>
                <w:lang w:val="en-GB"/>
              </w:rPr>
            </w:pPr>
          </w:p>
        </w:tc>
        <w:tc>
          <w:tcPr>
            <w:tcW w:w="2977" w:type="dxa"/>
            <w:shd w:val="clear" w:color="auto" w:fill="E6E6E6"/>
          </w:tcPr>
          <w:p w14:paraId="38CC771C" w14:textId="77777777" w:rsidR="001736B8" w:rsidRPr="00C9681B" w:rsidRDefault="001736B8" w:rsidP="001736B8">
            <w:pPr>
              <w:pStyle w:val="TableElement"/>
              <w:rPr>
                <w:rFonts w:ascii="Calibri" w:hAnsi="Calibri" w:cs="Arial"/>
                <w:color w:val="000000"/>
                <w:sz w:val="18"/>
                <w:lang w:val="en-GB"/>
              </w:rPr>
            </w:pPr>
          </w:p>
        </w:tc>
        <w:tc>
          <w:tcPr>
            <w:tcW w:w="1275" w:type="dxa"/>
            <w:shd w:val="clear" w:color="auto" w:fill="E6E6E6"/>
          </w:tcPr>
          <w:p w14:paraId="17024165" w14:textId="77777777" w:rsidR="001736B8" w:rsidRPr="00C9681B" w:rsidRDefault="001736B8" w:rsidP="001736B8">
            <w:pPr>
              <w:pStyle w:val="TableElement"/>
              <w:rPr>
                <w:rFonts w:ascii="Calibri" w:hAnsi="Calibri" w:cs="Arial"/>
                <w:color w:val="000000"/>
                <w:sz w:val="18"/>
                <w:lang w:val="en-GB"/>
              </w:rPr>
            </w:pPr>
          </w:p>
        </w:tc>
        <w:tc>
          <w:tcPr>
            <w:tcW w:w="2835" w:type="dxa"/>
            <w:shd w:val="clear" w:color="auto" w:fill="E6E6E6"/>
          </w:tcPr>
          <w:p w14:paraId="4C937976" w14:textId="77777777" w:rsidR="001736B8" w:rsidRPr="00C9681B" w:rsidRDefault="001736B8" w:rsidP="001736B8">
            <w:pPr>
              <w:pStyle w:val="TableElement"/>
              <w:rPr>
                <w:rFonts w:ascii="Calibri" w:hAnsi="Calibri" w:cs="Arial"/>
                <w:color w:val="000000"/>
                <w:sz w:val="18"/>
                <w:lang w:val="en-GB"/>
              </w:rPr>
            </w:pPr>
          </w:p>
        </w:tc>
      </w:tr>
    </w:tbl>
    <w:p w14:paraId="44D07774" w14:textId="77777777" w:rsidR="001736B8" w:rsidRPr="00B9759A" w:rsidRDefault="001736B8" w:rsidP="007A283B">
      <w:pPr>
        <w:rPr>
          <w:b/>
          <w:color w:val="548DD4"/>
          <w:sz w:val="18"/>
        </w:rPr>
      </w:pPr>
      <w:r w:rsidRPr="00B9759A">
        <w:rPr>
          <w:b/>
          <w:color w:val="548DD4"/>
          <w:sz w:val="18"/>
        </w:rPr>
        <w:t>Disclaimer</w:t>
      </w:r>
    </w:p>
    <w:p w14:paraId="0C83647A" w14:textId="77777777" w:rsidR="001736B8" w:rsidRPr="007264FB" w:rsidRDefault="001736B8" w:rsidP="007A283B">
      <w:pPr>
        <w:rPr>
          <w:sz w:val="16"/>
        </w:rPr>
      </w:pPr>
      <w:r w:rsidRPr="007264FB">
        <w:rPr>
          <w:sz w:val="16"/>
        </w:rPr>
        <w:t xml:space="preserve">This document is the proprietary and exclusive property of </w:t>
      </w:r>
      <w:r w:rsidR="00C26360">
        <w:rPr>
          <w:sz w:val="16"/>
        </w:rPr>
        <w:t>IBTS</w:t>
      </w:r>
      <w:r w:rsidRPr="007264FB">
        <w:rPr>
          <w:sz w:val="16"/>
        </w:rPr>
        <w:t xml:space="preserve">, except as otherwise indicated. No part of this document, in whole or in part, may be reproduced, stored, transmitted, or used for design purposes without the written permission of </w:t>
      </w:r>
      <w:r w:rsidR="00C26360">
        <w:rPr>
          <w:sz w:val="16"/>
        </w:rPr>
        <w:t>IBTS</w:t>
      </w:r>
      <w:r w:rsidRPr="007264FB">
        <w:rPr>
          <w:sz w:val="16"/>
        </w:rPr>
        <w:t>.</w:t>
      </w:r>
    </w:p>
    <w:p w14:paraId="27B24CCD" w14:textId="77777777" w:rsidR="001736B8" w:rsidRPr="00B35381" w:rsidRDefault="001736B8" w:rsidP="007A283B">
      <w:pPr>
        <w:rPr>
          <w:sz w:val="16"/>
        </w:rPr>
      </w:pPr>
      <w:r w:rsidRPr="007264FB">
        <w:rPr>
          <w:sz w:val="16"/>
        </w:rPr>
        <w:t>This document is for informational purposes only.</w:t>
      </w:r>
    </w:p>
    <w:p w14:paraId="7E391BF3" w14:textId="77777777" w:rsidR="001736B8" w:rsidRPr="007264FB" w:rsidRDefault="001736B8" w:rsidP="007A283B">
      <w:pPr>
        <w:rPr>
          <w:sz w:val="16"/>
        </w:rPr>
      </w:pPr>
      <w:r w:rsidRPr="007264FB">
        <w:rPr>
          <w:sz w:val="16"/>
        </w:rPr>
        <w:t xml:space="preserve">Complying with all applicable copyright laws is the responsibility of the user. Without limiting the rights under copyright, this document may not be reproduced, stored in or introduced into a retrieval system, or transmitted in any form or by any means (electronic, mechanical, photocopying, recording, or otherwise), but only for the purposes provided in the express written permission of </w:t>
      </w:r>
      <w:r w:rsidR="00C26360">
        <w:rPr>
          <w:sz w:val="16"/>
        </w:rPr>
        <w:t>IBTS</w:t>
      </w:r>
      <w:r w:rsidRPr="007264FB">
        <w:rPr>
          <w:sz w:val="16"/>
        </w:rPr>
        <w:t>.</w:t>
      </w:r>
    </w:p>
    <w:p w14:paraId="6FF2446B" w14:textId="77777777" w:rsidR="001736B8" w:rsidRPr="00B35381" w:rsidRDefault="00C26360" w:rsidP="007A283B">
      <w:pPr>
        <w:rPr>
          <w:sz w:val="16"/>
        </w:rPr>
      </w:pPr>
      <w:r>
        <w:rPr>
          <w:sz w:val="16"/>
        </w:rPr>
        <w:t>IBTS</w:t>
      </w:r>
      <w:r w:rsidR="001736B8" w:rsidRPr="007264FB">
        <w:rPr>
          <w:sz w:val="16"/>
        </w:rPr>
        <w:t xml:space="preserve"> may have patents, patent applications, trademarks, copyrights, or other intellectual property rights covering subject matter in this document.  Except as expressly provided in any written license agreement from </w:t>
      </w:r>
      <w:r>
        <w:rPr>
          <w:sz w:val="16"/>
        </w:rPr>
        <w:t>IBTS</w:t>
      </w:r>
      <w:r w:rsidR="001736B8" w:rsidRPr="007264FB">
        <w:rPr>
          <w:sz w:val="16"/>
        </w:rPr>
        <w:t xml:space="preserve"> the furnishing of this document does not give you any license to these patents, trademarks, copyrights, or other intellectual property.</w:t>
      </w:r>
    </w:p>
    <w:p w14:paraId="3C37A28D" w14:textId="77777777" w:rsidR="001736B8" w:rsidRDefault="001736B8" w:rsidP="007A283B">
      <w:pPr>
        <w:rPr>
          <w:sz w:val="16"/>
        </w:rPr>
      </w:pPr>
      <w:r w:rsidRPr="007264FB">
        <w:rPr>
          <w:sz w:val="16"/>
        </w:rPr>
        <w:t xml:space="preserve">Unless otherwise noted, the example companies, </w:t>
      </w:r>
      <w:r w:rsidR="00D923E4" w:rsidRPr="007264FB">
        <w:rPr>
          <w:sz w:val="16"/>
        </w:rPr>
        <w:t>organizations</w:t>
      </w:r>
      <w:r w:rsidRPr="007264FB">
        <w:rPr>
          <w:sz w:val="16"/>
        </w:rPr>
        <w:t xml:space="preserve">, products, domain names, e-mail addresses, logos, people, places, and events depicted herein are fictitious, and no association with any real company, </w:t>
      </w:r>
      <w:r w:rsidR="00D923E4" w:rsidRPr="007264FB">
        <w:rPr>
          <w:sz w:val="16"/>
        </w:rPr>
        <w:t>organization</w:t>
      </w:r>
      <w:r w:rsidRPr="007264FB">
        <w:rPr>
          <w:sz w:val="16"/>
        </w:rPr>
        <w:t>, product, domain name, email address, logo, person, place, or event is intended or should be inferred.</w:t>
      </w:r>
    </w:p>
    <w:p w14:paraId="3D63C16E" w14:textId="77777777" w:rsidR="001736B8" w:rsidRPr="007264FB" w:rsidRDefault="001736B8" w:rsidP="007A283B">
      <w:pPr>
        <w:rPr>
          <w:sz w:val="16"/>
        </w:rPr>
      </w:pPr>
    </w:p>
    <w:p w14:paraId="37007A5E" w14:textId="77777777" w:rsidR="001736B8" w:rsidRDefault="001736B8" w:rsidP="007A283B">
      <w:pPr>
        <w:rPr>
          <w:b/>
          <w:color w:val="548DD4"/>
          <w:sz w:val="18"/>
        </w:rPr>
      </w:pPr>
      <w:r w:rsidRPr="00B9759A">
        <w:rPr>
          <w:b/>
          <w:color w:val="548DD4"/>
          <w:sz w:val="18"/>
        </w:rPr>
        <w:t xml:space="preserve">© Copyright </w:t>
      </w:r>
      <w:r w:rsidR="00C26360">
        <w:rPr>
          <w:b/>
          <w:color w:val="548DD4"/>
          <w:sz w:val="18"/>
        </w:rPr>
        <w:t>IBTS</w:t>
      </w:r>
      <w:r w:rsidRPr="00B9759A">
        <w:rPr>
          <w:b/>
          <w:color w:val="548DD4"/>
          <w:sz w:val="18"/>
        </w:rPr>
        <w:t xml:space="preserve"> 20</w:t>
      </w:r>
      <w:r w:rsidR="00C26360">
        <w:rPr>
          <w:b/>
          <w:color w:val="548DD4"/>
          <w:sz w:val="18"/>
        </w:rPr>
        <w:t>1</w:t>
      </w:r>
      <w:r w:rsidR="00B35381">
        <w:rPr>
          <w:b/>
          <w:color w:val="548DD4"/>
          <w:sz w:val="18"/>
        </w:rPr>
        <w:t>7</w:t>
      </w:r>
    </w:p>
    <w:p w14:paraId="28634716" w14:textId="77777777" w:rsidR="00B35381" w:rsidRPr="00B35381" w:rsidRDefault="00B35381" w:rsidP="007A283B">
      <w:pPr>
        <w:pStyle w:val="BodyText"/>
        <w:rPr>
          <w:lang w:val="en-US" w:bidi="ar-SA"/>
        </w:rPr>
      </w:pPr>
    </w:p>
    <w:p w14:paraId="03AACFCB" w14:textId="77777777" w:rsidR="001736B8" w:rsidRPr="00C9681B" w:rsidRDefault="001736B8" w:rsidP="007A283B">
      <w:pPr>
        <w:rPr>
          <w:color w:val="595959"/>
          <w:sz w:val="16"/>
          <w:szCs w:val="16"/>
        </w:rPr>
      </w:pPr>
    </w:p>
    <w:p w14:paraId="4AF24615" w14:textId="77777777" w:rsidR="001736B8" w:rsidRPr="00D960FE" w:rsidRDefault="001736B8" w:rsidP="007A283B">
      <w:pPr>
        <w:pStyle w:val="Heading2"/>
        <w:numPr>
          <w:ilvl w:val="0"/>
          <w:numId w:val="0"/>
        </w:numPr>
      </w:pPr>
      <w:bookmarkStart w:id="5" w:name="_Toc299090706"/>
      <w:bookmarkStart w:id="6" w:name="_Toc299090755"/>
      <w:bookmarkStart w:id="7" w:name="_Toc300135840"/>
      <w:bookmarkStart w:id="8" w:name="_Toc19107243"/>
      <w:bookmarkEnd w:id="2"/>
      <w:bookmarkEnd w:id="3"/>
      <w:bookmarkEnd w:id="4"/>
      <w:r w:rsidRPr="00D960FE">
        <w:lastRenderedPageBreak/>
        <w:t>Table of Contents</w:t>
      </w:r>
      <w:bookmarkEnd w:id="5"/>
      <w:bookmarkEnd w:id="6"/>
      <w:bookmarkEnd w:id="7"/>
      <w:bookmarkEnd w:id="8"/>
    </w:p>
    <w:p w14:paraId="75F06921" w14:textId="239C55C0" w:rsidR="00274523" w:rsidRDefault="00A16E4B">
      <w:pPr>
        <w:pStyle w:val="TOC2"/>
        <w:rPr>
          <w:ins w:id="9" w:author="CIE Administrator" w:date="2019-09-11T15:13:00Z"/>
          <w:rFonts w:asciiTheme="minorHAnsi" w:eastAsiaTheme="minorEastAsia" w:hAnsiTheme="minorHAnsi" w:cstheme="minorBidi"/>
          <w:noProof/>
          <w:sz w:val="22"/>
          <w:szCs w:val="22"/>
        </w:rPr>
      </w:pPr>
      <w:r>
        <w:fldChar w:fldCharType="begin"/>
      </w:r>
      <w:r w:rsidR="001736B8">
        <w:instrText xml:space="preserve"> TOC \o "1-3" \h \z \u </w:instrText>
      </w:r>
      <w:r>
        <w:fldChar w:fldCharType="separate"/>
      </w:r>
      <w:ins w:id="10" w:author="CIE Administrator" w:date="2019-09-11T15:13:00Z">
        <w:r w:rsidR="00274523" w:rsidRPr="00BE1E8B">
          <w:rPr>
            <w:rStyle w:val="Hyperlink"/>
            <w:noProof/>
          </w:rPr>
          <w:fldChar w:fldCharType="begin"/>
        </w:r>
        <w:r w:rsidR="00274523" w:rsidRPr="00BE1E8B">
          <w:rPr>
            <w:rStyle w:val="Hyperlink"/>
            <w:noProof/>
          </w:rPr>
          <w:instrText xml:space="preserve"> </w:instrText>
        </w:r>
        <w:r w:rsidR="00274523">
          <w:rPr>
            <w:noProof/>
          </w:rPr>
          <w:instrText>HYPERLINK \l "_Toc19107243"</w:instrText>
        </w:r>
        <w:r w:rsidR="00274523" w:rsidRPr="00BE1E8B">
          <w:rPr>
            <w:rStyle w:val="Hyperlink"/>
            <w:noProof/>
          </w:rPr>
          <w:instrText xml:space="preserve"> </w:instrText>
        </w:r>
        <w:r w:rsidR="00274523" w:rsidRPr="00BE1E8B">
          <w:rPr>
            <w:rStyle w:val="Hyperlink"/>
            <w:noProof/>
          </w:rPr>
          <w:fldChar w:fldCharType="separate"/>
        </w:r>
        <w:r w:rsidR="00274523" w:rsidRPr="00BE1E8B">
          <w:rPr>
            <w:rStyle w:val="Hyperlink"/>
            <w:noProof/>
          </w:rPr>
          <w:t>Table of Contents</w:t>
        </w:r>
        <w:r w:rsidR="00274523">
          <w:rPr>
            <w:noProof/>
            <w:webHidden/>
          </w:rPr>
          <w:tab/>
        </w:r>
        <w:r w:rsidR="00274523">
          <w:rPr>
            <w:noProof/>
            <w:webHidden/>
          </w:rPr>
          <w:fldChar w:fldCharType="begin"/>
        </w:r>
        <w:r w:rsidR="00274523">
          <w:rPr>
            <w:noProof/>
            <w:webHidden/>
          </w:rPr>
          <w:instrText xml:space="preserve"> PAGEREF _Toc19107243 \h </w:instrText>
        </w:r>
      </w:ins>
      <w:r w:rsidR="00274523">
        <w:rPr>
          <w:noProof/>
          <w:webHidden/>
        </w:rPr>
      </w:r>
      <w:r w:rsidR="00274523">
        <w:rPr>
          <w:noProof/>
          <w:webHidden/>
        </w:rPr>
        <w:fldChar w:fldCharType="separate"/>
      </w:r>
      <w:ins w:id="11" w:author="CIE Administrator" w:date="2019-09-11T15:13:00Z">
        <w:r w:rsidR="00274523">
          <w:rPr>
            <w:noProof/>
            <w:webHidden/>
          </w:rPr>
          <w:t>3</w:t>
        </w:r>
        <w:r w:rsidR="00274523">
          <w:rPr>
            <w:noProof/>
            <w:webHidden/>
          </w:rPr>
          <w:fldChar w:fldCharType="end"/>
        </w:r>
        <w:r w:rsidR="00274523" w:rsidRPr="00BE1E8B">
          <w:rPr>
            <w:rStyle w:val="Hyperlink"/>
            <w:noProof/>
          </w:rPr>
          <w:fldChar w:fldCharType="end"/>
        </w:r>
      </w:ins>
    </w:p>
    <w:p w14:paraId="220994D5" w14:textId="77777777" w:rsidR="00A04604" w:rsidRPr="00205D76" w:rsidRDefault="00A16E4B" w:rsidP="007A283B">
      <w:pPr>
        <w:rPr>
          <w:rFonts w:asciiTheme="minorHAnsi" w:hAnsiTheme="minorHAnsi"/>
        </w:rPr>
      </w:pPr>
      <w:r>
        <w:rPr>
          <w:b/>
        </w:rPr>
        <w:fldChar w:fldCharType="end"/>
      </w:r>
    </w:p>
    <w:p w14:paraId="649F7450" w14:textId="77777777" w:rsidR="009B1906" w:rsidRPr="002574C8" w:rsidRDefault="009B1906" w:rsidP="007A283B">
      <w:pPr>
        <w:rPr>
          <w:rFonts w:cs="Calibri"/>
          <w:b/>
          <w:color w:val="E36C0A"/>
          <w:sz w:val="18"/>
        </w:rPr>
      </w:pPr>
    </w:p>
    <w:p w14:paraId="543DFF19" w14:textId="77777777" w:rsidR="00131D47" w:rsidRPr="002306D1" w:rsidRDefault="00131D47" w:rsidP="00055E98">
      <w:pPr>
        <w:pStyle w:val="BodyText"/>
        <w:rPr>
          <w:sz w:val="16"/>
          <w:szCs w:val="16"/>
          <w:lang w:val="en-US" w:bidi="ar-SA"/>
        </w:rPr>
      </w:pPr>
      <w:bookmarkStart w:id="12" w:name="_Toc61427955"/>
      <w:bookmarkStart w:id="13" w:name="_Toc61428058"/>
      <w:bookmarkStart w:id="14" w:name="_Toc61428148"/>
      <w:bookmarkStart w:id="15" w:name="_Toc61428311"/>
      <w:bookmarkStart w:id="16" w:name="_Toc61427956"/>
      <w:bookmarkStart w:id="17" w:name="_Toc61428059"/>
      <w:bookmarkStart w:id="18" w:name="_Toc61428149"/>
      <w:bookmarkStart w:id="19" w:name="_Toc61428312"/>
      <w:bookmarkStart w:id="20" w:name="_Toc202328417"/>
      <w:bookmarkStart w:id="21" w:name="_Toc202329139"/>
      <w:bookmarkStart w:id="22" w:name="_Toc202240758"/>
      <w:bookmarkStart w:id="23" w:name="_Toc202244356"/>
      <w:bookmarkStart w:id="24" w:name="_Toc202322107"/>
      <w:bookmarkStart w:id="25" w:name="_Toc202328280"/>
      <w:bookmarkStart w:id="26" w:name="_Toc202328455"/>
      <w:bookmarkStart w:id="27" w:name="_Toc20232917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0"/>
    </w:p>
    <w:sectPr w:rsidR="00131D47" w:rsidRPr="002306D1" w:rsidSect="003E257D">
      <w:headerReference w:type="even" r:id="rId14"/>
      <w:footerReference w:type="default" r:id="rId15"/>
      <w:headerReference w:type="first" r:id="rId16"/>
      <w:pgSz w:w="11907" w:h="16840" w:code="9"/>
      <w:pgMar w:top="1361" w:right="992" w:bottom="1560" w:left="1134" w:header="680" w:footer="79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2202F" w14:textId="77777777" w:rsidR="0055271D" w:rsidRDefault="0055271D" w:rsidP="00F318EE">
      <w:pPr>
        <w:spacing w:after="0"/>
      </w:pPr>
      <w:r>
        <w:separator/>
      </w:r>
    </w:p>
  </w:endnote>
  <w:endnote w:type="continuationSeparator" w:id="0">
    <w:p w14:paraId="436369D2" w14:textId="77777777" w:rsidR="0055271D" w:rsidRDefault="0055271D" w:rsidP="00F318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Bold">
    <w:altName w:val="Edwardian Script ITC"/>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merigo BT">
    <w:altName w:val="Times New Roman"/>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Univers 45 Light">
    <w:panose1 w:val="00000000000000000000"/>
    <w:charset w:val="00"/>
    <w:family w:val="swiss"/>
    <w:notTrueType/>
    <w:pitch w:val="variable"/>
    <w:sig w:usb0="00000003" w:usb1="00000000" w:usb2="00000000" w:usb3="00000000" w:csb0="00000001" w:csb1="00000000"/>
  </w:font>
  <w:font w:name="Univers 57 Condensed">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DaunPenh">
    <w:panose1 w:val="01010101010101010101"/>
    <w:charset w:val="00"/>
    <w:family w:val="auto"/>
    <w:pitch w:val="variable"/>
    <w:sig w:usb0="00000003" w:usb1="00000000" w:usb2="00010000" w:usb3="00000000" w:csb0="00000001" w:csb1="00000000"/>
  </w:font>
  <w:font w:name="MoolBoran">
    <w:panose1 w:val="020B0100010101010101"/>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5839619"/>
      <w:docPartObj>
        <w:docPartGallery w:val="Page Numbers (Bottom of Page)"/>
        <w:docPartUnique/>
      </w:docPartObj>
    </w:sdtPr>
    <w:sdtEndPr/>
    <w:sdtContent>
      <w:sdt>
        <w:sdtPr>
          <w:id w:val="-1769616900"/>
          <w:docPartObj>
            <w:docPartGallery w:val="Page Numbers (Top of Page)"/>
            <w:docPartUnique/>
          </w:docPartObj>
        </w:sdtPr>
        <w:sdtEndPr/>
        <w:sdtContent>
          <w:p w14:paraId="083584DB" w14:textId="77777777" w:rsidR="006C317F" w:rsidRDefault="006C317F">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6D1020">
              <w:rPr>
                <w:b/>
                <w:bCs/>
                <w:noProof/>
              </w:rPr>
              <w:t>32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D1020">
              <w:rPr>
                <w:b/>
                <w:bCs/>
                <w:noProof/>
              </w:rPr>
              <w:t>32</w:t>
            </w:r>
            <w:r>
              <w:rPr>
                <w:b/>
                <w:bCs/>
                <w:sz w:val="24"/>
                <w:szCs w:val="24"/>
              </w:rPr>
              <w:fldChar w:fldCharType="end"/>
            </w:r>
          </w:p>
          <w:p w14:paraId="083683D4" w14:textId="77777777" w:rsidR="006C317F" w:rsidRPr="005815CF" w:rsidRDefault="006C317F" w:rsidP="00C26360">
            <w:pPr>
              <w:pStyle w:val="Footer"/>
              <w:jc w:val="center"/>
              <w:rPr>
                <w:color w:val="7F7F7F"/>
                <w:sz w:val="18"/>
              </w:rPr>
            </w:pPr>
            <w:r w:rsidRPr="00C26360">
              <w:rPr>
                <w:rStyle w:val="PageNumber"/>
                <w:b/>
                <w:bCs/>
                <w:i/>
                <w:iCs/>
                <w:color w:val="7F7F7F"/>
                <w:sz w:val="18"/>
                <w:szCs w:val="18"/>
              </w:rPr>
              <w:t xml:space="preserve">Produced by IBTS for FC Platinum Holdings                                                                                                                                               </w:t>
            </w:r>
            <w:r w:rsidRPr="00BE237A">
              <w:rPr>
                <w:rFonts w:eastAsia="Calibri" w:cs="Calibri"/>
                <w:noProof/>
                <w:color w:val="000000"/>
                <w:position w:val="1"/>
                <w:sz w:val="22"/>
                <w:szCs w:val="22"/>
                <w:lang w:val="en-ZW" w:eastAsia="en-ZW"/>
              </w:rPr>
              <w:drawing>
                <wp:inline distT="0" distB="0" distL="0" distR="0" wp14:anchorId="5099561C" wp14:editId="25896104">
                  <wp:extent cx="809625" cy="285750"/>
                  <wp:effectExtent l="0" t="0" r="9525" b="0"/>
                  <wp:docPr id="11" name="Picture 11"/>
                  <wp:cNvGraphicFramePr/>
                  <a:graphic xmlns:a="http://schemas.openxmlformats.org/drawingml/2006/main">
                    <a:graphicData uri="http://schemas.openxmlformats.org/drawingml/2006/picture">
                      <pic:pic xmlns:pic="http://schemas.openxmlformats.org/drawingml/2006/picture">
                        <pic:nvPicPr>
                          <pic:cNvPr id="98103" name="Picture 98103"/>
                          <pic:cNvPicPr/>
                        </pic:nvPicPr>
                        <pic:blipFill>
                          <a:blip r:embed="rId1">
                            <a:extLst>
                              <a:ext uri="{28A0092B-C50C-407E-A947-70E740481C1C}">
                                <a14:useLocalDpi xmlns:a14="http://schemas.microsoft.com/office/drawing/2010/main" val="0"/>
                              </a:ext>
                            </a:extLst>
                          </a:blip>
                          <a:stretch>
                            <a:fillRect/>
                          </a:stretch>
                        </pic:blipFill>
                        <pic:spPr>
                          <a:xfrm>
                            <a:off x="0" y="0"/>
                            <a:ext cx="815349" cy="287770"/>
                          </a:xfrm>
                          <a:prstGeom prst="rect">
                            <a:avLst/>
                          </a:prstGeom>
                        </pic:spPr>
                      </pic:pic>
                    </a:graphicData>
                  </a:graphic>
                </wp:inline>
              </w:drawing>
            </w:r>
          </w:p>
        </w:sdtContent>
      </w:sdt>
    </w:sdtContent>
  </w:sdt>
  <w:p w14:paraId="2E6C0D52" w14:textId="77777777" w:rsidR="006C317F" w:rsidRPr="005815CF" w:rsidRDefault="006C317F" w:rsidP="005815CF">
    <w:pPr>
      <w:pStyle w:val="Footer"/>
      <w:jc w:val="right"/>
      <w:rPr>
        <w:rStyle w:val="PageNumber"/>
      </w:rPr>
    </w:pPr>
    <w:r>
      <w:rPr>
        <w:rStyle w:val="PageNumber"/>
        <w:color w:val="7F7F7F"/>
        <w:sz w:val="18"/>
      </w:rPr>
      <w:tab/>
    </w:r>
    <w:r>
      <w:rPr>
        <w:rStyle w:val="PageNumber"/>
        <w:color w:val="7F7F7F"/>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894EB" w14:textId="77777777" w:rsidR="0055271D" w:rsidRDefault="0055271D" w:rsidP="00F318EE">
      <w:pPr>
        <w:spacing w:after="0"/>
      </w:pPr>
      <w:r>
        <w:separator/>
      </w:r>
    </w:p>
  </w:footnote>
  <w:footnote w:type="continuationSeparator" w:id="0">
    <w:p w14:paraId="0233ADC9" w14:textId="77777777" w:rsidR="0055271D" w:rsidRDefault="0055271D" w:rsidP="00F318E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9560B" w14:textId="77777777" w:rsidR="006C317F" w:rsidRPr="00082E6D" w:rsidRDefault="006C317F" w:rsidP="003C5DCE">
    <w:pPr>
      <w:pStyle w:val="Header"/>
      <w:tabs>
        <w:tab w:val="clear" w:pos="4680"/>
      </w:tabs>
      <w:jc w:val="right"/>
      <w:rPr>
        <w:rFonts w:ascii="Arial" w:hAnsi="Arial" w:cs="Arial"/>
        <w:b/>
        <w:color w:val="000000"/>
      </w:rPr>
    </w:pPr>
    <w:r>
      <w:rPr>
        <w:noProof/>
        <w:lang w:val="en-ZW" w:eastAsia="en-ZW"/>
      </w:rPr>
      <w:drawing>
        <wp:anchor distT="0" distB="0" distL="114300" distR="114300" simplePos="0" relativeHeight="251655168" behindDoc="0" locked="0" layoutInCell="1" allowOverlap="1" wp14:anchorId="0847B8BE" wp14:editId="42870360">
          <wp:simplePos x="0" y="0"/>
          <wp:positionH relativeFrom="column">
            <wp:posOffset>-41910</wp:posOffset>
          </wp:positionH>
          <wp:positionV relativeFrom="paragraph">
            <wp:posOffset>-8890</wp:posOffset>
          </wp:positionV>
          <wp:extent cx="1852295" cy="266065"/>
          <wp:effectExtent l="19050" t="0" r="0" b="0"/>
          <wp:wrapNone/>
          <wp:docPr id="7" name="Picture 1" descr="C:\Users\ilze\Desktop\IMG_05012011_112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ze\Desktop\IMG_05012011_112253.png"/>
                  <pic:cNvPicPr>
                    <a:picLocks noChangeAspect="1" noChangeArrowheads="1"/>
                  </pic:cNvPicPr>
                </pic:nvPicPr>
                <pic:blipFill>
                  <a:blip r:embed="rId1"/>
                  <a:srcRect/>
                  <a:stretch>
                    <a:fillRect/>
                  </a:stretch>
                </pic:blipFill>
                <pic:spPr bwMode="auto">
                  <a:xfrm>
                    <a:off x="0" y="0"/>
                    <a:ext cx="1852295" cy="266065"/>
                  </a:xfrm>
                  <a:prstGeom prst="rect">
                    <a:avLst/>
                  </a:prstGeom>
                  <a:noFill/>
                  <a:ln w="9525">
                    <a:noFill/>
                    <a:miter lim="800000"/>
                    <a:headEnd/>
                    <a:tailEnd/>
                  </a:ln>
                </pic:spPr>
              </pic:pic>
            </a:graphicData>
          </a:graphic>
        </wp:anchor>
      </w:drawing>
    </w:r>
    <w:r>
      <w:tab/>
    </w:r>
    <w:r w:rsidR="002F5A8A">
      <w:fldChar w:fldCharType="begin"/>
    </w:r>
    <w:r w:rsidR="002F5A8A">
      <w:instrText xml:space="preserve"> FILENAME   \* MERGEFORMAT </w:instrText>
    </w:r>
    <w:r w:rsidR="002F5A8A">
      <w:fldChar w:fldCharType="separate"/>
    </w:r>
    <w:r w:rsidRPr="00B9796C">
      <w:rPr>
        <w:rFonts w:ascii="Arial" w:hAnsi="Arial" w:cs="Arial"/>
        <w:b/>
        <w:noProof/>
        <w:color w:val="000000"/>
        <w:sz w:val="24"/>
      </w:rPr>
      <w:t>ERP Deployment Project</w:t>
    </w:r>
    <w:r>
      <w:rPr>
        <w:noProof/>
      </w:rPr>
      <w:t xml:space="preserve"> Charter E-Learning Solutions</w:t>
    </w:r>
    <w:r w:rsidR="002F5A8A">
      <w:rPr>
        <w:noProof/>
      </w:rPr>
      <w:fldChar w:fldCharType="end"/>
    </w:r>
    <w:r>
      <w:rPr>
        <w:noProof/>
      </w:rPr>
      <w:t>TENDO</w:t>
    </w:r>
  </w:p>
  <w:p w14:paraId="3C56BAD7" w14:textId="77777777" w:rsidR="006C317F" w:rsidRPr="00F35AB5" w:rsidRDefault="006C317F" w:rsidP="00F35AB5">
    <w:pPr>
      <w:pStyle w:val="Header"/>
    </w:pPr>
  </w:p>
  <w:p w14:paraId="664A9196" w14:textId="77777777" w:rsidR="006C317F" w:rsidRDefault="006C317F"/>
  <w:p w14:paraId="55C00C45" w14:textId="77777777" w:rsidR="006C317F" w:rsidRDefault="006C317F"/>
  <w:p w14:paraId="43A398AB" w14:textId="77777777" w:rsidR="006C317F" w:rsidRDefault="006C317F"/>
  <w:p w14:paraId="7624BDA5" w14:textId="77777777" w:rsidR="006C317F" w:rsidRDefault="006C317F"/>
  <w:p w14:paraId="7A8C67DC" w14:textId="77777777" w:rsidR="006C317F" w:rsidRDefault="006C31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4BDFA" w14:textId="77777777" w:rsidR="006C317F" w:rsidRDefault="006C317F" w:rsidP="00A56275">
    <w:pPr>
      <w:pStyle w:val="Header"/>
      <w:tabs>
        <w:tab w:val="clear" w:pos="4680"/>
        <w:tab w:val="clear" w:pos="9360"/>
        <w:tab w:val="left" w:pos="1222"/>
      </w:tabs>
    </w:pPr>
    <w:r>
      <w:rPr>
        <w:noProof/>
        <w:lang w:val="en-ZW" w:eastAsia="en-ZW"/>
      </w:rPr>
      <mc:AlternateContent>
        <mc:Choice Requires="wps">
          <w:drawing>
            <wp:anchor distT="0" distB="0" distL="114300" distR="114300" simplePos="0" relativeHeight="251656192" behindDoc="0" locked="0" layoutInCell="1" allowOverlap="1" wp14:anchorId="225B9F10" wp14:editId="2FF1DCAA">
              <wp:simplePos x="0" y="0"/>
              <wp:positionH relativeFrom="column">
                <wp:posOffset>966470</wp:posOffset>
              </wp:positionH>
              <wp:positionV relativeFrom="paragraph">
                <wp:posOffset>4019550</wp:posOffset>
              </wp:positionV>
              <wp:extent cx="5891530" cy="1686560"/>
              <wp:effectExtent l="0" t="0" r="0" b="889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1530" cy="168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9E7508" w14:textId="77777777" w:rsidR="006C317F" w:rsidRPr="00EC7CE6" w:rsidRDefault="006C317F" w:rsidP="003E257D">
                          <w:pPr>
                            <w:rPr>
                              <w:szCs w:val="7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5B9F10" id="Rectangle 1" o:spid="_x0000_s1027" style="position:absolute;left:0;text-align:left;margin-left:76.1pt;margin-top:316.5pt;width:463.9pt;height:132.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" stroked="f">
              <v:textbox>
                <w:txbxContent>
                  <w:p w14:paraId="729E7508" w14:textId="77777777" w:rsidR="006C317F" w:rsidRPr="00EC7CE6" w:rsidRDefault="006C317F" w:rsidP="003E257D">
                    <w:pPr>
                      <w:rPr>
                        <w:szCs w:val="72"/>
                      </w:rPr>
                    </w:pPr>
                  </w:p>
                </w:txbxContent>
              </v:textbox>
            </v:rect>
          </w:pict>
        </mc:Fallback>
      </mc:AlternateContent>
    </w:r>
    <w:r>
      <w:rPr>
        <w:noProof/>
        <w:lang w:val="en-ZW" w:eastAsia="en-ZW"/>
      </w:rPr>
      <mc:AlternateContent>
        <mc:Choice Requires="wps">
          <w:drawing>
            <wp:anchor distT="0" distB="0" distL="114300" distR="114300" simplePos="0" relativeHeight="251658240" behindDoc="0" locked="0" layoutInCell="1" allowOverlap="1" wp14:anchorId="6CAB33E8" wp14:editId="7EF3366D">
              <wp:simplePos x="0" y="0"/>
              <wp:positionH relativeFrom="column">
                <wp:posOffset>1118870</wp:posOffset>
              </wp:positionH>
              <wp:positionV relativeFrom="paragraph">
                <wp:posOffset>4171950</wp:posOffset>
              </wp:positionV>
              <wp:extent cx="5891530" cy="1377315"/>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1530" cy="137731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8B967A" w14:textId="77777777" w:rsidR="006C317F" w:rsidRPr="00EC7CE6" w:rsidRDefault="006C317F" w:rsidP="003E257D">
                          <w:pPr>
                            <w:rPr>
                              <w:szCs w:val="7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AB33E8" id="Rectangle 3" o:spid="_x0000_s1028" style="position:absolute;left:0;text-align:left;margin-left:88.1pt;margin-top:328.5pt;width:463.9pt;height:10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" fillcolor="#bfbfbf" stroked="f">
              <v:textbox>
                <w:txbxContent>
                  <w:p w14:paraId="4C8B967A" w14:textId="77777777" w:rsidR="006C317F" w:rsidRPr="00EC7CE6" w:rsidRDefault="006C317F" w:rsidP="003E257D">
                    <w:pPr>
                      <w:rPr>
                        <w:szCs w:val="72"/>
                      </w:rPr>
                    </w:pPr>
                  </w:p>
                </w:txbxContent>
              </v:textbox>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5E49A7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2" w15:restartNumberingAfterBreak="0">
    <w:nsid w:val="07A2104B"/>
    <w:multiLevelType w:val="multilevel"/>
    <w:tmpl w:val="C21C4618"/>
    <w:styleLink w:val="Alpha01"/>
    <w:lvl w:ilvl="0">
      <w:start w:val="1"/>
      <w:numFmt w:val="lowerLetter"/>
      <w:lvlText w:val="(%1)"/>
      <w:lvlJc w:val="left"/>
      <w:pPr>
        <w:tabs>
          <w:tab w:val="num" w:pos="1985"/>
        </w:tabs>
        <w:ind w:left="1985" w:hanging="851"/>
      </w:pPr>
      <w:rPr>
        <w:rFonts w:ascii="Times New Roman" w:hAnsi="Times New Roman" w:hint="default"/>
        <w:b/>
      </w:rPr>
    </w:lvl>
    <w:lvl w:ilvl="1">
      <w:start w:val="1"/>
      <w:numFmt w:val="bullet"/>
      <w:lvlText w:val=""/>
      <w:lvlJc w:val="left"/>
      <w:pPr>
        <w:tabs>
          <w:tab w:val="num" w:pos="1800"/>
        </w:tabs>
        <w:ind w:left="1800" w:hanging="360"/>
      </w:pPr>
      <w:rPr>
        <w:rFonts w:ascii="Wingdings 3" w:hAnsi="Wingdings 3"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A9946FD"/>
    <w:multiLevelType w:val="hybridMultilevel"/>
    <w:tmpl w:val="3A6A746A"/>
    <w:lvl w:ilvl="0" w:tplc="15B4DAC4">
      <w:start w:val="1"/>
      <w:numFmt w:val="decimal"/>
      <w:pStyle w:val="StyleHeading2Contrat2Left0cmHanging127cm"/>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6D7D81"/>
    <w:multiLevelType w:val="hybridMultilevel"/>
    <w:tmpl w:val="0C44D3E8"/>
    <w:lvl w:ilvl="0" w:tplc="04090005">
      <w:start w:val="1"/>
      <w:numFmt w:val="bullet"/>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15:restartNumberingAfterBreak="0">
    <w:nsid w:val="0F544945"/>
    <w:multiLevelType w:val="hybridMultilevel"/>
    <w:tmpl w:val="2ED6175C"/>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112B4F6D"/>
    <w:multiLevelType w:val="hybridMultilevel"/>
    <w:tmpl w:val="9A60E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573F7E"/>
    <w:multiLevelType w:val="hybridMultilevel"/>
    <w:tmpl w:val="96EA2B74"/>
    <w:lvl w:ilvl="0" w:tplc="6A4C4C3A">
      <w:start w:val="1"/>
      <w:numFmt w:val="bullet"/>
      <w:pStyle w:val="bulletlist1"/>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8CD1371"/>
    <w:multiLevelType w:val="multilevel"/>
    <w:tmpl w:val="5C4EAB40"/>
    <w:styleLink w:val="StyleBulletedWingdingssymbolBefore05Hanging025"/>
    <w:lvl w:ilvl="0">
      <w:start w:val="1"/>
      <w:numFmt w:val="bullet"/>
      <w:lvlText w:val=""/>
      <w:lvlJc w:val="left"/>
      <w:pPr>
        <w:tabs>
          <w:tab w:val="num" w:pos="1080"/>
        </w:tabs>
        <w:ind w:left="108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EC39FC"/>
    <w:multiLevelType w:val="hybridMultilevel"/>
    <w:tmpl w:val="4C8C139E"/>
    <w:lvl w:ilvl="0" w:tplc="04090001">
      <w:start w:val="1"/>
      <w:numFmt w:val="bullet"/>
      <w:pStyle w:val="BMCBullet1"/>
      <w:lvlText w:val=""/>
      <w:lvlJc w:val="left"/>
      <w:pPr>
        <w:tabs>
          <w:tab w:val="num" w:pos="727"/>
        </w:tabs>
        <w:ind w:left="727" w:hanging="367"/>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EB5CAB"/>
    <w:multiLevelType w:val="hybridMultilevel"/>
    <w:tmpl w:val="C2920346"/>
    <w:lvl w:ilvl="0" w:tplc="04090005">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1" w15:restartNumberingAfterBreak="0">
    <w:nsid w:val="2384437F"/>
    <w:multiLevelType w:val="hybridMultilevel"/>
    <w:tmpl w:val="A01E42A6"/>
    <w:lvl w:ilvl="0" w:tplc="D0EA1C04">
      <w:start w:val="1"/>
      <w:numFmt w:val="bullet"/>
      <w:pStyle w:val="SmartWITable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48D6E95"/>
    <w:multiLevelType w:val="hybridMultilevel"/>
    <w:tmpl w:val="14EC1FC8"/>
    <w:lvl w:ilvl="0" w:tplc="1D1E549C">
      <w:start w:val="1"/>
      <w:numFmt w:val="decimal"/>
      <w:pStyle w:val="StyleHeading2Contrat2Left0cmHanging127cm1"/>
      <w:lvlText w:val="%1.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0971FA"/>
    <w:multiLevelType w:val="hybridMultilevel"/>
    <w:tmpl w:val="2026D010"/>
    <w:lvl w:ilvl="0" w:tplc="9384D750">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29C06A9A"/>
    <w:multiLevelType w:val="hybridMultilevel"/>
    <w:tmpl w:val="C76C26CC"/>
    <w:lvl w:ilvl="0" w:tplc="AF3AD104">
      <w:start w:val="1"/>
      <w:numFmt w:val="bullet"/>
      <w:pStyle w:val="StyleStyleHeading1CenteredLeft222cmFirstline0cm"/>
      <w:lvlText w:val=""/>
      <w:lvlJc w:val="left"/>
      <w:pPr>
        <w:tabs>
          <w:tab w:val="num" w:pos="360"/>
        </w:tabs>
        <w:ind w:left="360" w:hanging="360"/>
      </w:pPr>
      <w:rPr>
        <w:rFonts w:ascii="Symbol" w:hAnsi="Symbol" w:hint="default"/>
        <w:color w:val="800000"/>
      </w:rPr>
    </w:lvl>
    <w:lvl w:ilvl="1" w:tplc="04090003">
      <w:start w:val="1"/>
      <w:numFmt w:val="bullet"/>
      <w:lvlText w:val="o"/>
      <w:lvlJc w:val="left"/>
      <w:pPr>
        <w:tabs>
          <w:tab w:val="num" w:pos="181"/>
        </w:tabs>
        <w:ind w:left="181" w:hanging="360"/>
      </w:pPr>
      <w:rPr>
        <w:rFonts w:ascii="Courier New" w:hAnsi="Courier New" w:cs="Courier New" w:hint="default"/>
      </w:rPr>
    </w:lvl>
    <w:lvl w:ilvl="2" w:tplc="04090005">
      <w:start w:val="1"/>
      <w:numFmt w:val="bullet"/>
      <w:lvlText w:val=""/>
      <w:lvlJc w:val="left"/>
      <w:pPr>
        <w:tabs>
          <w:tab w:val="num" w:pos="901"/>
        </w:tabs>
        <w:ind w:left="901" w:hanging="360"/>
      </w:pPr>
      <w:rPr>
        <w:rFonts w:ascii="Wingdings" w:hAnsi="Wingdings" w:hint="default"/>
      </w:rPr>
    </w:lvl>
    <w:lvl w:ilvl="3" w:tplc="04090001" w:tentative="1">
      <w:start w:val="1"/>
      <w:numFmt w:val="bullet"/>
      <w:lvlText w:val=""/>
      <w:lvlJc w:val="left"/>
      <w:pPr>
        <w:tabs>
          <w:tab w:val="num" w:pos="1621"/>
        </w:tabs>
        <w:ind w:left="1621" w:hanging="360"/>
      </w:pPr>
      <w:rPr>
        <w:rFonts w:ascii="Symbol" w:hAnsi="Symbol" w:hint="default"/>
      </w:rPr>
    </w:lvl>
    <w:lvl w:ilvl="4" w:tplc="04090003" w:tentative="1">
      <w:start w:val="1"/>
      <w:numFmt w:val="bullet"/>
      <w:lvlText w:val="o"/>
      <w:lvlJc w:val="left"/>
      <w:pPr>
        <w:tabs>
          <w:tab w:val="num" w:pos="2341"/>
        </w:tabs>
        <w:ind w:left="2341" w:hanging="360"/>
      </w:pPr>
      <w:rPr>
        <w:rFonts w:ascii="Courier New" w:hAnsi="Courier New" w:cs="Courier New" w:hint="default"/>
      </w:rPr>
    </w:lvl>
    <w:lvl w:ilvl="5" w:tplc="04090005" w:tentative="1">
      <w:start w:val="1"/>
      <w:numFmt w:val="bullet"/>
      <w:lvlText w:val=""/>
      <w:lvlJc w:val="left"/>
      <w:pPr>
        <w:tabs>
          <w:tab w:val="num" w:pos="3061"/>
        </w:tabs>
        <w:ind w:left="3061" w:hanging="360"/>
      </w:pPr>
      <w:rPr>
        <w:rFonts w:ascii="Wingdings" w:hAnsi="Wingdings" w:hint="default"/>
      </w:rPr>
    </w:lvl>
    <w:lvl w:ilvl="6" w:tplc="04090001" w:tentative="1">
      <w:start w:val="1"/>
      <w:numFmt w:val="bullet"/>
      <w:lvlText w:val=""/>
      <w:lvlJc w:val="left"/>
      <w:pPr>
        <w:tabs>
          <w:tab w:val="num" w:pos="3781"/>
        </w:tabs>
        <w:ind w:left="3781" w:hanging="360"/>
      </w:pPr>
      <w:rPr>
        <w:rFonts w:ascii="Symbol" w:hAnsi="Symbol" w:hint="default"/>
      </w:rPr>
    </w:lvl>
    <w:lvl w:ilvl="7" w:tplc="04090003" w:tentative="1">
      <w:start w:val="1"/>
      <w:numFmt w:val="bullet"/>
      <w:lvlText w:val="o"/>
      <w:lvlJc w:val="left"/>
      <w:pPr>
        <w:tabs>
          <w:tab w:val="num" w:pos="4501"/>
        </w:tabs>
        <w:ind w:left="4501" w:hanging="360"/>
      </w:pPr>
      <w:rPr>
        <w:rFonts w:ascii="Courier New" w:hAnsi="Courier New" w:cs="Courier New" w:hint="default"/>
      </w:rPr>
    </w:lvl>
    <w:lvl w:ilvl="8" w:tplc="04090005" w:tentative="1">
      <w:start w:val="1"/>
      <w:numFmt w:val="bullet"/>
      <w:lvlText w:val=""/>
      <w:lvlJc w:val="left"/>
      <w:pPr>
        <w:tabs>
          <w:tab w:val="num" w:pos="5221"/>
        </w:tabs>
        <w:ind w:left="5221" w:hanging="360"/>
      </w:pPr>
      <w:rPr>
        <w:rFonts w:ascii="Wingdings" w:hAnsi="Wingdings" w:hint="default"/>
      </w:rPr>
    </w:lvl>
  </w:abstractNum>
  <w:abstractNum w:abstractNumId="15" w15:restartNumberingAfterBreak="0">
    <w:nsid w:val="30EE4FD1"/>
    <w:multiLevelType w:val="multilevel"/>
    <w:tmpl w:val="00783C2C"/>
    <w:styleLink w:val="StyleBulletedSymbolsymbol"/>
    <w:lvl w:ilvl="0">
      <w:start w:val="1"/>
      <w:numFmt w:val="bullet"/>
      <w:lvlText w:val=""/>
      <w:lvlJc w:val="left"/>
      <w:pPr>
        <w:tabs>
          <w:tab w:val="num" w:pos="1080"/>
        </w:tabs>
        <w:ind w:left="1800" w:hanging="360"/>
      </w:pPr>
      <w:rPr>
        <w:rFonts w:ascii="Symbol" w:hAnsi="Symbol"/>
        <w:sz w:val="22"/>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8AD789D"/>
    <w:multiLevelType w:val="multilevel"/>
    <w:tmpl w:val="B9928F2A"/>
    <w:lvl w:ilvl="0">
      <w:start w:val="1"/>
      <w:numFmt w:val="decimal"/>
      <w:lvlText w:val="%1."/>
      <w:lvlJc w:val="left"/>
      <w:pPr>
        <w:ind w:left="720" w:hanging="360"/>
      </w:pPr>
    </w:lvl>
    <w:lvl w:ilvl="1">
      <w:start w:val="1"/>
      <w:numFmt w:val="decimal"/>
      <w:pStyle w:val="Q-Venturesubheading"/>
      <w:isLgl/>
      <w:lvlText w:val="%1.%2"/>
      <w:lvlJc w:val="left"/>
      <w:pPr>
        <w:ind w:left="1287" w:hanging="720"/>
      </w:pPr>
      <w:rPr>
        <w:rFonts w:hint="default"/>
      </w:rPr>
    </w:lvl>
    <w:lvl w:ilvl="2">
      <w:start w:val="1"/>
      <w:numFmt w:val="decimal"/>
      <w:isLgl/>
      <w:lvlText w:val="%1.%2.%3"/>
      <w:lvlJc w:val="left"/>
      <w:pPr>
        <w:ind w:left="1854" w:hanging="108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3195" w:hanging="1800"/>
      </w:pPr>
      <w:rPr>
        <w:rFonts w:hint="default"/>
      </w:rPr>
    </w:lvl>
    <w:lvl w:ilvl="6">
      <w:start w:val="1"/>
      <w:numFmt w:val="decimal"/>
      <w:isLgl/>
      <w:lvlText w:val="%1.%2.%3.%4.%5.%6.%7"/>
      <w:lvlJc w:val="left"/>
      <w:pPr>
        <w:ind w:left="3762" w:hanging="216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536" w:hanging="2520"/>
      </w:pPr>
      <w:rPr>
        <w:rFonts w:hint="default"/>
      </w:rPr>
    </w:lvl>
  </w:abstractNum>
  <w:abstractNum w:abstractNumId="17" w15:restartNumberingAfterBreak="0">
    <w:nsid w:val="3B2E0872"/>
    <w:multiLevelType w:val="multilevel"/>
    <w:tmpl w:val="D4BCE9CA"/>
    <w:lvl w:ilvl="0">
      <w:start w:val="1"/>
      <w:numFmt w:val="decimal"/>
      <w:pStyle w:val="Q-Venture"/>
      <w:lvlText w:val="%1."/>
      <w:lvlJc w:val="left"/>
      <w:pPr>
        <w:tabs>
          <w:tab w:val="num" w:pos="922"/>
        </w:tabs>
        <w:ind w:left="922" w:hanging="562"/>
      </w:pPr>
      <w:rPr>
        <w:rFonts w:ascii="Tahoma" w:hAnsi="Tahoma" w:cs="Times New Roman" w:hint="default"/>
        <w:b/>
        <w:i w:val="0"/>
        <w:sz w:val="24"/>
        <w:szCs w:val="24"/>
      </w:rPr>
    </w:lvl>
    <w:lvl w:ilvl="1">
      <w:start w:val="1"/>
      <w:numFmt w:val="decimal"/>
      <w:lvlText w:val="%1.%2"/>
      <w:lvlJc w:val="left"/>
      <w:pPr>
        <w:tabs>
          <w:tab w:val="num" w:pos="1129"/>
        </w:tabs>
        <w:ind w:left="1129" w:hanging="562"/>
      </w:pPr>
      <w:rPr>
        <w:rFonts w:ascii="Tahoma" w:hAnsi="Tahoma" w:cs="Times New Roman" w:hint="default"/>
        <w:b/>
        <w:i w:val="0"/>
        <w:sz w:val="24"/>
      </w:rPr>
    </w:lvl>
    <w:lvl w:ilvl="2">
      <w:start w:val="1"/>
      <w:numFmt w:val="decimal"/>
      <w:lvlText w:val="%1.%2.%3"/>
      <w:lvlJc w:val="left"/>
      <w:pPr>
        <w:tabs>
          <w:tab w:val="num" w:pos="1713"/>
        </w:tabs>
        <w:ind w:left="1555" w:hanging="562"/>
      </w:pPr>
      <w:rPr>
        <w:rFonts w:ascii="Arial" w:hAnsi="Arial" w:cs="Times New Roman" w:hint="default"/>
        <w:b w:val="0"/>
        <w:i w:val="0"/>
        <w:sz w:val="22"/>
      </w:rPr>
    </w:lvl>
    <w:lvl w:ilvl="3">
      <w:start w:val="1"/>
      <w:numFmt w:val="none"/>
      <w:lvlRestart w:val="0"/>
      <w:suff w:val="nothing"/>
      <w:lvlText w:val=""/>
      <w:lvlJc w:val="left"/>
      <w:rPr>
        <w:rFonts w:cs="Times New Roman" w:hint="default"/>
      </w:rPr>
    </w:lvl>
    <w:lvl w:ilvl="4">
      <w:start w:val="1"/>
      <w:numFmt w:val="none"/>
      <w:lvlRestart w:val="0"/>
      <w:suff w:val="nothing"/>
      <w:lvlText w:val=""/>
      <w:lvlJc w:val="left"/>
      <w:rPr>
        <w:rFonts w:cs="Times New Roman" w:hint="default"/>
      </w:rPr>
    </w:lvl>
    <w:lvl w:ilvl="5">
      <w:start w:val="1"/>
      <w:numFmt w:val="none"/>
      <w:lvlRestart w:val="0"/>
      <w:suff w:val="nothing"/>
      <w:lvlText w:val=""/>
      <w:lvlJc w:val="left"/>
      <w:rPr>
        <w:rFonts w:cs="Times New Roman" w:hint="default"/>
      </w:rPr>
    </w:lvl>
    <w:lvl w:ilvl="6">
      <w:start w:val="1"/>
      <w:numFmt w:val="none"/>
      <w:lvlRestart w:val="0"/>
      <w:suff w:val="nothing"/>
      <w:lvlText w:val=""/>
      <w:lvlJc w:val="left"/>
      <w:rPr>
        <w:rFonts w:cs="Times New Roman" w:hint="default"/>
      </w:rPr>
    </w:lvl>
    <w:lvl w:ilvl="7">
      <w:start w:val="1"/>
      <w:numFmt w:val="none"/>
      <w:lvlRestart w:val="0"/>
      <w:suff w:val="nothing"/>
      <w:lvlText w:val=""/>
      <w:lvlJc w:val="left"/>
      <w:rPr>
        <w:rFonts w:cs="Times New Roman" w:hint="default"/>
      </w:rPr>
    </w:lvl>
    <w:lvl w:ilvl="8">
      <w:start w:val="1"/>
      <w:numFmt w:val="none"/>
      <w:lvlRestart w:val="0"/>
      <w:suff w:val="nothing"/>
      <w:lvlText w:val=""/>
      <w:lvlJc w:val="left"/>
      <w:rPr>
        <w:rFonts w:cs="Times New Roman" w:hint="default"/>
      </w:rPr>
    </w:lvl>
  </w:abstractNum>
  <w:abstractNum w:abstractNumId="18" w15:restartNumberingAfterBreak="0">
    <w:nsid w:val="4087389E"/>
    <w:multiLevelType w:val="hybridMultilevel"/>
    <w:tmpl w:val="86A4A396"/>
    <w:lvl w:ilvl="0" w:tplc="30090005">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15:restartNumberingAfterBreak="0">
    <w:nsid w:val="43A96646"/>
    <w:multiLevelType w:val="hybridMultilevel"/>
    <w:tmpl w:val="A0D6A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028EBBE">
      <w:numFmt w:val="bullet"/>
      <w:lvlText w:val="•"/>
      <w:lvlJc w:val="left"/>
      <w:pPr>
        <w:ind w:left="2520" w:hanging="720"/>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313EC8"/>
    <w:multiLevelType w:val="hybridMultilevel"/>
    <w:tmpl w:val="39281D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2567528"/>
    <w:multiLevelType w:val="hybridMultilevel"/>
    <w:tmpl w:val="B7F6DA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DF6BB9"/>
    <w:multiLevelType w:val="multilevel"/>
    <w:tmpl w:val="A3BA9898"/>
    <w:lvl w:ilvl="0">
      <w:start w:val="1"/>
      <w:numFmt w:val="decimal"/>
      <w:pStyle w:val="LEVEL1"/>
      <w:lvlText w:val="%1"/>
      <w:lvlJc w:val="left"/>
      <w:pPr>
        <w:tabs>
          <w:tab w:val="num" w:pos="567"/>
        </w:tabs>
        <w:ind w:left="567" w:hanging="567"/>
      </w:pPr>
    </w:lvl>
    <w:lvl w:ilvl="1">
      <w:start w:val="1"/>
      <w:numFmt w:val="decimal"/>
      <w:pStyle w:val="LEVEL2"/>
      <w:lvlText w:val="%1.%2"/>
      <w:lvlJc w:val="left"/>
      <w:pPr>
        <w:tabs>
          <w:tab w:val="num" w:pos="567"/>
        </w:tabs>
        <w:ind w:left="567" w:hanging="567"/>
      </w:pPr>
    </w:lvl>
    <w:lvl w:ilvl="2">
      <w:start w:val="1"/>
      <w:numFmt w:val="decimal"/>
      <w:pStyle w:val="LEVEL3"/>
      <w:lvlText w:val="%1.%2.%3"/>
      <w:lvlJc w:val="left"/>
      <w:pPr>
        <w:tabs>
          <w:tab w:val="num" w:pos="851"/>
        </w:tabs>
        <w:ind w:left="851" w:hanging="851"/>
      </w:pPr>
    </w:lvl>
    <w:lvl w:ilvl="3">
      <w:start w:val="1"/>
      <w:numFmt w:val="decimal"/>
      <w:lvlText w:val="%1.%2.%3.%4"/>
      <w:lvlJc w:val="left"/>
      <w:pPr>
        <w:tabs>
          <w:tab w:val="num" w:pos="2041"/>
        </w:tabs>
        <w:ind w:left="2041" w:hanging="2041"/>
      </w:pPr>
    </w:lvl>
    <w:lvl w:ilvl="4">
      <w:start w:val="1"/>
      <w:numFmt w:val="decimal"/>
      <w:lvlText w:val="%1.%2.%3.%4.%5"/>
      <w:lvlJc w:val="left"/>
      <w:pPr>
        <w:tabs>
          <w:tab w:val="num" w:pos="2552"/>
        </w:tabs>
        <w:ind w:left="2552" w:hanging="2552"/>
      </w:pPr>
    </w:lvl>
    <w:lvl w:ilvl="5">
      <w:start w:val="1"/>
      <w:numFmt w:val="decimal"/>
      <w:lvlText w:val="%1.%2.%3.%4.%5.%6"/>
      <w:lvlJc w:val="left"/>
      <w:pPr>
        <w:tabs>
          <w:tab w:val="num" w:pos="3062"/>
        </w:tabs>
        <w:ind w:left="3062" w:hanging="3062"/>
      </w:pPr>
    </w:lvl>
    <w:lvl w:ilvl="6">
      <w:start w:val="1"/>
      <w:numFmt w:val="decimal"/>
      <w:lvlText w:val="%1.%2.%3.%4.%5.%6.%7"/>
      <w:lvlJc w:val="left"/>
      <w:pPr>
        <w:tabs>
          <w:tab w:val="num" w:pos="3572"/>
        </w:tabs>
        <w:ind w:left="3572" w:hanging="3572"/>
      </w:pPr>
    </w:lvl>
    <w:lvl w:ilvl="7">
      <w:start w:val="1"/>
      <w:numFmt w:val="decimal"/>
      <w:lvlText w:val="%1.%2.%3.%4.%5.%6.%7.%8"/>
      <w:lvlJc w:val="left"/>
      <w:pPr>
        <w:tabs>
          <w:tab w:val="num" w:pos="4082"/>
        </w:tabs>
        <w:ind w:left="4082" w:hanging="4082"/>
      </w:pPr>
    </w:lvl>
    <w:lvl w:ilvl="8">
      <w:start w:val="1"/>
      <w:numFmt w:val="decimal"/>
      <w:lvlText w:val="%1.%2.%3.%4.%5.%6.%7.%8.%9"/>
      <w:lvlJc w:val="left"/>
      <w:pPr>
        <w:tabs>
          <w:tab w:val="num" w:pos="4593"/>
        </w:tabs>
        <w:ind w:left="4593" w:hanging="4593"/>
      </w:pPr>
    </w:lvl>
  </w:abstractNum>
  <w:abstractNum w:abstractNumId="23" w15:restartNumberingAfterBreak="0">
    <w:nsid w:val="530E081B"/>
    <w:multiLevelType w:val="hybridMultilevel"/>
    <w:tmpl w:val="28E2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51AB5"/>
    <w:multiLevelType w:val="hybridMultilevel"/>
    <w:tmpl w:val="E41476B0"/>
    <w:lvl w:ilvl="0" w:tplc="0409000F">
      <w:start w:val="1"/>
      <w:numFmt w:val="decimal"/>
      <w:pStyle w:val="StyleHeading1Left0cmFirstline0cmBefore12ptA"/>
      <w:lvlText w:val="%1."/>
      <w:lvlJc w:val="left"/>
      <w:pPr>
        <w:tabs>
          <w:tab w:val="num" w:pos="720"/>
        </w:tabs>
        <w:ind w:left="720" w:hanging="360"/>
      </w:p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25" w15:restartNumberingAfterBreak="0">
    <w:nsid w:val="575B106D"/>
    <w:multiLevelType w:val="multilevel"/>
    <w:tmpl w:val="660C3440"/>
    <w:lvl w:ilvl="0">
      <w:start w:val="1"/>
      <w:numFmt w:val="decimal"/>
      <w:pStyle w:val="Style4"/>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C724FC5"/>
    <w:multiLevelType w:val="hybridMultilevel"/>
    <w:tmpl w:val="F54C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818AE"/>
    <w:multiLevelType w:val="singleLevel"/>
    <w:tmpl w:val="1CE03CD6"/>
    <w:lvl w:ilvl="0">
      <w:start w:val="1"/>
      <w:numFmt w:val="bullet"/>
      <w:pStyle w:val="BulletText1"/>
      <w:lvlText w:val=""/>
      <w:lvlJc w:val="left"/>
      <w:pPr>
        <w:tabs>
          <w:tab w:val="num" w:pos="397"/>
        </w:tabs>
        <w:ind w:left="397" w:hanging="397"/>
      </w:pPr>
      <w:rPr>
        <w:rFonts w:ascii="Symbol" w:hAnsi="Symbol" w:hint="default"/>
      </w:rPr>
    </w:lvl>
  </w:abstractNum>
  <w:abstractNum w:abstractNumId="28" w15:restartNumberingAfterBreak="0">
    <w:nsid w:val="61153D87"/>
    <w:multiLevelType w:val="hybridMultilevel"/>
    <w:tmpl w:val="33AEF2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63CB30F9"/>
    <w:multiLevelType w:val="hybridMultilevel"/>
    <w:tmpl w:val="372A966E"/>
    <w:lvl w:ilvl="0" w:tplc="04090001">
      <w:start w:val="1"/>
      <w:numFmt w:val="bullet"/>
      <w:pStyle w:val="StyleHeading1Centered"/>
      <w:lvlText w:val=""/>
      <w:lvlJc w:val="left"/>
      <w:pPr>
        <w:tabs>
          <w:tab w:val="num" w:pos="2002"/>
        </w:tabs>
        <w:ind w:left="2002" w:hanging="360"/>
      </w:pPr>
      <w:rPr>
        <w:rFonts w:ascii="Symbol" w:hAnsi="Symbol" w:hint="default"/>
        <w:color w:val="333399"/>
      </w:rPr>
    </w:lvl>
    <w:lvl w:ilvl="1" w:tplc="04090003">
      <w:start w:val="1"/>
      <w:numFmt w:val="bullet"/>
      <w:lvlText w:val="o"/>
      <w:lvlJc w:val="left"/>
      <w:pPr>
        <w:tabs>
          <w:tab w:val="num" w:pos="2002"/>
        </w:tabs>
        <w:ind w:left="2002" w:hanging="360"/>
      </w:pPr>
      <w:rPr>
        <w:rFonts w:ascii="Courier New" w:hAnsi="Courier New" w:cs="Courier New" w:hint="default"/>
      </w:rPr>
    </w:lvl>
    <w:lvl w:ilvl="2" w:tplc="04090005">
      <w:start w:val="1"/>
      <w:numFmt w:val="bullet"/>
      <w:lvlText w:val=""/>
      <w:lvlJc w:val="left"/>
      <w:pPr>
        <w:tabs>
          <w:tab w:val="num" w:pos="2722"/>
        </w:tabs>
        <w:ind w:left="2722" w:hanging="360"/>
      </w:pPr>
      <w:rPr>
        <w:rFonts w:ascii="Wingdings" w:hAnsi="Wingdings" w:hint="default"/>
      </w:rPr>
    </w:lvl>
    <w:lvl w:ilvl="3" w:tplc="04090001" w:tentative="1">
      <w:start w:val="1"/>
      <w:numFmt w:val="bullet"/>
      <w:lvlText w:val=""/>
      <w:lvlJc w:val="left"/>
      <w:pPr>
        <w:tabs>
          <w:tab w:val="num" w:pos="3442"/>
        </w:tabs>
        <w:ind w:left="3442" w:hanging="360"/>
      </w:pPr>
      <w:rPr>
        <w:rFonts w:ascii="Symbol" w:hAnsi="Symbol" w:hint="default"/>
      </w:rPr>
    </w:lvl>
    <w:lvl w:ilvl="4" w:tplc="04090003" w:tentative="1">
      <w:start w:val="1"/>
      <w:numFmt w:val="bullet"/>
      <w:lvlText w:val="o"/>
      <w:lvlJc w:val="left"/>
      <w:pPr>
        <w:tabs>
          <w:tab w:val="num" w:pos="4162"/>
        </w:tabs>
        <w:ind w:left="4162" w:hanging="360"/>
      </w:pPr>
      <w:rPr>
        <w:rFonts w:ascii="Courier New" w:hAnsi="Courier New" w:cs="Courier New" w:hint="default"/>
      </w:rPr>
    </w:lvl>
    <w:lvl w:ilvl="5" w:tplc="04090005" w:tentative="1">
      <w:start w:val="1"/>
      <w:numFmt w:val="bullet"/>
      <w:lvlText w:val=""/>
      <w:lvlJc w:val="left"/>
      <w:pPr>
        <w:tabs>
          <w:tab w:val="num" w:pos="4882"/>
        </w:tabs>
        <w:ind w:left="4882" w:hanging="360"/>
      </w:pPr>
      <w:rPr>
        <w:rFonts w:ascii="Wingdings" w:hAnsi="Wingdings" w:hint="default"/>
      </w:rPr>
    </w:lvl>
    <w:lvl w:ilvl="6" w:tplc="04090001" w:tentative="1">
      <w:start w:val="1"/>
      <w:numFmt w:val="bullet"/>
      <w:lvlText w:val=""/>
      <w:lvlJc w:val="left"/>
      <w:pPr>
        <w:tabs>
          <w:tab w:val="num" w:pos="5602"/>
        </w:tabs>
        <w:ind w:left="5602" w:hanging="360"/>
      </w:pPr>
      <w:rPr>
        <w:rFonts w:ascii="Symbol" w:hAnsi="Symbol" w:hint="default"/>
      </w:rPr>
    </w:lvl>
    <w:lvl w:ilvl="7" w:tplc="04090003" w:tentative="1">
      <w:start w:val="1"/>
      <w:numFmt w:val="bullet"/>
      <w:lvlText w:val="o"/>
      <w:lvlJc w:val="left"/>
      <w:pPr>
        <w:tabs>
          <w:tab w:val="num" w:pos="6322"/>
        </w:tabs>
        <w:ind w:left="6322" w:hanging="360"/>
      </w:pPr>
      <w:rPr>
        <w:rFonts w:ascii="Courier New" w:hAnsi="Courier New" w:cs="Courier New" w:hint="default"/>
      </w:rPr>
    </w:lvl>
    <w:lvl w:ilvl="8" w:tplc="04090005" w:tentative="1">
      <w:start w:val="1"/>
      <w:numFmt w:val="bullet"/>
      <w:lvlText w:val=""/>
      <w:lvlJc w:val="left"/>
      <w:pPr>
        <w:tabs>
          <w:tab w:val="num" w:pos="7042"/>
        </w:tabs>
        <w:ind w:left="7042" w:hanging="360"/>
      </w:pPr>
      <w:rPr>
        <w:rFonts w:ascii="Wingdings" w:hAnsi="Wingdings" w:hint="default"/>
      </w:rPr>
    </w:lvl>
  </w:abstractNum>
  <w:abstractNum w:abstractNumId="30" w15:restartNumberingAfterBreak="0">
    <w:nsid w:val="67FB4CFB"/>
    <w:multiLevelType w:val="hybridMultilevel"/>
    <w:tmpl w:val="0BF86BAA"/>
    <w:lvl w:ilvl="0" w:tplc="04090005">
      <w:start w:val="1"/>
      <w:numFmt w:val="bullet"/>
      <w:lvlText w:val=""/>
      <w:lvlJc w:val="left"/>
      <w:pPr>
        <w:ind w:left="947" w:hanging="360"/>
      </w:pPr>
      <w:rPr>
        <w:rFonts w:ascii="Wingdings" w:hAnsi="Wingdings" w:hint="default"/>
      </w:rPr>
    </w:lvl>
    <w:lvl w:ilvl="1" w:tplc="04090003">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1" w15:restartNumberingAfterBreak="0">
    <w:nsid w:val="68915E94"/>
    <w:multiLevelType w:val="hybridMultilevel"/>
    <w:tmpl w:val="C23CF3D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6B433C26"/>
    <w:multiLevelType w:val="hybridMultilevel"/>
    <w:tmpl w:val="9B1A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5A3C60"/>
    <w:multiLevelType w:val="hybridMultilevel"/>
    <w:tmpl w:val="47D41C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77BE3B4A">
      <w:start w:val="1"/>
      <w:numFmt w:val="decimal"/>
      <w:lvlText w:val="%4."/>
      <w:lvlJc w:val="left"/>
      <w:pPr>
        <w:ind w:left="720" w:hanging="360"/>
      </w:pPr>
      <w:rPr>
        <w:color w:val="auto"/>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6B9574F4"/>
    <w:multiLevelType w:val="hybridMultilevel"/>
    <w:tmpl w:val="392E1C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F4CC9"/>
    <w:multiLevelType w:val="multilevel"/>
    <w:tmpl w:val="E90630C2"/>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37" w15:restartNumberingAfterBreak="0">
    <w:nsid w:val="743A27DA"/>
    <w:multiLevelType w:val="hybridMultilevel"/>
    <w:tmpl w:val="852C8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5E1FD4"/>
    <w:multiLevelType w:val="hybridMultilevel"/>
    <w:tmpl w:val="4E5A5EA6"/>
    <w:lvl w:ilvl="0" w:tplc="E1C61090">
      <w:start w:val="1"/>
      <w:numFmt w:val="decimal"/>
      <w:pStyle w:val="CCHead3"/>
      <w:lvlText w:val="%1."/>
      <w:lvlJc w:val="left"/>
      <w:pPr>
        <w:tabs>
          <w:tab w:val="num" w:pos="1080"/>
        </w:tabs>
        <w:ind w:left="1080" w:hanging="720"/>
      </w:pPr>
      <w:rPr>
        <w:rFonts w:hint="default"/>
      </w:rPr>
    </w:lvl>
    <w:lvl w:ilvl="1" w:tplc="ACF02876">
      <w:numFmt w:val="none"/>
      <w:pStyle w:val="CCHead4"/>
      <w:lvlText w:val=""/>
      <w:lvlJc w:val="left"/>
      <w:pPr>
        <w:tabs>
          <w:tab w:val="num" w:pos="360"/>
        </w:tabs>
      </w:pPr>
    </w:lvl>
    <w:lvl w:ilvl="2" w:tplc="B352F28C">
      <w:numFmt w:val="none"/>
      <w:lvlText w:val=""/>
      <w:lvlJc w:val="left"/>
      <w:pPr>
        <w:tabs>
          <w:tab w:val="num" w:pos="360"/>
        </w:tabs>
      </w:pPr>
    </w:lvl>
    <w:lvl w:ilvl="3" w:tplc="A920B924">
      <w:numFmt w:val="none"/>
      <w:lvlText w:val=""/>
      <w:lvlJc w:val="left"/>
      <w:pPr>
        <w:tabs>
          <w:tab w:val="num" w:pos="360"/>
        </w:tabs>
      </w:pPr>
    </w:lvl>
    <w:lvl w:ilvl="4" w:tplc="0F46337E">
      <w:numFmt w:val="none"/>
      <w:lvlText w:val=""/>
      <w:lvlJc w:val="left"/>
      <w:pPr>
        <w:tabs>
          <w:tab w:val="num" w:pos="360"/>
        </w:tabs>
      </w:pPr>
    </w:lvl>
    <w:lvl w:ilvl="5" w:tplc="B68214C0">
      <w:numFmt w:val="none"/>
      <w:lvlText w:val=""/>
      <w:lvlJc w:val="left"/>
      <w:pPr>
        <w:tabs>
          <w:tab w:val="num" w:pos="360"/>
        </w:tabs>
      </w:pPr>
    </w:lvl>
    <w:lvl w:ilvl="6" w:tplc="7C7ADB52">
      <w:numFmt w:val="none"/>
      <w:lvlText w:val=""/>
      <w:lvlJc w:val="left"/>
      <w:pPr>
        <w:tabs>
          <w:tab w:val="num" w:pos="360"/>
        </w:tabs>
      </w:pPr>
    </w:lvl>
    <w:lvl w:ilvl="7" w:tplc="90DE04DC">
      <w:numFmt w:val="none"/>
      <w:lvlText w:val=""/>
      <w:lvlJc w:val="left"/>
      <w:pPr>
        <w:tabs>
          <w:tab w:val="num" w:pos="360"/>
        </w:tabs>
      </w:pPr>
    </w:lvl>
    <w:lvl w:ilvl="8" w:tplc="B8C4EBBA">
      <w:numFmt w:val="none"/>
      <w:lvlText w:val=""/>
      <w:lvlJc w:val="left"/>
      <w:pPr>
        <w:tabs>
          <w:tab w:val="num" w:pos="360"/>
        </w:tabs>
      </w:pPr>
    </w:lvl>
  </w:abstractNum>
  <w:abstractNum w:abstractNumId="39" w15:restartNumberingAfterBreak="0">
    <w:nsid w:val="7EA54A3F"/>
    <w:multiLevelType w:val="hybridMultilevel"/>
    <w:tmpl w:val="69D4437E"/>
    <w:lvl w:ilvl="0" w:tplc="798EC692">
      <w:start w:val="1"/>
      <w:numFmt w:val="decimal"/>
      <w:pStyle w:val="Style5"/>
      <w:lvlText w:val="%1.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0" w15:restartNumberingAfterBreak="0">
    <w:nsid w:val="7ECB1511"/>
    <w:multiLevelType w:val="singleLevel"/>
    <w:tmpl w:val="8A3477A6"/>
    <w:lvl w:ilvl="0">
      <w:start w:val="1"/>
      <w:numFmt w:val="bullet"/>
      <w:pStyle w:val="Bullet"/>
      <w:lvlText w:val=""/>
      <w:lvlJc w:val="left"/>
      <w:pPr>
        <w:tabs>
          <w:tab w:val="num" w:pos="360"/>
        </w:tabs>
        <w:ind w:left="360" w:hanging="360"/>
      </w:pPr>
      <w:rPr>
        <w:rFonts w:ascii="Symbol" w:hAnsi="Symbol" w:hint="default"/>
      </w:rPr>
    </w:lvl>
  </w:abstractNum>
  <w:abstractNum w:abstractNumId="41" w15:restartNumberingAfterBreak="0">
    <w:nsid w:val="7EF56275"/>
    <w:multiLevelType w:val="hybridMultilevel"/>
    <w:tmpl w:val="A3AC8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7"/>
  </w:num>
  <w:num w:numId="3">
    <w:abstractNumId w:val="29"/>
  </w:num>
  <w:num w:numId="4">
    <w:abstractNumId w:val="11"/>
  </w:num>
  <w:num w:numId="5">
    <w:abstractNumId w:val="14"/>
  </w:num>
  <w:num w:numId="6">
    <w:abstractNumId w:val="15"/>
  </w:num>
  <w:num w:numId="7">
    <w:abstractNumId w:val="12"/>
  </w:num>
  <w:num w:numId="8">
    <w:abstractNumId w:val="27"/>
  </w:num>
  <w:num w:numId="9">
    <w:abstractNumId w:val="17"/>
  </w:num>
  <w:num w:numId="10">
    <w:abstractNumId w:val="9"/>
  </w:num>
  <w:num w:numId="11">
    <w:abstractNumId w:val="16"/>
  </w:num>
  <w:num w:numId="12">
    <w:abstractNumId w:val="8"/>
  </w:num>
  <w:num w:numId="13">
    <w:abstractNumId w:val="24"/>
  </w:num>
  <w:num w:numId="14">
    <w:abstractNumId w:val="3"/>
  </w:num>
  <w:num w:numId="15">
    <w:abstractNumId w:val="38"/>
  </w:num>
  <w:num w:numId="16">
    <w:abstractNumId w:val="2"/>
  </w:num>
  <w:num w:numId="17">
    <w:abstractNumId w:val="40"/>
  </w:num>
  <w:num w:numId="18">
    <w:abstractNumId w:val="0"/>
  </w:num>
  <w:num w:numId="19">
    <w:abstractNumId w:val="39"/>
  </w:num>
  <w:num w:numId="20">
    <w:abstractNumId w:val="25"/>
  </w:num>
  <w:num w:numId="21">
    <w:abstractNumId w:val="35"/>
  </w:num>
  <w:num w:numId="22">
    <w:abstractNumId w:val="22"/>
  </w:num>
  <w:num w:numId="23">
    <w:abstractNumId w:val="5"/>
  </w:num>
  <w:num w:numId="24">
    <w:abstractNumId w:val="41"/>
  </w:num>
  <w:num w:numId="25">
    <w:abstractNumId w:val="13"/>
  </w:num>
  <w:num w:numId="26">
    <w:abstractNumId w:val="20"/>
  </w:num>
  <w:num w:numId="27">
    <w:abstractNumId w:val="19"/>
  </w:num>
  <w:num w:numId="28">
    <w:abstractNumId w:val="37"/>
  </w:num>
  <w:num w:numId="29">
    <w:abstractNumId w:val="26"/>
  </w:num>
  <w:num w:numId="30">
    <w:abstractNumId w:val="23"/>
  </w:num>
  <w:num w:numId="31">
    <w:abstractNumId w:val="1"/>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30"/>
  </w:num>
  <w:num w:numId="37">
    <w:abstractNumId w:val="34"/>
  </w:num>
  <w:num w:numId="38">
    <w:abstractNumId w:val="4"/>
  </w:num>
  <w:num w:numId="39">
    <w:abstractNumId w:val="21"/>
  </w:num>
  <w:num w:numId="40">
    <w:abstractNumId w:val="6"/>
  </w:num>
  <w:num w:numId="41">
    <w:abstractNumId w:val="10"/>
  </w:num>
  <w:num w:numId="42">
    <w:abstractNumId w:val="18"/>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IE Administrator">
    <w15:presenceInfo w15:providerId="None" w15:userId="CIE 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trackRevisions/>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2E"/>
    <w:rsid w:val="000036D4"/>
    <w:rsid w:val="00004728"/>
    <w:rsid w:val="00005B88"/>
    <w:rsid w:val="000071D3"/>
    <w:rsid w:val="000102CF"/>
    <w:rsid w:val="00010BBF"/>
    <w:rsid w:val="00010D91"/>
    <w:rsid w:val="00013B7B"/>
    <w:rsid w:val="00015DDA"/>
    <w:rsid w:val="00022B58"/>
    <w:rsid w:val="00023117"/>
    <w:rsid w:val="00025259"/>
    <w:rsid w:val="00025914"/>
    <w:rsid w:val="00026FA1"/>
    <w:rsid w:val="000270F3"/>
    <w:rsid w:val="00027E60"/>
    <w:rsid w:val="000307FA"/>
    <w:rsid w:val="0003291D"/>
    <w:rsid w:val="00035D04"/>
    <w:rsid w:val="00040510"/>
    <w:rsid w:val="000441C0"/>
    <w:rsid w:val="00044935"/>
    <w:rsid w:val="00046A9E"/>
    <w:rsid w:val="000501AB"/>
    <w:rsid w:val="000508D7"/>
    <w:rsid w:val="00052E94"/>
    <w:rsid w:val="00052F8E"/>
    <w:rsid w:val="000534E5"/>
    <w:rsid w:val="000538E0"/>
    <w:rsid w:val="0005578E"/>
    <w:rsid w:val="00055E98"/>
    <w:rsid w:val="00057B2F"/>
    <w:rsid w:val="00062CBF"/>
    <w:rsid w:val="00063725"/>
    <w:rsid w:val="000646D0"/>
    <w:rsid w:val="00066A33"/>
    <w:rsid w:val="000670F2"/>
    <w:rsid w:val="000707DE"/>
    <w:rsid w:val="0007481F"/>
    <w:rsid w:val="00074FF9"/>
    <w:rsid w:val="000754AA"/>
    <w:rsid w:val="00080206"/>
    <w:rsid w:val="0008225B"/>
    <w:rsid w:val="000826DB"/>
    <w:rsid w:val="00082781"/>
    <w:rsid w:val="00082C91"/>
    <w:rsid w:val="00082D76"/>
    <w:rsid w:val="00082E6D"/>
    <w:rsid w:val="000845C2"/>
    <w:rsid w:val="00085FDB"/>
    <w:rsid w:val="0008702E"/>
    <w:rsid w:val="0009001F"/>
    <w:rsid w:val="00090527"/>
    <w:rsid w:val="0009117C"/>
    <w:rsid w:val="000935AE"/>
    <w:rsid w:val="000935C0"/>
    <w:rsid w:val="000941C7"/>
    <w:rsid w:val="000945A4"/>
    <w:rsid w:val="00096905"/>
    <w:rsid w:val="00097BAF"/>
    <w:rsid w:val="000A0722"/>
    <w:rsid w:val="000A140F"/>
    <w:rsid w:val="000A16FB"/>
    <w:rsid w:val="000A6691"/>
    <w:rsid w:val="000A6E6D"/>
    <w:rsid w:val="000A70C7"/>
    <w:rsid w:val="000B2456"/>
    <w:rsid w:val="000C1557"/>
    <w:rsid w:val="000D0B5B"/>
    <w:rsid w:val="000D0D1F"/>
    <w:rsid w:val="000D292A"/>
    <w:rsid w:val="000D5527"/>
    <w:rsid w:val="000D5924"/>
    <w:rsid w:val="000D5B1C"/>
    <w:rsid w:val="000D6C97"/>
    <w:rsid w:val="000D7663"/>
    <w:rsid w:val="000E15D8"/>
    <w:rsid w:val="000E2A61"/>
    <w:rsid w:val="000E37F8"/>
    <w:rsid w:val="000E3FE2"/>
    <w:rsid w:val="000E4569"/>
    <w:rsid w:val="000E4D90"/>
    <w:rsid w:val="000E4E28"/>
    <w:rsid w:val="000E5758"/>
    <w:rsid w:val="000E5BF4"/>
    <w:rsid w:val="000E606D"/>
    <w:rsid w:val="000E6CF1"/>
    <w:rsid w:val="000F12E2"/>
    <w:rsid w:val="000F202A"/>
    <w:rsid w:val="000F32EC"/>
    <w:rsid w:val="000F343B"/>
    <w:rsid w:val="000F523E"/>
    <w:rsid w:val="000F6FBB"/>
    <w:rsid w:val="00101E46"/>
    <w:rsid w:val="0010648E"/>
    <w:rsid w:val="00106C7E"/>
    <w:rsid w:val="00107C1A"/>
    <w:rsid w:val="0011136A"/>
    <w:rsid w:val="00111FCD"/>
    <w:rsid w:val="00112E1A"/>
    <w:rsid w:val="00113448"/>
    <w:rsid w:val="0011355A"/>
    <w:rsid w:val="001139D1"/>
    <w:rsid w:val="00115606"/>
    <w:rsid w:val="00116D62"/>
    <w:rsid w:val="00121053"/>
    <w:rsid w:val="00122672"/>
    <w:rsid w:val="00122FFC"/>
    <w:rsid w:val="001230C1"/>
    <w:rsid w:val="001236EA"/>
    <w:rsid w:val="0012374C"/>
    <w:rsid w:val="0012394B"/>
    <w:rsid w:val="001260AB"/>
    <w:rsid w:val="00126527"/>
    <w:rsid w:val="00126AB1"/>
    <w:rsid w:val="00127169"/>
    <w:rsid w:val="00130004"/>
    <w:rsid w:val="00130F9B"/>
    <w:rsid w:val="0013105B"/>
    <w:rsid w:val="00131D47"/>
    <w:rsid w:val="00133D42"/>
    <w:rsid w:val="00135613"/>
    <w:rsid w:val="001357FA"/>
    <w:rsid w:val="00137CEF"/>
    <w:rsid w:val="00142A83"/>
    <w:rsid w:val="00142FE2"/>
    <w:rsid w:val="00146028"/>
    <w:rsid w:val="00152020"/>
    <w:rsid w:val="00153F1D"/>
    <w:rsid w:val="00155447"/>
    <w:rsid w:val="00155EBF"/>
    <w:rsid w:val="00162681"/>
    <w:rsid w:val="0016276D"/>
    <w:rsid w:val="00163469"/>
    <w:rsid w:val="00163668"/>
    <w:rsid w:val="00167EBA"/>
    <w:rsid w:val="001701CD"/>
    <w:rsid w:val="0017077F"/>
    <w:rsid w:val="001724E2"/>
    <w:rsid w:val="001736B8"/>
    <w:rsid w:val="00183416"/>
    <w:rsid w:val="001849D0"/>
    <w:rsid w:val="0018549B"/>
    <w:rsid w:val="00186108"/>
    <w:rsid w:val="00192891"/>
    <w:rsid w:val="0019458D"/>
    <w:rsid w:val="00197CC5"/>
    <w:rsid w:val="001A105B"/>
    <w:rsid w:val="001A2B34"/>
    <w:rsid w:val="001A565C"/>
    <w:rsid w:val="001A7F4F"/>
    <w:rsid w:val="001B1132"/>
    <w:rsid w:val="001B6623"/>
    <w:rsid w:val="001B693B"/>
    <w:rsid w:val="001C0395"/>
    <w:rsid w:val="001C1002"/>
    <w:rsid w:val="001C2314"/>
    <w:rsid w:val="001C526B"/>
    <w:rsid w:val="001C7EEC"/>
    <w:rsid w:val="001D0869"/>
    <w:rsid w:val="001D08FD"/>
    <w:rsid w:val="001D11A4"/>
    <w:rsid w:val="001D199A"/>
    <w:rsid w:val="001D3B12"/>
    <w:rsid w:val="001D4432"/>
    <w:rsid w:val="001D56F5"/>
    <w:rsid w:val="001D6378"/>
    <w:rsid w:val="001D649D"/>
    <w:rsid w:val="001D7521"/>
    <w:rsid w:val="001E03B9"/>
    <w:rsid w:val="001E2223"/>
    <w:rsid w:val="001E2394"/>
    <w:rsid w:val="001E23A4"/>
    <w:rsid w:val="001E2F67"/>
    <w:rsid w:val="001E34D0"/>
    <w:rsid w:val="001E403B"/>
    <w:rsid w:val="001F0FAB"/>
    <w:rsid w:val="001F11AC"/>
    <w:rsid w:val="001F1FB3"/>
    <w:rsid w:val="001F20E2"/>
    <w:rsid w:val="001F2B09"/>
    <w:rsid w:val="001F413C"/>
    <w:rsid w:val="001F4B2A"/>
    <w:rsid w:val="001F5C78"/>
    <w:rsid w:val="001F624B"/>
    <w:rsid w:val="001F7392"/>
    <w:rsid w:val="0020091C"/>
    <w:rsid w:val="00205D76"/>
    <w:rsid w:val="00206550"/>
    <w:rsid w:val="00207CEC"/>
    <w:rsid w:val="002102C1"/>
    <w:rsid w:val="00211575"/>
    <w:rsid w:val="0021216A"/>
    <w:rsid w:val="0021258D"/>
    <w:rsid w:val="00213668"/>
    <w:rsid w:val="002151F9"/>
    <w:rsid w:val="00216FC5"/>
    <w:rsid w:val="00221516"/>
    <w:rsid w:val="0022152C"/>
    <w:rsid w:val="0022187B"/>
    <w:rsid w:val="002221BB"/>
    <w:rsid w:val="0022251B"/>
    <w:rsid w:val="00222DB4"/>
    <w:rsid w:val="0022363B"/>
    <w:rsid w:val="002250DF"/>
    <w:rsid w:val="00225F1F"/>
    <w:rsid w:val="00226A4E"/>
    <w:rsid w:val="00230409"/>
    <w:rsid w:val="002306D1"/>
    <w:rsid w:val="00232822"/>
    <w:rsid w:val="002371CB"/>
    <w:rsid w:val="00241DDC"/>
    <w:rsid w:val="00243AF6"/>
    <w:rsid w:val="00243FD3"/>
    <w:rsid w:val="002459FB"/>
    <w:rsid w:val="00251854"/>
    <w:rsid w:val="00252D46"/>
    <w:rsid w:val="00255AF4"/>
    <w:rsid w:val="002574C8"/>
    <w:rsid w:val="002634E5"/>
    <w:rsid w:val="00263E53"/>
    <w:rsid w:val="002657DC"/>
    <w:rsid w:val="00267274"/>
    <w:rsid w:val="00267349"/>
    <w:rsid w:val="00271207"/>
    <w:rsid w:val="0027128B"/>
    <w:rsid w:val="00272770"/>
    <w:rsid w:val="00272BBC"/>
    <w:rsid w:val="00274523"/>
    <w:rsid w:val="002751B9"/>
    <w:rsid w:val="00275D68"/>
    <w:rsid w:val="002763D8"/>
    <w:rsid w:val="0028159C"/>
    <w:rsid w:val="00285936"/>
    <w:rsid w:val="00290DD8"/>
    <w:rsid w:val="002919A4"/>
    <w:rsid w:val="00292254"/>
    <w:rsid w:val="00292C94"/>
    <w:rsid w:val="00297BF6"/>
    <w:rsid w:val="00297DD6"/>
    <w:rsid w:val="002A1958"/>
    <w:rsid w:val="002A5464"/>
    <w:rsid w:val="002A5DED"/>
    <w:rsid w:val="002A7858"/>
    <w:rsid w:val="002B02F2"/>
    <w:rsid w:val="002B06B2"/>
    <w:rsid w:val="002B26A5"/>
    <w:rsid w:val="002B29A1"/>
    <w:rsid w:val="002B2FCC"/>
    <w:rsid w:val="002B5218"/>
    <w:rsid w:val="002B5923"/>
    <w:rsid w:val="002B6BC1"/>
    <w:rsid w:val="002B755B"/>
    <w:rsid w:val="002B7694"/>
    <w:rsid w:val="002C00A8"/>
    <w:rsid w:val="002C1086"/>
    <w:rsid w:val="002C263F"/>
    <w:rsid w:val="002C2C8A"/>
    <w:rsid w:val="002C3020"/>
    <w:rsid w:val="002C4C86"/>
    <w:rsid w:val="002D0046"/>
    <w:rsid w:val="002D1F70"/>
    <w:rsid w:val="002D23A3"/>
    <w:rsid w:val="002D2C55"/>
    <w:rsid w:val="002D2CB5"/>
    <w:rsid w:val="002D342B"/>
    <w:rsid w:val="002D4CB8"/>
    <w:rsid w:val="002D577D"/>
    <w:rsid w:val="002E29A2"/>
    <w:rsid w:val="002E3074"/>
    <w:rsid w:val="002E3D93"/>
    <w:rsid w:val="002E60F1"/>
    <w:rsid w:val="002F2EA5"/>
    <w:rsid w:val="002F4016"/>
    <w:rsid w:val="002F4ED2"/>
    <w:rsid w:val="002F5A8A"/>
    <w:rsid w:val="002F6B28"/>
    <w:rsid w:val="002F7C59"/>
    <w:rsid w:val="003035ED"/>
    <w:rsid w:val="00304233"/>
    <w:rsid w:val="003066D2"/>
    <w:rsid w:val="003067CD"/>
    <w:rsid w:val="003203FB"/>
    <w:rsid w:val="003218EE"/>
    <w:rsid w:val="00324FA7"/>
    <w:rsid w:val="00326ED4"/>
    <w:rsid w:val="003277AE"/>
    <w:rsid w:val="00330CBE"/>
    <w:rsid w:val="00332501"/>
    <w:rsid w:val="00332AE4"/>
    <w:rsid w:val="00332BE7"/>
    <w:rsid w:val="00333248"/>
    <w:rsid w:val="00336A19"/>
    <w:rsid w:val="0033792F"/>
    <w:rsid w:val="003409E8"/>
    <w:rsid w:val="00341AD0"/>
    <w:rsid w:val="003421DF"/>
    <w:rsid w:val="00342F12"/>
    <w:rsid w:val="003442B8"/>
    <w:rsid w:val="003458A3"/>
    <w:rsid w:val="0034657F"/>
    <w:rsid w:val="003472E0"/>
    <w:rsid w:val="003477BD"/>
    <w:rsid w:val="00353979"/>
    <w:rsid w:val="003539C4"/>
    <w:rsid w:val="00355211"/>
    <w:rsid w:val="003578C8"/>
    <w:rsid w:val="0036175D"/>
    <w:rsid w:val="003631A9"/>
    <w:rsid w:val="003656D1"/>
    <w:rsid w:val="003661AE"/>
    <w:rsid w:val="00367729"/>
    <w:rsid w:val="00370650"/>
    <w:rsid w:val="0037174A"/>
    <w:rsid w:val="003737F1"/>
    <w:rsid w:val="00373EFA"/>
    <w:rsid w:val="00374120"/>
    <w:rsid w:val="0037481F"/>
    <w:rsid w:val="00380448"/>
    <w:rsid w:val="003826CD"/>
    <w:rsid w:val="003848CA"/>
    <w:rsid w:val="003849BF"/>
    <w:rsid w:val="003854FE"/>
    <w:rsid w:val="003873CC"/>
    <w:rsid w:val="003879E6"/>
    <w:rsid w:val="00390E5E"/>
    <w:rsid w:val="00391A05"/>
    <w:rsid w:val="003941C4"/>
    <w:rsid w:val="00394CC7"/>
    <w:rsid w:val="0039685F"/>
    <w:rsid w:val="00397022"/>
    <w:rsid w:val="00397A0D"/>
    <w:rsid w:val="00397CD6"/>
    <w:rsid w:val="003A1B45"/>
    <w:rsid w:val="003A5351"/>
    <w:rsid w:val="003A6078"/>
    <w:rsid w:val="003A76C3"/>
    <w:rsid w:val="003B1A3A"/>
    <w:rsid w:val="003B3A00"/>
    <w:rsid w:val="003B3EA8"/>
    <w:rsid w:val="003B5DD6"/>
    <w:rsid w:val="003B6FC5"/>
    <w:rsid w:val="003C1C39"/>
    <w:rsid w:val="003C20F4"/>
    <w:rsid w:val="003C240A"/>
    <w:rsid w:val="003C2A3E"/>
    <w:rsid w:val="003C2F24"/>
    <w:rsid w:val="003C437E"/>
    <w:rsid w:val="003C4648"/>
    <w:rsid w:val="003C5DCE"/>
    <w:rsid w:val="003D1468"/>
    <w:rsid w:val="003D1A3D"/>
    <w:rsid w:val="003D373F"/>
    <w:rsid w:val="003D7210"/>
    <w:rsid w:val="003E220F"/>
    <w:rsid w:val="003E257D"/>
    <w:rsid w:val="003E2F56"/>
    <w:rsid w:val="003E3553"/>
    <w:rsid w:val="003E5EFF"/>
    <w:rsid w:val="003E6A86"/>
    <w:rsid w:val="003E771F"/>
    <w:rsid w:val="003E79E5"/>
    <w:rsid w:val="003F059D"/>
    <w:rsid w:val="003F0B71"/>
    <w:rsid w:val="003F17CB"/>
    <w:rsid w:val="003F294E"/>
    <w:rsid w:val="003F48B0"/>
    <w:rsid w:val="003F59BA"/>
    <w:rsid w:val="003F5CFD"/>
    <w:rsid w:val="003F7C2B"/>
    <w:rsid w:val="00400384"/>
    <w:rsid w:val="00400FF1"/>
    <w:rsid w:val="00401260"/>
    <w:rsid w:val="00401856"/>
    <w:rsid w:val="00402B1D"/>
    <w:rsid w:val="0040447A"/>
    <w:rsid w:val="00404C06"/>
    <w:rsid w:val="00405EA6"/>
    <w:rsid w:val="00406385"/>
    <w:rsid w:val="00406F90"/>
    <w:rsid w:val="00414124"/>
    <w:rsid w:val="00415F08"/>
    <w:rsid w:val="0042069D"/>
    <w:rsid w:val="00421605"/>
    <w:rsid w:val="00423667"/>
    <w:rsid w:val="00423699"/>
    <w:rsid w:val="0042654F"/>
    <w:rsid w:val="00430DF0"/>
    <w:rsid w:val="00431594"/>
    <w:rsid w:val="00432BBC"/>
    <w:rsid w:val="0043454A"/>
    <w:rsid w:val="004409B0"/>
    <w:rsid w:val="00442424"/>
    <w:rsid w:val="00443B9A"/>
    <w:rsid w:val="00445A27"/>
    <w:rsid w:val="00445B22"/>
    <w:rsid w:val="00445D67"/>
    <w:rsid w:val="00450A15"/>
    <w:rsid w:val="00451D3A"/>
    <w:rsid w:val="00452594"/>
    <w:rsid w:val="00453720"/>
    <w:rsid w:val="00455481"/>
    <w:rsid w:val="00455658"/>
    <w:rsid w:val="00455DA8"/>
    <w:rsid w:val="00456EB7"/>
    <w:rsid w:val="00460C4C"/>
    <w:rsid w:val="004612D9"/>
    <w:rsid w:val="00461BF0"/>
    <w:rsid w:val="00463418"/>
    <w:rsid w:val="004634A9"/>
    <w:rsid w:val="00463EE3"/>
    <w:rsid w:val="00464F74"/>
    <w:rsid w:val="0046765A"/>
    <w:rsid w:val="004701FB"/>
    <w:rsid w:val="004715D4"/>
    <w:rsid w:val="00472F33"/>
    <w:rsid w:val="00473031"/>
    <w:rsid w:val="0047399A"/>
    <w:rsid w:val="00474B24"/>
    <w:rsid w:val="00475A19"/>
    <w:rsid w:val="004770D6"/>
    <w:rsid w:val="004770F8"/>
    <w:rsid w:val="00481B47"/>
    <w:rsid w:val="00481EFF"/>
    <w:rsid w:val="00482611"/>
    <w:rsid w:val="004828DE"/>
    <w:rsid w:val="004905BE"/>
    <w:rsid w:val="0049501A"/>
    <w:rsid w:val="00495EFE"/>
    <w:rsid w:val="00497CC7"/>
    <w:rsid w:val="00497F57"/>
    <w:rsid w:val="004A00E7"/>
    <w:rsid w:val="004A0B8B"/>
    <w:rsid w:val="004A14BD"/>
    <w:rsid w:val="004A398B"/>
    <w:rsid w:val="004A48B3"/>
    <w:rsid w:val="004A4A24"/>
    <w:rsid w:val="004A536A"/>
    <w:rsid w:val="004A5C99"/>
    <w:rsid w:val="004A713C"/>
    <w:rsid w:val="004B0923"/>
    <w:rsid w:val="004B1BD6"/>
    <w:rsid w:val="004B2D07"/>
    <w:rsid w:val="004B6BE2"/>
    <w:rsid w:val="004C1645"/>
    <w:rsid w:val="004C1A89"/>
    <w:rsid w:val="004C248E"/>
    <w:rsid w:val="004C434C"/>
    <w:rsid w:val="004C636D"/>
    <w:rsid w:val="004C6B0E"/>
    <w:rsid w:val="004D2421"/>
    <w:rsid w:val="004D2D63"/>
    <w:rsid w:val="004D4454"/>
    <w:rsid w:val="004D53D8"/>
    <w:rsid w:val="004E1210"/>
    <w:rsid w:val="004E47A1"/>
    <w:rsid w:val="004E55A8"/>
    <w:rsid w:val="004E57A8"/>
    <w:rsid w:val="004E70F9"/>
    <w:rsid w:val="004E73CF"/>
    <w:rsid w:val="004F30F9"/>
    <w:rsid w:val="004F595E"/>
    <w:rsid w:val="004F69EB"/>
    <w:rsid w:val="004F6EE0"/>
    <w:rsid w:val="0050137B"/>
    <w:rsid w:val="005020E1"/>
    <w:rsid w:val="005073D3"/>
    <w:rsid w:val="0051122A"/>
    <w:rsid w:val="005122DB"/>
    <w:rsid w:val="00516149"/>
    <w:rsid w:val="00517FF5"/>
    <w:rsid w:val="005202B6"/>
    <w:rsid w:val="00520A50"/>
    <w:rsid w:val="005217C4"/>
    <w:rsid w:val="00522971"/>
    <w:rsid w:val="00526E79"/>
    <w:rsid w:val="00530094"/>
    <w:rsid w:val="00531392"/>
    <w:rsid w:val="005350D6"/>
    <w:rsid w:val="00537B37"/>
    <w:rsid w:val="00537C88"/>
    <w:rsid w:val="00540B3C"/>
    <w:rsid w:val="00540DB3"/>
    <w:rsid w:val="005415D8"/>
    <w:rsid w:val="00546ADE"/>
    <w:rsid w:val="00551898"/>
    <w:rsid w:val="00551D09"/>
    <w:rsid w:val="005522CE"/>
    <w:rsid w:val="0055271D"/>
    <w:rsid w:val="005535EB"/>
    <w:rsid w:val="0055373F"/>
    <w:rsid w:val="00557216"/>
    <w:rsid w:val="005578BF"/>
    <w:rsid w:val="00561AE2"/>
    <w:rsid w:val="005659E5"/>
    <w:rsid w:val="00565D61"/>
    <w:rsid w:val="00571C28"/>
    <w:rsid w:val="005723B5"/>
    <w:rsid w:val="005739EA"/>
    <w:rsid w:val="00574279"/>
    <w:rsid w:val="0057481D"/>
    <w:rsid w:val="00575059"/>
    <w:rsid w:val="00580893"/>
    <w:rsid w:val="005815CF"/>
    <w:rsid w:val="00581904"/>
    <w:rsid w:val="00582D98"/>
    <w:rsid w:val="00583BD2"/>
    <w:rsid w:val="00583F40"/>
    <w:rsid w:val="005850E7"/>
    <w:rsid w:val="0058518F"/>
    <w:rsid w:val="00585A26"/>
    <w:rsid w:val="00587014"/>
    <w:rsid w:val="00597248"/>
    <w:rsid w:val="005A0A8C"/>
    <w:rsid w:val="005A49E2"/>
    <w:rsid w:val="005A4D2C"/>
    <w:rsid w:val="005B0071"/>
    <w:rsid w:val="005B0CFB"/>
    <w:rsid w:val="005B2A3B"/>
    <w:rsid w:val="005B3FDB"/>
    <w:rsid w:val="005B7ACE"/>
    <w:rsid w:val="005B7BAE"/>
    <w:rsid w:val="005C1AA0"/>
    <w:rsid w:val="005C24F0"/>
    <w:rsid w:val="005C39F4"/>
    <w:rsid w:val="005D096D"/>
    <w:rsid w:val="005D108C"/>
    <w:rsid w:val="005D25A8"/>
    <w:rsid w:val="005D360B"/>
    <w:rsid w:val="005D4379"/>
    <w:rsid w:val="005D5371"/>
    <w:rsid w:val="005D659F"/>
    <w:rsid w:val="005D7122"/>
    <w:rsid w:val="005E1923"/>
    <w:rsid w:val="005E1CE6"/>
    <w:rsid w:val="005E2672"/>
    <w:rsid w:val="005E2900"/>
    <w:rsid w:val="005E43A7"/>
    <w:rsid w:val="005E4830"/>
    <w:rsid w:val="005E66D4"/>
    <w:rsid w:val="005E6BF8"/>
    <w:rsid w:val="005F0628"/>
    <w:rsid w:val="005F1AD1"/>
    <w:rsid w:val="005F1DB8"/>
    <w:rsid w:val="005F4F8D"/>
    <w:rsid w:val="005F6192"/>
    <w:rsid w:val="005F670C"/>
    <w:rsid w:val="005F6C94"/>
    <w:rsid w:val="005F6D9F"/>
    <w:rsid w:val="00601024"/>
    <w:rsid w:val="00601947"/>
    <w:rsid w:val="006038F7"/>
    <w:rsid w:val="00603A8A"/>
    <w:rsid w:val="0060410F"/>
    <w:rsid w:val="0060466A"/>
    <w:rsid w:val="00607129"/>
    <w:rsid w:val="006078BA"/>
    <w:rsid w:val="0060794E"/>
    <w:rsid w:val="00610E45"/>
    <w:rsid w:val="00611C51"/>
    <w:rsid w:val="00612BD7"/>
    <w:rsid w:val="00613073"/>
    <w:rsid w:val="0061410C"/>
    <w:rsid w:val="00616FFC"/>
    <w:rsid w:val="006178B4"/>
    <w:rsid w:val="00621D04"/>
    <w:rsid w:val="006221FE"/>
    <w:rsid w:val="0062234F"/>
    <w:rsid w:val="00623744"/>
    <w:rsid w:val="00623F79"/>
    <w:rsid w:val="006245C9"/>
    <w:rsid w:val="006248DE"/>
    <w:rsid w:val="006262B4"/>
    <w:rsid w:val="006309A1"/>
    <w:rsid w:val="00634403"/>
    <w:rsid w:val="00637494"/>
    <w:rsid w:val="0064026B"/>
    <w:rsid w:val="006406A9"/>
    <w:rsid w:val="00642747"/>
    <w:rsid w:val="00642CCF"/>
    <w:rsid w:val="006448E4"/>
    <w:rsid w:val="00645158"/>
    <w:rsid w:val="00645818"/>
    <w:rsid w:val="00645FDA"/>
    <w:rsid w:val="00647424"/>
    <w:rsid w:val="00647947"/>
    <w:rsid w:val="00651546"/>
    <w:rsid w:val="00651A7D"/>
    <w:rsid w:val="006526E6"/>
    <w:rsid w:val="00655490"/>
    <w:rsid w:val="00656074"/>
    <w:rsid w:val="00657CE2"/>
    <w:rsid w:val="0066304D"/>
    <w:rsid w:val="00663BD6"/>
    <w:rsid w:val="00664110"/>
    <w:rsid w:val="006645FC"/>
    <w:rsid w:val="006652C8"/>
    <w:rsid w:val="0066567D"/>
    <w:rsid w:val="006671DF"/>
    <w:rsid w:val="00670B6E"/>
    <w:rsid w:val="00671B07"/>
    <w:rsid w:val="00673163"/>
    <w:rsid w:val="00675607"/>
    <w:rsid w:val="0067678E"/>
    <w:rsid w:val="00676A95"/>
    <w:rsid w:val="00681F43"/>
    <w:rsid w:val="006834B4"/>
    <w:rsid w:val="00684637"/>
    <w:rsid w:val="0068514A"/>
    <w:rsid w:val="00690335"/>
    <w:rsid w:val="00691B2D"/>
    <w:rsid w:val="00691FAA"/>
    <w:rsid w:val="00691FBC"/>
    <w:rsid w:val="0069208C"/>
    <w:rsid w:val="0069292D"/>
    <w:rsid w:val="00693F29"/>
    <w:rsid w:val="006944DF"/>
    <w:rsid w:val="00694823"/>
    <w:rsid w:val="0069599D"/>
    <w:rsid w:val="006963F5"/>
    <w:rsid w:val="006A0CCB"/>
    <w:rsid w:val="006A1CCB"/>
    <w:rsid w:val="006A1F78"/>
    <w:rsid w:val="006A2C38"/>
    <w:rsid w:val="006A3A2E"/>
    <w:rsid w:val="006A5409"/>
    <w:rsid w:val="006A566D"/>
    <w:rsid w:val="006A5746"/>
    <w:rsid w:val="006A7C75"/>
    <w:rsid w:val="006B0A69"/>
    <w:rsid w:val="006B1967"/>
    <w:rsid w:val="006B3707"/>
    <w:rsid w:val="006C0AA4"/>
    <w:rsid w:val="006C0E05"/>
    <w:rsid w:val="006C188F"/>
    <w:rsid w:val="006C18D0"/>
    <w:rsid w:val="006C1D49"/>
    <w:rsid w:val="006C317F"/>
    <w:rsid w:val="006C3ECD"/>
    <w:rsid w:val="006C7236"/>
    <w:rsid w:val="006C7AFA"/>
    <w:rsid w:val="006D06CE"/>
    <w:rsid w:val="006D1020"/>
    <w:rsid w:val="006D1A66"/>
    <w:rsid w:val="006D2006"/>
    <w:rsid w:val="006D3333"/>
    <w:rsid w:val="006D3793"/>
    <w:rsid w:val="006D48A0"/>
    <w:rsid w:val="006D7B3E"/>
    <w:rsid w:val="006E0F2E"/>
    <w:rsid w:val="006E2B44"/>
    <w:rsid w:val="006E37E2"/>
    <w:rsid w:val="006E59F3"/>
    <w:rsid w:val="006E5A6A"/>
    <w:rsid w:val="006F0FD8"/>
    <w:rsid w:val="006F1B96"/>
    <w:rsid w:val="006F2961"/>
    <w:rsid w:val="006F2D1C"/>
    <w:rsid w:val="006F32B4"/>
    <w:rsid w:val="006F40EA"/>
    <w:rsid w:val="006F45A0"/>
    <w:rsid w:val="006F58CF"/>
    <w:rsid w:val="006F5DBC"/>
    <w:rsid w:val="006F7737"/>
    <w:rsid w:val="0070404E"/>
    <w:rsid w:val="00710126"/>
    <w:rsid w:val="00711515"/>
    <w:rsid w:val="00711579"/>
    <w:rsid w:val="007115F5"/>
    <w:rsid w:val="007116A2"/>
    <w:rsid w:val="00711A52"/>
    <w:rsid w:val="007147B6"/>
    <w:rsid w:val="00714C76"/>
    <w:rsid w:val="007160E8"/>
    <w:rsid w:val="00717C4F"/>
    <w:rsid w:val="00722E84"/>
    <w:rsid w:val="00724144"/>
    <w:rsid w:val="00724EE6"/>
    <w:rsid w:val="007261A2"/>
    <w:rsid w:val="0072677C"/>
    <w:rsid w:val="00732C9D"/>
    <w:rsid w:val="00733A08"/>
    <w:rsid w:val="00740176"/>
    <w:rsid w:val="00741C77"/>
    <w:rsid w:val="0074209C"/>
    <w:rsid w:val="00742E5F"/>
    <w:rsid w:val="00742F73"/>
    <w:rsid w:val="0074345B"/>
    <w:rsid w:val="00743CC8"/>
    <w:rsid w:val="00744F29"/>
    <w:rsid w:val="0074667D"/>
    <w:rsid w:val="007468EA"/>
    <w:rsid w:val="00746AB5"/>
    <w:rsid w:val="00752493"/>
    <w:rsid w:val="00754594"/>
    <w:rsid w:val="00755E45"/>
    <w:rsid w:val="00760A11"/>
    <w:rsid w:val="007616B7"/>
    <w:rsid w:val="00763D32"/>
    <w:rsid w:val="007662F8"/>
    <w:rsid w:val="007672EA"/>
    <w:rsid w:val="007678E4"/>
    <w:rsid w:val="007714E6"/>
    <w:rsid w:val="007724E5"/>
    <w:rsid w:val="00772E7C"/>
    <w:rsid w:val="00775777"/>
    <w:rsid w:val="007758E3"/>
    <w:rsid w:val="00775F9E"/>
    <w:rsid w:val="00777A56"/>
    <w:rsid w:val="00777D27"/>
    <w:rsid w:val="00777DCC"/>
    <w:rsid w:val="00780401"/>
    <w:rsid w:val="00781220"/>
    <w:rsid w:val="00785CB9"/>
    <w:rsid w:val="00790635"/>
    <w:rsid w:val="00790A0F"/>
    <w:rsid w:val="00792642"/>
    <w:rsid w:val="00793591"/>
    <w:rsid w:val="00795C4B"/>
    <w:rsid w:val="007963AE"/>
    <w:rsid w:val="00796E5D"/>
    <w:rsid w:val="007974BD"/>
    <w:rsid w:val="007A0B9A"/>
    <w:rsid w:val="007A283B"/>
    <w:rsid w:val="007A7EB4"/>
    <w:rsid w:val="007B2B31"/>
    <w:rsid w:val="007B36F1"/>
    <w:rsid w:val="007B38C1"/>
    <w:rsid w:val="007B5997"/>
    <w:rsid w:val="007B75F6"/>
    <w:rsid w:val="007C0B6F"/>
    <w:rsid w:val="007C0C4E"/>
    <w:rsid w:val="007C3F60"/>
    <w:rsid w:val="007C4CFB"/>
    <w:rsid w:val="007C7924"/>
    <w:rsid w:val="007C7C1C"/>
    <w:rsid w:val="007D0BCC"/>
    <w:rsid w:val="007D0F9F"/>
    <w:rsid w:val="007D1907"/>
    <w:rsid w:val="007D4A1E"/>
    <w:rsid w:val="007E0B4C"/>
    <w:rsid w:val="007E1ED1"/>
    <w:rsid w:val="007E333B"/>
    <w:rsid w:val="007E49E6"/>
    <w:rsid w:val="007E53B9"/>
    <w:rsid w:val="007F03F0"/>
    <w:rsid w:val="007F542C"/>
    <w:rsid w:val="007F5CD8"/>
    <w:rsid w:val="008013FC"/>
    <w:rsid w:val="00801777"/>
    <w:rsid w:val="0080320C"/>
    <w:rsid w:val="00806312"/>
    <w:rsid w:val="00806E70"/>
    <w:rsid w:val="00807386"/>
    <w:rsid w:val="00807755"/>
    <w:rsid w:val="00811BFC"/>
    <w:rsid w:val="008129E9"/>
    <w:rsid w:val="00813E64"/>
    <w:rsid w:val="00814051"/>
    <w:rsid w:val="008148DC"/>
    <w:rsid w:val="0082115E"/>
    <w:rsid w:val="008242CB"/>
    <w:rsid w:val="00824568"/>
    <w:rsid w:val="00824C95"/>
    <w:rsid w:val="00835603"/>
    <w:rsid w:val="008357BE"/>
    <w:rsid w:val="00836867"/>
    <w:rsid w:val="00836D2D"/>
    <w:rsid w:val="008377CC"/>
    <w:rsid w:val="0084092A"/>
    <w:rsid w:val="00840F71"/>
    <w:rsid w:val="00842B7A"/>
    <w:rsid w:val="00845E7C"/>
    <w:rsid w:val="00847665"/>
    <w:rsid w:val="00851058"/>
    <w:rsid w:val="0085253C"/>
    <w:rsid w:val="00852AF7"/>
    <w:rsid w:val="0085396C"/>
    <w:rsid w:val="00855105"/>
    <w:rsid w:val="00855B62"/>
    <w:rsid w:val="00861495"/>
    <w:rsid w:val="0086270C"/>
    <w:rsid w:val="00862FE4"/>
    <w:rsid w:val="00863D25"/>
    <w:rsid w:val="00867AD8"/>
    <w:rsid w:val="00875288"/>
    <w:rsid w:val="00877364"/>
    <w:rsid w:val="00881696"/>
    <w:rsid w:val="0088469D"/>
    <w:rsid w:val="00885AA2"/>
    <w:rsid w:val="008879B9"/>
    <w:rsid w:val="0089069F"/>
    <w:rsid w:val="00890A8C"/>
    <w:rsid w:val="00892262"/>
    <w:rsid w:val="0089471B"/>
    <w:rsid w:val="00896497"/>
    <w:rsid w:val="008974A9"/>
    <w:rsid w:val="008A087B"/>
    <w:rsid w:val="008A3CA2"/>
    <w:rsid w:val="008A526B"/>
    <w:rsid w:val="008A7777"/>
    <w:rsid w:val="008B1B01"/>
    <w:rsid w:val="008B1BDD"/>
    <w:rsid w:val="008B31F1"/>
    <w:rsid w:val="008B3687"/>
    <w:rsid w:val="008B5228"/>
    <w:rsid w:val="008B582B"/>
    <w:rsid w:val="008B5E94"/>
    <w:rsid w:val="008B72CC"/>
    <w:rsid w:val="008B792B"/>
    <w:rsid w:val="008C509B"/>
    <w:rsid w:val="008C5D5E"/>
    <w:rsid w:val="008C78E1"/>
    <w:rsid w:val="008C7AFD"/>
    <w:rsid w:val="008D127F"/>
    <w:rsid w:val="008D14CB"/>
    <w:rsid w:val="008D1916"/>
    <w:rsid w:val="008D2A0D"/>
    <w:rsid w:val="008D5BFC"/>
    <w:rsid w:val="008D6DB9"/>
    <w:rsid w:val="008E15FB"/>
    <w:rsid w:val="008E2C42"/>
    <w:rsid w:val="008E2DD8"/>
    <w:rsid w:val="008E4748"/>
    <w:rsid w:val="008E52BC"/>
    <w:rsid w:val="008E6073"/>
    <w:rsid w:val="008E7A75"/>
    <w:rsid w:val="008F061B"/>
    <w:rsid w:val="008F11E3"/>
    <w:rsid w:val="008F12EC"/>
    <w:rsid w:val="008F33F9"/>
    <w:rsid w:val="008F4F0E"/>
    <w:rsid w:val="008F57A3"/>
    <w:rsid w:val="00900D78"/>
    <w:rsid w:val="0090121D"/>
    <w:rsid w:val="0090178C"/>
    <w:rsid w:val="00902467"/>
    <w:rsid w:val="009040AE"/>
    <w:rsid w:val="00905EC1"/>
    <w:rsid w:val="00907D80"/>
    <w:rsid w:val="00907F78"/>
    <w:rsid w:val="00912175"/>
    <w:rsid w:val="00912793"/>
    <w:rsid w:val="0091756C"/>
    <w:rsid w:val="009209CF"/>
    <w:rsid w:val="009226CE"/>
    <w:rsid w:val="00922EBB"/>
    <w:rsid w:val="009272FC"/>
    <w:rsid w:val="0092734E"/>
    <w:rsid w:val="009340E3"/>
    <w:rsid w:val="00934A69"/>
    <w:rsid w:val="0093651D"/>
    <w:rsid w:val="00936894"/>
    <w:rsid w:val="009446E7"/>
    <w:rsid w:val="00944FE1"/>
    <w:rsid w:val="009456BE"/>
    <w:rsid w:val="00945D06"/>
    <w:rsid w:val="00947893"/>
    <w:rsid w:val="009501A8"/>
    <w:rsid w:val="00950847"/>
    <w:rsid w:val="00952EA2"/>
    <w:rsid w:val="0095340A"/>
    <w:rsid w:val="00954407"/>
    <w:rsid w:val="00962C11"/>
    <w:rsid w:val="00964867"/>
    <w:rsid w:val="00964DD1"/>
    <w:rsid w:val="0096546C"/>
    <w:rsid w:val="0097025D"/>
    <w:rsid w:val="00970BD5"/>
    <w:rsid w:val="0097270E"/>
    <w:rsid w:val="00973C3B"/>
    <w:rsid w:val="00975427"/>
    <w:rsid w:val="009754C0"/>
    <w:rsid w:val="00976155"/>
    <w:rsid w:val="0098005A"/>
    <w:rsid w:val="009807A0"/>
    <w:rsid w:val="00982051"/>
    <w:rsid w:val="00991036"/>
    <w:rsid w:val="009921E9"/>
    <w:rsid w:val="009928F7"/>
    <w:rsid w:val="00993DA4"/>
    <w:rsid w:val="00993E50"/>
    <w:rsid w:val="00996DA9"/>
    <w:rsid w:val="009A08F0"/>
    <w:rsid w:val="009A216C"/>
    <w:rsid w:val="009A473D"/>
    <w:rsid w:val="009A7818"/>
    <w:rsid w:val="009A7BC6"/>
    <w:rsid w:val="009A7CCF"/>
    <w:rsid w:val="009B1871"/>
    <w:rsid w:val="009B1906"/>
    <w:rsid w:val="009B21DE"/>
    <w:rsid w:val="009B22EF"/>
    <w:rsid w:val="009B276C"/>
    <w:rsid w:val="009B2C2B"/>
    <w:rsid w:val="009B47EA"/>
    <w:rsid w:val="009B70D8"/>
    <w:rsid w:val="009B7D8B"/>
    <w:rsid w:val="009C16AA"/>
    <w:rsid w:val="009C1927"/>
    <w:rsid w:val="009C2697"/>
    <w:rsid w:val="009C2BF6"/>
    <w:rsid w:val="009C74C3"/>
    <w:rsid w:val="009D2C92"/>
    <w:rsid w:val="009D49FF"/>
    <w:rsid w:val="009E1B94"/>
    <w:rsid w:val="009E291D"/>
    <w:rsid w:val="009E2D6D"/>
    <w:rsid w:val="009E4252"/>
    <w:rsid w:val="009E6D66"/>
    <w:rsid w:val="009E7524"/>
    <w:rsid w:val="009E76CE"/>
    <w:rsid w:val="009E78A2"/>
    <w:rsid w:val="009F08F1"/>
    <w:rsid w:val="009F24C3"/>
    <w:rsid w:val="009F295A"/>
    <w:rsid w:val="009F465A"/>
    <w:rsid w:val="009F4E13"/>
    <w:rsid w:val="009F5792"/>
    <w:rsid w:val="009F5F84"/>
    <w:rsid w:val="009F63BC"/>
    <w:rsid w:val="009F6782"/>
    <w:rsid w:val="009F7E4F"/>
    <w:rsid w:val="00A00625"/>
    <w:rsid w:val="00A01A8D"/>
    <w:rsid w:val="00A01D7D"/>
    <w:rsid w:val="00A0265F"/>
    <w:rsid w:val="00A03E97"/>
    <w:rsid w:val="00A04604"/>
    <w:rsid w:val="00A04AAB"/>
    <w:rsid w:val="00A059B3"/>
    <w:rsid w:val="00A05FE3"/>
    <w:rsid w:val="00A070CF"/>
    <w:rsid w:val="00A110FF"/>
    <w:rsid w:val="00A1165D"/>
    <w:rsid w:val="00A13F2C"/>
    <w:rsid w:val="00A14BE0"/>
    <w:rsid w:val="00A15560"/>
    <w:rsid w:val="00A160D7"/>
    <w:rsid w:val="00A16E4B"/>
    <w:rsid w:val="00A17320"/>
    <w:rsid w:val="00A1786A"/>
    <w:rsid w:val="00A20ADD"/>
    <w:rsid w:val="00A23387"/>
    <w:rsid w:val="00A23CE6"/>
    <w:rsid w:val="00A248E3"/>
    <w:rsid w:val="00A25AB5"/>
    <w:rsid w:val="00A30174"/>
    <w:rsid w:val="00A32021"/>
    <w:rsid w:val="00A324A9"/>
    <w:rsid w:val="00A325C3"/>
    <w:rsid w:val="00A3479A"/>
    <w:rsid w:val="00A34DAF"/>
    <w:rsid w:val="00A36E1E"/>
    <w:rsid w:val="00A40130"/>
    <w:rsid w:val="00A41109"/>
    <w:rsid w:val="00A418F1"/>
    <w:rsid w:val="00A41D02"/>
    <w:rsid w:val="00A43DF4"/>
    <w:rsid w:val="00A47663"/>
    <w:rsid w:val="00A5021A"/>
    <w:rsid w:val="00A5234C"/>
    <w:rsid w:val="00A5374D"/>
    <w:rsid w:val="00A5394C"/>
    <w:rsid w:val="00A53B45"/>
    <w:rsid w:val="00A54AF9"/>
    <w:rsid w:val="00A56275"/>
    <w:rsid w:val="00A5726B"/>
    <w:rsid w:val="00A60170"/>
    <w:rsid w:val="00A706F3"/>
    <w:rsid w:val="00A712D1"/>
    <w:rsid w:val="00A7143B"/>
    <w:rsid w:val="00A7347A"/>
    <w:rsid w:val="00A734FF"/>
    <w:rsid w:val="00A77231"/>
    <w:rsid w:val="00A813A0"/>
    <w:rsid w:val="00A82C4D"/>
    <w:rsid w:val="00A84D2B"/>
    <w:rsid w:val="00A87012"/>
    <w:rsid w:val="00A9168E"/>
    <w:rsid w:val="00A9354C"/>
    <w:rsid w:val="00A93F38"/>
    <w:rsid w:val="00A969BA"/>
    <w:rsid w:val="00A96ADC"/>
    <w:rsid w:val="00A96EB2"/>
    <w:rsid w:val="00AA0454"/>
    <w:rsid w:val="00AA0A79"/>
    <w:rsid w:val="00AA4B67"/>
    <w:rsid w:val="00AA59AC"/>
    <w:rsid w:val="00AA7244"/>
    <w:rsid w:val="00AA7504"/>
    <w:rsid w:val="00AB05AC"/>
    <w:rsid w:val="00AB470F"/>
    <w:rsid w:val="00AB619C"/>
    <w:rsid w:val="00AB712B"/>
    <w:rsid w:val="00AB7438"/>
    <w:rsid w:val="00AB7517"/>
    <w:rsid w:val="00AC0DB5"/>
    <w:rsid w:val="00AC14D7"/>
    <w:rsid w:val="00AC2FC9"/>
    <w:rsid w:val="00AC3094"/>
    <w:rsid w:val="00AC6291"/>
    <w:rsid w:val="00AC6697"/>
    <w:rsid w:val="00AC6763"/>
    <w:rsid w:val="00AC6D4F"/>
    <w:rsid w:val="00AC7CDE"/>
    <w:rsid w:val="00AD1676"/>
    <w:rsid w:val="00AD2C72"/>
    <w:rsid w:val="00AD5738"/>
    <w:rsid w:val="00AE23F5"/>
    <w:rsid w:val="00AE6771"/>
    <w:rsid w:val="00AE707F"/>
    <w:rsid w:val="00AE7B57"/>
    <w:rsid w:val="00AF077B"/>
    <w:rsid w:val="00AF0DF0"/>
    <w:rsid w:val="00AF1C79"/>
    <w:rsid w:val="00AF655E"/>
    <w:rsid w:val="00AF707E"/>
    <w:rsid w:val="00AF7D90"/>
    <w:rsid w:val="00B00CF4"/>
    <w:rsid w:val="00B010FF"/>
    <w:rsid w:val="00B02FB4"/>
    <w:rsid w:val="00B03125"/>
    <w:rsid w:val="00B05988"/>
    <w:rsid w:val="00B111C0"/>
    <w:rsid w:val="00B1133F"/>
    <w:rsid w:val="00B138E5"/>
    <w:rsid w:val="00B13AE3"/>
    <w:rsid w:val="00B1549E"/>
    <w:rsid w:val="00B16ADC"/>
    <w:rsid w:val="00B17E21"/>
    <w:rsid w:val="00B22C85"/>
    <w:rsid w:val="00B26A18"/>
    <w:rsid w:val="00B27329"/>
    <w:rsid w:val="00B31040"/>
    <w:rsid w:val="00B33037"/>
    <w:rsid w:val="00B3304C"/>
    <w:rsid w:val="00B33FFB"/>
    <w:rsid w:val="00B350CD"/>
    <w:rsid w:val="00B351E0"/>
    <w:rsid w:val="00B35381"/>
    <w:rsid w:val="00B36558"/>
    <w:rsid w:val="00B36DF0"/>
    <w:rsid w:val="00B40D4A"/>
    <w:rsid w:val="00B411AE"/>
    <w:rsid w:val="00B4186D"/>
    <w:rsid w:val="00B41AE7"/>
    <w:rsid w:val="00B4213F"/>
    <w:rsid w:val="00B4216D"/>
    <w:rsid w:val="00B42979"/>
    <w:rsid w:val="00B42A1A"/>
    <w:rsid w:val="00B46282"/>
    <w:rsid w:val="00B4754C"/>
    <w:rsid w:val="00B50619"/>
    <w:rsid w:val="00B51F8A"/>
    <w:rsid w:val="00B5228F"/>
    <w:rsid w:val="00B5758D"/>
    <w:rsid w:val="00B57873"/>
    <w:rsid w:val="00B601A7"/>
    <w:rsid w:val="00B63353"/>
    <w:rsid w:val="00B63F48"/>
    <w:rsid w:val="00B64A4C"/>
    <w:rsid w:val="00B6506D"/>
    <w:rsid w:val="00B703A9"/>
    <w:rsid w:val="00B721D7"/>
    <w:rsid w:val="00B722C7"/>
    <w:rsid w:val="00B72628"/>
    <w:rsid w:val="00B727FA"/>
    <w:rsid w:val="00B7313D"/>
    <w:rsid w:val="00B74614"/>
    <w:rsid w:val="00B768A0"/>
    <w:rsid w:val="00B76F22"/>
    <w:rsid w:val="00B774EF"/>
    <w:rsid w:val="00B77916"/>
    <w:rsid w:val="00B805E0"/>
    <w:rsid w:val="00B84935"/>
    <w:rsid w:val="00B86033"/>
    <w:rsid w:val="00B8638C"/>
    <w:rsid w:val="00B873E3"/>
    <w:rsid w:val="00B94244"/>
    <w:rsid w:val="00B96CC7"/>
    <w:rsid w:val="00B9756A"/>
    <w:rsid w:val="00B9759A"/>
    <w:rsid w:val="00B9796C"/>
    <w:rsid w:val="00BA0DE5"/>
    <w:rsid w:val="00BA23AD"/>
    <w:rsid w:val="00BA48F0"/>
    <w:rsid w:val="00BA5D1B"/>
    <w:rsid w:val="00BB1932"/>
    <w:rsid w:val="00BB2FB1"/>
    <w:rsid w:val="00BB50A0"/>
    <w:rsid w:val="00BC15D5"/>
    <w:rsid w:val="00BC166E"/>
    <w:rsid w:val="00BC4B67"/>
    <w:rsid w:val="00BD40B6"/>
    <w:rsid w:val="00BD46E5"/>
    <w:rsid w:val="00BD6C05"/>
    <w:rsid w:val="00BE237A"/>
    <w:rsid w:val="00BE23C2"/>
    <w:rsid w:val="00BE38FD"/>
    <w:rsid w:val="00BE5D6B"/>
    <w:rsid w:val="00BF0876"/>
    <w:rsid w:val="00BF1A1E"/>
    <w:rsid w:val="00BF45F6"/>
    <w:rsid w:val="00C021ED"/>
    <w:rsid w:val="00C03124"/>
    <w:rsid w:val="00C0389C"/>
    <w:rsid w:val="00C05069"/>
    <w:rsid w:val="00C05FE1"/>
    <w:rsid w:val="00C1074E"/>
    <w:rsid w:val="00C13BE0"/>
    <w:rsid w:val="00C1711D"/>
    <w:rsid w:val="00C2018F"/>
    <w:rsid w:val="00C216CA"/>
    <w:rsid w:val="00C21F76"/>
    <w:rsid w:val="00C22627"/>
    <w:rsid w:val="00C22CCF"/>
    <w:rsid w:val="00C23B58"/>
    <w:rsid w:val="00C23DF7"/>
    <w:rsid w:val="00C26360"/>
    <w:rsid w:val="00C278E7"/>
    <w:rsid w:val="00C27C5C"/>
    <w:rsid w:val="00C34AC6"/>
    <w:rsid w:val="00C34FBE"/>
    <w:rsid w:val="00C379FB"/>
    <w:rsid w:val="00C4010C"/>
    <w:rsid w:val="00C4054D"/>
    <w:rsid w:val="00C412F2"/>
    <w:rsid w:val="00C415D5"/>
    <w:rsid w:val="00C443B7"/>
    <w:rsid w:val="00C461B2"/>
    <w:rsid w:val="00C5042F"/>
    <w:rsid w:val="00C508BD"/>
    <w:rsid w:val="00C520F0"/>
    <w:rsid w:val="00C53B15"/>
    <w:rsid w:val="00C551AE"/>
    <w:rsid w:val="00C57ADF"/>
    <w:rsid w:val="00C57E95"/>
    <w:rsid w:val="00C6144A"/>
    <w:rsid w:val="00C61483"/>
    <w:rsid w:val="00C61D35"/>
    <w:rsid w:val="00C637B0"/>
    <w:rsid w:val="00C64CBB"/>
    <w:rsid w:val="00C65D04"/>
    <w:rsid w:val="00C67502"/>
    <w:rsid w:val="00C7707A"/>
    <w:rsid w:val="00C80147"/>
    <w:rsid w:val="00C81EB3"/>
    <w:rsid w:val="00C85D8F"/>
    <w:rsid w:val="00C866FA"/>
    <w:rsid w:val="00C86985"/>
    <w:rsid w:val="00C872E8"/>
    <w:rsid w:val="00C8766D"/>
    <w:rsid w:val="00C87A32"/>
    <w:rsid w:val="00C93130"/>
    <w:rsid w:val="00C94BBE"/>
    <w:rsid w:val="00C953A4"/>
    <w:rsid w:val="00C9681B"/>
    <w:rsid w:val="00C96F53"/>
    <w:rsid w:val="00C97076"/>
    <w:rsid w:val="00CA09B9"/>
    <w:rsid w:val="00CA0BDA"/>
    <w:rsid w:val="00CA0DFF"/>
    <w:rsid w:val="00CA480A"/>
    <w:rsid w:val="00CA652F"/>
    <w:rsid w:val="00CA6544"/>
    <w:rsid w:val="00CA70E9"/>
    <w:rsid w:val="00CB03AD"/>
    <w:rsid w:val="00CB424F"/>
    <w:rsid w:val="00CB5EB7"/>
    <w:rsid w:val="00CB7094"/>
    <w:rsid w:val="00CB7E99"/>
    <w:rsid w:val="00CC15C7"/>
    <w:rsid w:val="00CC2363"/>
    <w:rsid w:val="00CC2D76"/>
    <w:rsid w:val="00CC7233"/>
    <w:rsid w:val="00CD092D"/>
    <w:rsid w:val="00CD2C0C"/>
    <w:rsid w:val="00CE2130"/>
    <w:rsid w:val="00CE673E"/>
    <w:rsid w:val="00CE6806"/>
    <w:rsid w:val="00CE6D2D"/>
    <w:rsid w:val="00CE74BD"/>
    <w:rsid w:val="00CE7A68"/>
    <w:rsid w:val="00CF0244"/>
    <w:rsid w:val="00CF1D7E"/>
    <w:rsid w:val="00CF279D"/>
    <w:rsid w:val="00CF2EF5"/>
    <w:rsid w:val="00CF4E2B"/>
    <w:rsid w:val="00CF66E1"/>
    <w:rsid w:val="00CF6A80"/>
    <w:rsid w:val="00CF7201"/>
    <w:rsid w:val="00CF780E"/>
    <w:rsid w:val="00CF7F4A"/>
    <w:rsid w:val="00D00DFE"/>
    <w:rsid w:val="00D02275"/>
    <w:rsid w:val="00D0238C"/>
    <w:rsid w:val="00D02696"/>
    <w:rsid w:val="00D03B03"/>
    <w:rsid w:val="00D07523"/>
    <w:rsid w:val="00D11450"/>
    <w:rsid w:val="00D125D1"/>
    <w:rsid w:val="00D1384D"/>
    <w:rsid w:val="00D14A63"/>
    <w:rsid w:val="00D15D46"/>
    <w:rsid w:val="00D16EC0"/>
    <w:rsid w:val="00D16F6E"/>
    <w:rsid w:val="00D20B8E"/>
    <w:rsid w:val="00D2431F"/>
    <w:rsid w:val="00D27790"/>
    <w:rsid w:val="00D30368"/>
    <w:rsid w:val="00D30620"/>
    <w:rsid w:val="00D3432C"/>
    <w:rsid w:val="00D37302"/>
    <w:rsid w:val="00D4150D"/>
    <w:rsid w:val="00D424E1"/>
    <w:rsid w:val="00D44ABC"/>
    <w:rsid w:val="00D44BB4"/>
    <w:rsid w:val="00D52738"/>
    <w:rsid w:val="00D529F0"/>
    <w:rsid w:val="00D531A4"/>
    <w:rsid w:val="00D53BB5"/>
    <w:rsid w:val="00D56DCE"/>
    <w:rsid w:val="00D608A7"/>
    <w:rsid w:val="00D60A31"/>
    <w:rsid w:val="00D60FEF"/>
    <w:rsid w:val="00D61E86"/>
    <w:rsid w:val="00D62951"/>
    <w:rsid w:val="00D629EE"/>
    <w:rsid w:val="00D63B85"/>
    <w:rsid w:val="00D63C67"/>
    <w:rsid w:val="00D67DEA"/>
    <w:rsid w:val="00D71A52"/>
    <w:rsid w:val="00D71AB1"/>
    <w:rsid w:val="00D73060"/>
    <w:rsid w:val="00D73073"/>
    <w:rsid w:val="00D766F7"/>
    <w:rsid w:val="00D803A9"/>
    <w:rsid w:val="00D8329F"/>
    <w:rsid w:val="00D83522"/>
    <w:rsid w:val="00D907B6"/>
    <w:rsid w:val="00D923E4"/>
    <w:rsid w:val="00D92ECB"/>
    <w:rsid w:val="00D944BB"/>
    <w:rsid w:val="00DA01C9"/>
    <w:rsid w:val="00DA3E50"/>
    <w:rsid w:val="00DA48BC"/>
    <w:rsid w:val="00DA4B1B"/>
    <w:rsid w:val="00DA790F"/>
    <w:rsid w:val="00DB0EB2"/>
    <w:rsid w:val="00DB3200"/>
    <w:rsid w:val="00DB5D90"/>
    <w:rsid w:val="00DB668D"/>
    <w:rsid w:val="00DC1C6B"/>
    <w:rsid w:val="00DC27C2"/>
    <w:rsid w:val="00DC29D7"/>
    <w:rsid w:val="00DC3489"/>
    <w:rsid w:val="00DC3DEB"/>
    <w:rsid w:val="00DC6719"/>
    <w:rsid w:val="00DD1900"/>
    <w:rsid w:val="00DD190C"/>
    <w:rsid w:val="00DD220C"/>
    <w:rsid w:val="00DD2B77"/>
    <w:rsid w:val="00DD380A"/>
    <w:rsid w:val="00DE086B"/>
    <w:rsid w:val="00DE2DD0"/>
    <w:rsid w:val="00DE3203"/>
    <w:rsid w:val="00DE37EF"/>
    <w:rsid w:val="00DE4652"/>
    <w:rsid w:val="00DE539C"/>
    <w:rsid w:val="00DE6131"/>
    <w:rsid w:val="00DE687F"/>
    <w:rsid w:val="00DE71D2"/>
    <w:rsid w:val="00DF08F9"/>
    <w:rsid w:val="00DF43AA"/>
    <w:rsid w:val="00DF5ACD"/>
    <w:rsid w:val="00E019C5"/>
    <w:rsid w:val="00E047E8"/>
    <w:rsid w:val="00E06417"/>
    <w:rsid w:val="00E06CF1"/>
    <w:rsid w:val="00E07479"/>
    <w:rsid w:val="00E11166"/>
    <w:rsid w:val="00E111AD"/>
    <w:rsid w:val="00E1248C"/>
    <w:rsid w:val="00E12498"/>
    <w:rsid w:val="00E1428C"/>
    <w:rsid w:val="00E15916"/>
    <w:rsid w:val="00E15B0A"/>
    <w:rsid w:val="00E171CC"/>
    <w:rsid w:val="00E17F5F"/>
    <w:rsid w:val="00E2065D"/>
    <w:rsid w:val="00E2742E"/>
    <w:rsid w:val="00E31560"/>
    <w:rsid w:val="00E31DFE"/>
    <w:rsid w:val="00E32789"/>
    <w:rsid w:val="00E32BC3"/>
    <w:rsid w:val="00E34CFE"/>
    <w:rsid w:val="00E37F76"/>
    <w:rsid w:val="00E4119D"/>
    <w:rsid w:val="00E41D27"/>
    <w:rsid w:val="00E430DA"/>
    <w:rsid w:val="00E43ADF"/>
    <w:rsid w:val="00E44AF7"/>
    <w:rsid w:val="00E4779E"/>
    <w:rsid w:val="00E50C62"/>
    <w:rsid w:val="00E515F5"/>
    <w:rsid w:val="00E52471"/>
    <w:rsid w:val="00E524CD"/>
    <w:rsid w:val="00E525C5"/>
    <w:rsid w:val="00E530D0"/>
    <w:rsid w:val="00E53208"/>
    <w:rsid w:val="00E5352F"/>
    <w:rsid w:val="00E53861"/>
    <w:rsid w:val="00E54E10"/>
    <w:rsid w:val="00E54F55"/>
    <w:rsid w:val="00E56DDB"/>
    <w:rsid w:val="00E56DF6"/>
    <w:rsid w:val="00E56FA8"/>
    <w:rsid w:val="00E57345"/>
    <w:rsid w:val="00E5780C"/>
    <w:rsid w:val="00E60586"/>
    <w:rsid w:val="00E61183"/>
    <w:rsid w:val="00E63C71"/>
    <w:rsid w:val="00E660F2"/>
    <w:rsid w:val="00E714CB"/>
    <w:rsid w:val="00E73826"/>
    <w:rsid w:val="00E7436A"/>
    <w:rsid w:val="00E74F7F"/>
    <w:rsid w:val="00E7561D"/>
    <w:rsid w:val="00E76749"/>
    <w:rsid w:val="00E80D90"/>
    <w:rsid w:val="00E80F24"/>
    <w:rsid w:val="00E84325"/>
    <w:rsid w:val="00E8453B"/>
    <w:rsid w:val="00E906EE"/>
    <w:rsid w:val="00E90B6D"/>
    <w:rsid w:val="00E93295"/>
    <w:rsid w:val="00E9530E"/>
    <w:rsid w:val="00EA28A4"/>
    <w:rsid w:val="00EA2D65"/>
    <w:rsid w:val="00EA5504"/>
    <w:rsid w:val="00EA7CD5"/>
    <w:rsid w:val="00EB0FAA"/>
    <w:rsid w:val="00EB155C"/>
    <w:rsid w:val="00EB1A6E"/>
    <w:rsid w:val="00EB3827"/>
    <w:rsid w:val="00EB5FFF"/>
    <w:rsid w:val="00EB6E44"/>
    <w:rsid w:val="00EB70C0"/>
    <w:rsid w:val="00EC0186"/>
    <w:rsid w:val="00EC2652"/>
    <w:rsid w:val="00EC7DA1"/>
    <w:rsid w:val="00ED1141"/>
    <w:rsid w:val="00ED189D"/>
    <w:rsid w:val="00ED2699"/>
    <w:rsid w:val="00ED2C5D"/>
    <w:rsid w:val="00ED2D75"/>
    <w:rsid w:val="00ED3B54"/>
    <w:rsid w:val="00ED793D"/>
    <w:rsid w:val="00EE31EC"/>
    <w:rsid w:val="00EE465B"/>
    <w:rsid w:val="00EE71CC"/>
    <w:rsid w:val="00EF2612"/>
    <w:rsid w:val="00EF3384"/>
    <w:rsid w:val="00EF42FF"/>
    <w:rsid w:val="00EF5C04"/>
    <w:rsid w:val="00F00FE8"/>
    <w:rsid w:val="00F0121C"/>
    <w:rsid w:val="00F01F14"/>
    <w:rsid w:val="00F03550"/>
    <w:rsid w:val="00F04116"/>
    <w:rsid w:val="00F04695"/>
    <w:rsid w:val="00F11D4D"/>
    <w:rsid w:val="00F128F5"/>
    <w:rsid w:val="00F1337B"/>
    <w:rsid w:val="00F14DEB"/>
    <w:rsid w:val="00F171D1"/>
    <w:rsid w:val="00F1765C"/>
    <w:rsid w:val="00F21C2A"/>
    <w:rsid w:val="00F23984"/>
    <w:rsid w:val="00F2532A"/>
    <w:rsid w:val="00F279F0"/>
    <w:rsid w:val="00F30E4A"/>
    <w:rsid w:val="00F318EE"/>
    <w:rsid w:val="00F31F0B"/>
    <w:rsid w:val="00F331A1"/>
    <w:rsid w:val="00F34F91"/>
    <w:rsid w:val="00F351E0"/>
    <w:rsid w:val="00F3589C"/>
    <w:rsid w:val="00F35AB5"/>
    <w:rsid w:val="00F368DB"/>
    <w:rsid w:val="00F369AA"/>
    <w:rsid w:val="00F36B15"/>
    <w:rsid w:val="00F4042C"/>
    <w:rsid w:val="00F41A6D"/>
    <w:rsid w:val="00F44470"/>
    <w:rsid w:val="00F518AE"/>
    <w:rsid w:val="00F52A84"/>
    <w:rsid w:val="00F54B8E"/>
    <w:rsid w:val="00F550B3"/>
    <w:rsid w:val="00F551FF"/>
    <w:rsid w:val="00F56488"/>
    <w:rsid w:val="00F57CF1"/>
    <w:rsid w:val="00F6084B"/>
    <w:rsid w:val="00F60CA8"/>
    <w:rsid w:val="00F65E5D"/>
    <w:rsid w:val="00F66356"/>
    <w:rsid w:val="00F678C4"/>
    <w:rsid w:val="00F702A2"/>
    <w:rsid w:val="00F7059C"/>
    <w:rsid w:val="00F72238"/>
    <w:rsid w:val="00F726E8"/>
    <w:rsid w:val="00F72D65"/>
    <w:rsid w:val="00F74AD9"/>
    <w:rsid w:val="00F74AFA"/>
    <w:rsid w:val="00F75219"/>
    <w:rsid w:val="00F82118"/>
    <w:rsid w:val="00F82324"/>
    <w:rsid w:val="00F82861"/>
    <w:rsid w:val="00F82F64"/>
    <w:rsid w:val="00F84AE8"/>
    <w:rsid w:val="00F863F9"/>
    <w:rsid w:val="00F8707A"/>
    <w:rsid w:val="00F916D1"/>
    <w:rsid w:val="00F93A12"/>
    <w:rsid w:val="00F94F76"/>
    <w:rsid w:val="00F960AB"/>
    <w:rsid w:val="00F97401"/>
    <w:rsid w:val="00F975B2"/>
    <w:rsid w:val="00FA680A"/>
    <w:rsid w:val="00FA769B"/>
    <w:rsid w:val="00FA7918"/>
    <w:rsid w:val="00FB033A"/>
    <w:rsid w:val="00FB081D"/>
    <w:rsid w:val="00FB13D3"/>
    <w:rsid w:val="00FB2D5D"/>
    <w:rsid w:val="00FB5B18"/>
    <w:rsid w:val="00FB6828"/>
    <w:rsid w:val="00FC0233"/>
    <w:rsid w:val="00FC0D2B"/>
    <w:rsid w:val="00FC1D7E"/>
    <w:rsid w:val="00FC200A"/>
    <w:rsid w:val="00FC24DE"/>
    <w:rsid w:val="00FC33DF"/>
    <w:rsid w:val="00FC4D69"/>
    <w:rsid w:val="00FC4F5F"/>
    <w:rsid w:val="00FC712E"/>
    <w:rsid w:val="00FC7C0B"/>
    <w:rsid w:val="00FD008B"/>
    <w:rsid w:val="00FD047B"/>
    <w:rsid w:val="00FD0702"/>
    <w:rsid w:val="00FD0A4E"/>
    <w:rsid w:val="00FD177C"/>
    <w:rsid w:val="00FD1933"/>
    <w:rsid w:val="00FD2C5F"/>
    <w:rsid w:val="00FD3243"/>
    <w:rsid w:val="00FD4A25"/>
    <w:rsid w:val="00FD5884"/>
    <w:rsid w:val="00FD5A54"/>
    <w:rsid w:val="00FD69C1"/>
    <w:rsid w:val="00FE5571"/>
    <w:rsid w:val="00FE5D5B"/>
    <w:rsid w:val="00FE690A"/>
    <w:rsid w:val="00FE771A"/>
    <w:rsid w:val="00FF1796"/>
    <w:rsid w:val="00FF7D19"/>
  </w:rsids>
  <m:mathPr>
    <m:mathFont m:val="Cambria Math"/>
    <m:brkBin m:val="before"/>
    <m:brkBinSub m:val="--"/>
    <m:smallFrac/>
    <m:dispDef/>
    <m:lMargin m:val="0"/>
    <m:rMargin m:val="0"/>
    <m:defJc m:val="centerGroup"/>
    <m:wrapIndent m:val="1440"/>
    <m:intLim m:val="subSup"/>
    <m:naryLim m:val="undOvr"/>
  </m:mathPr>
  <w:themeFontLang w:val="nl-NL" w:bidi="km-K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6E03FB"/>
  <w15:docId w15:val="{498A3DEA-09F0-4AD5-8CC8-B22BC470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next w:val="BodyText"/>
    <w:qFormat/>
    <w:rsid w:val="004A5C99"/>
    <w:pPr>
      <w:keepLines/>
      <w:spacing w:before="60" w:after="60"/>
      <w:jc w:val="both"/>
    </w:pPr>
    <w:rPr>
      <w:rFonts w:ascii="Calibri" w:hAnsi="Calibri"/>
      <w:lang w:val="en-US" w:eastAsia="en-US"/>
    </w:rPr>
  </w:style>
  <w:style w:type="paragraph" w:styleId="Heading1">
    <w:name w:val="heading 1"/>
    <w:aliases w:val="H1,Head1,H1Unnum,SMART"/>
    <w:basedOn w:val="Normal"/>
    <w:next w:val="BodyText"/>
    <w:link w:val="Heading1Char"/>
    <w:qFormat/>
    <w:rsid w:val="004A5C99"/>
    <w:pPr>
      <w:keepNext/>
      <w:pageBreakBefore/>
      <w:numPr>
        <w:numId w:val="21"/>
      </w:numPr>
      <w:pBdr>
        <w:top w:val="single" w:sz="24" w:space="1" w:color="808080"/>
        <w:left w:val="single" w:sz="24" w:space="4" w:color="808080"/>
        <w:bottom w:val="single" w:sz="24" w:space="1" w:color="808080"/>
        <w:right w:val="single" w:sz="24" w:space="4" w:color="808080"/>
      </w:pBdr>
      <w:shd w:val="clear" w:color="auto" w:fill="808080"/>
      <w:spacing w:before="240" w:after="240"/>
      <w:outlineLvl w:val="0"/>
    </w:pPr>
    <w:rPr>
      <w:rFonts w:ascii="Arial Bold" w:hAnsi="Arial Bold"/>
      <w:b/>
      <w:caps/>
      <w:color w:val="FFFFFF"/>
      <w:sz w:val="28"/>
    </w:rPr>
  </w:style>
  <w:style w:type="paragraph" w:styleId="Heading2">
    <w:name w:val="heading 2"/>
    <w:aliases w:val="Contrat 2,H2,SMart,Heading 2 Char Char"/>
    <w:basedOn w:val="Normal"/>
    <w:next w:val="BodyText"/>
    <w:link w:val="Heading2Char"/>
    <w:qFormat/>
    <w:rsid w:val="004A5C99"/>
    <w:pPr>
      <w:keepNext/>
      <w:numPr>
        <w:ilvl w:val="1"/>
        <w:numId w:val="21"/>
      </w:numPr>
      <w:spacing w:before="120" w:after="120"/>
      <w:outlineLvl w:val="1"/>
    </w:pPr>
    <w:rPr>
      <w:b/>
      <w:caps/>
      <w:color w:val="365F91"/>
      <w:sz w:val="24"/>
      <w:lang w:val="en-GB"/>
    </w:rPr>
  </w:style>
  <w:style w:type="paragraph" w:styleId="Heading3">
    <w:name w:val="heading 3"/>
    <w:aliases w:val="Smart,Q-Venture-Sub-Sub,KJL:2nd Level,h3,3,h31,31,h32,32,h33,33,h34,34,h35,35,sub-sub,sub-sub1,sub-sub2,sub-sub3,sub-sub4,sub section header,311,sub-sub11,subsect,Überschrift 3,Minor,PARA3,PARA31,PARA32,PARA33,PARA311,PARA321,PARA34"/>
    <w:basedOn w:val="Normal"/>
    <w:next w:val="BodyText0"/>
    <w:link w:val="Heading3Char"/>
    <w:qFormat/>
    <w:rsid w:val="004A5C99"/>
    <w:pPr>
      <w:keepNext/>
      <w:numPr>
        <w:ilvl w:val="2"/>
        <w:numId w:val="21"/>
      </w:numPr>
      <w:tabs>
        <w:tab w:val="left" w:pos="992"/>
      </w:tabs>
      <w:spacing w:before="240" w:after="240"/>
      <w:outlineLvl w:val="2"/>
    </w:pPr>
    <w:rPr>
      <w:b/>
      <w:color w:val="595959"/>
    </w:rPr>
  </w:style>
  <w:style w:type="paragraph" w:styleId="Heading4">
    <w:name w:val="heading 4"/>
    <w:basedOn w:val="Normal"/>
    <w:next w:val="BodyText0"/>
    <w:link w:val="Heading4Char"/>
    <w:qFormat/>
    <w:rsid w:val="004A5C99"/>
    <w:pPr>
      <w:keepNext/>
      <w:numPr>
        <w:ilvl w:val="3"/>
        <w:numId w:val="21"/>
      </w:numPr>
      <w:spacing w:before="240"/>
      <w:outlineLvl w:val="3"/>
    </w:pPr>
    <w:rPr>
      <w:b/>
    </w:rPr>
  </w:style>
  <w:style w:type="paragraph" w:styleId="Heading5">
    <w:name w:val="heading 5"/>
    <w:basedOn w:val="Normal"/>
    <w:next w:val="BodyText0"/>
    <w:link w:val="Heading5Char"/>
    <w:qFormat/>
    <w:rsid w:val="004A5C99"/>
    <w:pPr>
      <w:numPr>
        <w:ilvl w:val="4"/>
        <w:numId w:val="21"/>
      </w:numPr>
      <w:spacing w:before="240"/>
      <w:outlineLvl w:val="4"/>
    </w:pPr>
    <w:rPr>
      <w:sz w:val="22"/>
    </w:rPr>
  </w:style>
  <w:style w:type="paragraph" w:styleId="Heading6">
    <w:name w:val="heading 6"/>
    <w:aliases w:val="Heading 61"/>
    <w:basedOn w:val="Normal"/>
    <w:next w:val="BodyText0"/>
    <w:link w:val="Heading6Char"/>
    <w:qFormat/>
    <w:rsid w:val="004A5C99"/>
    <w:pPr>
      <w:numPr>
        <w:ilvl w:val="5"/>
        <w:numId w:val="21"/>
      </w:numPr>
      <w:spacing w:before="240"/>
      <w:outlineLvl w:val="5"/>
    </w:pPr>
    <w:rPr>
      <w:rFonts w:ascii="Times New Roman" w:hAnsi="Times New Roman"/>
      <w:i/>
      <w:sz w:val="22"/>
    </w:rPr>
  </w:style>
  <w:style w:type="paragraph" w:styleId="Heading7">
    <w:name w:val="heading 7"/>
    <w:aliases w:val="Heading 71"/>
    <w:basedOn w:val="Normal"/>
    <w:next w:val="Normal"/>
    <w:link w:val="Heading7Char"/>
    <w:qFormat/>
    <w:rsid w:val="004A5C99"/>
    <w:pPr>
      <w:numPr>
        <w:ilvl w:val="6"/>
        <w:numId w:val="21"/>
      </w:numPr>
      <w:spacing w:before="240"/>
      <w:outlineLvl w:val="6"/>
    </w:pPr>
  </w:style>
  <w:style w:type="paragraph" w:styleId="Heading8">
    <w:name w:val="heading 8"/>
    <w:aliases w:val="Heading 81"/>
    <w:basedOn w:val="Normal"/>
    <w:next w:val="Normal"/>
    <w:link w:val="Heading8Char"/>
    <w:qFormat/>
    <w:rsid w:val="004A5C99"/>
    <w:pPr>
      <w:numPr>
        <w:ilvl w:val="7"/>
        <w:numId w:val="21"/>
      </w:numPr>
      <w:spacing w:before="240"/>
      <w:outlineLvl w:val="7"/>
    </w:pPr>
    <w:rPr>
      <w:i/>
    </w:rPr>
  </w:style>
  <w:style w:type="paragraph" w:styleId="Heading9">
    <w:name w:val="heading 9"/>
    <w:aliases w:val="Heading 91,Appendix Level 9"/>
    <w:basedOn w:val="Normal"/>
    <w:next w:val="Normal"/>
    <w:link w:val="Heading9Char"/>
    <w:qFormat/>
    <w:rsid w:val="004A5C99"/>
    <w:pPr>
      <w:numPr>
        <w:ilvl w:val="8"/>
        <w:numId w:val="2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arning">
    <w:name w:val="Warning"/>
    <w:link w:val="WarningChar"/>
    <w:rsid w:val="00FC33DF"/>
    <w:rPr>
      <w:b/>
      <w:color w:val="C00000"/>
      <w:lang w:val="en-US" w:eastAsia="en-US"/>
    </w:rPr>
  </w:style>
  <w:style w:type="paragraph" w:customStyle="1" w:styleId="Comment">
    <w:name w:val="Comment"/>
    <w:link w:val="CommentChar"/>
    <w:rsid w:val="00FC33DF"/>
    <w:rPr>
      <w:i/>
      <w:color w:val="4F6228"/>
      <w:lang w:val="en-US" w:eastAsia="en-US"/>
    </w:rPr>
  </w:style>
  <w:style w:type="paragraph" w:customStyle="1" w:styleId="Gemiddeldraster21">
    <w:name w:val="Gemiddeld raster 21"/>
    <w:basedOn w:val="Normal"/>
    <w:link w:val="MediumGrid2Char"/>
    <w:uiPriority w:val="99"/>
    <w:qFormat/>
    <w:rsid w:val="004A5C99"/>
    <w:pPr>
      <w:keepLines w:val="0"/>
      <w:spacing w:before="0" w:after="0"/>
    </w:pPr>
    <w:rPr>
      <w:rFonts w:ascii="Tw Cen MT" w:eastAsia="Tw Cen MT" w:hAnsi="Tw Cen MT"/>
      <w:sz w:val="23"/>
      <w:lang w:eastAsia="ja-JP"/>
    </w:rPr>
  </w:style>
  <w:style w:type="character" w:customStyle="1" w:styleId="MediumGrid2Char">
    <w:name w:val="Medium Grid 2 Char"/>
    <w:link w:val="Gemiddeldraster21"/>
    <w:uiPriority w:val="99"/>
    <w:rsid w:val="004A5C99"/>
    <w:rPr>
      <w:rFonts w:ascii="Tw Cen MT" w:eastAsia="Tw Cen MT" w:hAnsi="Tw Cen MT"/>
      <w:sz w:val="23"/>
      <w:lang w:eastAsia="ja-JP"/>
    </w:rPr>
  </w:style>
  <w:style w:type="paragraph" w:styleId="BalloonText">
    <w:name w:val="Balloon Text"/>
    <w:basedOn w:val="Normal"/>
    <w:link w:val="BalloonTextChar"/>
    <w:uiPriority w:val="99"/>
    <w:unhideWhenUsed/>
    <w:rsid w:val="00F318EE"/>
    <w:pPr>
      <w:spacing w:after="0"/>
    </w:pPr>
    <w:rPr>
      <w:rFonts w:ascii="Tahoma" w:hAnsi="Tahoma"/>
      <w:sz w:val="16"/>
      <w:szCs w:val="16"/>
    </w:rPr>
  </w:style>
  <w:style w:type="character" w:customStyle="1" w:styleId="BalloonTextChar">
    <w:name w:val="Balloon Text Char"/>
    <w:link w:val="BalloonText"/>
    <w:uiPriority w:val="99"/>
    <w:rsid w:val="00F318EE"/>
    <w:rPr>
      <w:rFonts w:ascii="Tahoma" w:hAnsi="Tahoma" w:cs="Tahoma"/>
      <w:sz w:val="16"/>
      <w:szCs w:val="16"/>
    </w:rPr>
  </w:style>
  <w:style w:type="paragraph" w:styleId="Header">
    <w:name w:val="header"/>
    <w:basedOn w:val="Normal"/>
    <w:link w:val="HeaderChar"/>
    <w:uiPriority w:val="99"/>
    <w:unhideWhenUsed/>
    <w:rsid w:val="00F318EE"/>
    <w:pPr>
      <w:tabs>
        <w:tab w:val="center" w:pos="4680"/>
        <w:tab w:val="right" w:pos="9360"/>
      </w:tabs>
      <w:spacing w:after="0"/>
    </w:pPr>
  </w:style>
  <w:style w:type="character" w:customStyle="1" w:styleId="HeaderChar">
    <w:name w:val="Header Char"/>
    <w:basedOn w:val="DefaultParagraphFont"/>
    <w:link w:val="Header"/>
    <w:uiPriority w:val="99"/>
    <w:rsid w:val="00F318EE"/>
  </w:style>
  <w:style w:type="paragraph" w:styleId="Footer">
    <w:name w:val="footer"/>
    <w:basedOn w:val="Normal"/>
    <w:link w:val="FooterChar"/>
    <w:uiPriority w:val="99"/>
    <w:unhideWhenUsed/>
    <w:rsid w:val="00F318EE"/>
    <w:pPr>
      <w:tabs>
        <w:tab w:val="center" w:pos="4680"/>
        <w:tab w:val="right" w:pos="9360"/>
      </w:tabs>
      <w:spacing w:after="0"/>
    </w:pPr>
  </w:style>
  <w:style w:type="character" w:customStyle="1" w:styleId="FooterChar">
    <w:name w:val="Footer Char"/>
    <w:basedOn w:val="DefaultParagraphFont"/>
    <w:link w:val="Footer"/>
    <w:uiPriority w:val="99"/>
    <w:rsid w:val="00F318EE"/>
  </w:style>
  <w:style w:type="character" w:customStyle="1" w:styleId="Gemiddeldraster11">
    <w:name w:val="Gemiddeld raster 11"/>
    <w:uiPriority w:val="99"/>
    <w:semiHidden/>
    <w:rsid w:val="00F318EE"/>
    <w:rPr>
      <w:color w:val="808080"/>
    </w:rPr>
  </w:style>
  <w:style w:type="character" w:customStyle="1" w:styleId="Heading1Char">
    <w:name w:val="Heading 1 Char"/>
    <w:aliases w:val="H1 Char,Head1 Char,H1Unnum Char,SMART Char"/>
    <w:link w:val="Heading1"/>
    <w:rsid w:val="004A5C99"/>
    <w:rPr>
      <w:rFonts w:ascii="Arial Bold" w:hAnsi="Arial Bold"/>
      <w:b/>
      <w:caps/>
      <w:color w:val="FFFFFF"/>
      <w:sz w:val="28"/>
      <w:shd w:val="clear" w:color="auto" w:fill="808080"/>
      <w:lang w:val="en-US" w:eastAsia="en-US"/>
    </w:rPr>
  </w:style>
  <w:style w:type="paragraph" w:customStyle="1" w:styleId="Kopvaninhoudsopgave1">
    <w:name w:val="Kop van inhoudsopgave1"/>
    <w:basedOn w:val="Heading1"/>
    <w:next w:val="Normal"/>
    <w:uiPriority w:val="39"/>
    <w:semiHidden/>
    <w:unhideWhenUsed/>
    <w:qFormat/>
    <w:rsid w:val="006F40EA"/>
    <w:pPr>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outlineLvl w:val="9"/>
    </w:pPr>
    <w:rPr>
      <w:rFonts w:ascii="Cambria" w:hAnsi="Cambria"/>
      <w:bCs/>
      <w:caps w:val="0"/>
      <w:color w:val="365F91"/>
      <w:szCs w:val="28"/>
    </w:rPr>
  </w:style>
  <w:style w:type="character" w:customStyle="1" w:styleId="Heading2Char">
    <w:name w:val="Heading 2 Char"/>
    <w:aliases w:val="Contrat 2 Char,H2 Char,SMart Char,Heading 2 Char Char Char"/>
    <w:link w:val="Heading2"/>
    <w:rsid w:val="004A5C99"/>
    <w:rPr>
      <w:rFonts w:ascii="Calibri" w:hAnsi="Calibri"/>
      <w:b/>
      <w:caps/>
      <w:color w:val="365F91"/>
      <w:sz w:val="24"/>
      <w:lang w:val="en-GB" w:eastAsia="en-US"/>
    </w:rPr>
  </w:style>
  <w:style w:type="character" w:customStyle="1" w:styleId="Heading3Char">
    <w:name w:val="Heading 3 Char"/>
    <w:aliases w:val="Smart Char,Q-Venture-Sub-Sub Char1,KJL:2nd Level Char1,h3 Char1,3 Char1,h31 Char1,31 Char1,h32 Char1,32 Char1,h33 Char1,33 Char1,h34 Char1,34 Char1,h35 Char1,35 Char1,sub-sub Char1,sub-sub1 Char1,sub-sub2 Char1,sub-sub3 Char1,311 Char"/>
    <w:link w:val="Heading3"/>
    <w:rsid w:val="004A5C99"/>
    <w:rPr>
      <w:rFonts w:ascii="Calibri" w:hAnsi="Calibri"/>
      <w:b/>
      <w:color w:val="595959"/>
      <w:lang w:val="en-US" w:eastAsia="en-US"/>
    </w:rPr>
  </w:style>
  <w:style w:type="character" w:customStyle="1" w:styleId="Heading4Char">
    <w:name w:val="Heading 4 Char"/>
    <w:link w:val="Heading4"/>
    <w:rsid w:val="00982051"/>
    <w:rPr>
      <w:rFonts w:ascii="Calibri" w:hAnsi="Calibri"/>
      <w:b/>
      <w:lang w:val="en-US" w:eastAsia="en-US"/>
    </w:rPr>
  </w:style>
  <w:style w:type="character" w:customStyle="1" w:styleId="Heading5Char">
    <w:name w:val="Heading 5 Char"/>
    <w:link w:val="Heading5"/>
    <w:rsid w:val="00982051"/>
    <w:rPr>
      <w:rFonts w:ascii="Calibri" w:hAnsi="Calibri"/>
      <w:sz w:val="22"/>
      <w:lang w:val="en-US" w:eastAsia="en-US"/>
    </w:rPr>
  </w:style>
  <w:style w:type="character" w:customStyle="1" w:styleId="Heading6Char">
    <w:name w:val="Heading 6 Char"/>
    <w:aliases w:val="Heading 61 Char"/>
    <w:link w:val="Heading6"/>
    <w:rsid w:val="004A5C99"/>
    <w:rPr>
      <w:i/>
      <w:sz w:val="22"/>
      <w:lang w:val="en-US" w:eastAsia="en-US"/>
    </w:rPr>
  </w:style>
  <w:style w:type="character" w:customStyle="1" w:styleId="Heading7Char">
    <w:name w:val="Heading 7 Char"/>
    <w:aliases w:val="Heading 71 Char"/>
    <w:link w:val="Heading7"/>
    <w:rsid w:val="00982051"/>
    <w:rPr>
      <w:rFonts w:ascii="Calibri" w:hAnsi="Calibri"/>
      <w:lang w:val="en-US" w:eastAsia="en-US"/>
    </w:rPr>
  </w:style>
  <w:style w:type="paragraph" w:styleId="Title">
    <w:name w:val="Title"/>
    <w:basedOn w:val="Normal"/>
    <w:next w:val="Normal"/>
    <w:link w:val="TitleChar"/>
    <w:qFormat/>
    <w:rsid w:val="00DB668D"/>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link w:val="Title"/>
    <w:rsid w:val="00DB668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qFormat/>
    <w:rsid w:val="00565D61"/>
    <w:pPr>
      <w:numPr>
        <w:ilvl w:val="1"/>
      </w:numPr>
    </w:pPr>
    <w:rPr>
      <w:rFonts w:ascii="Cambria" w:hAnsi="Cambria"/>
      <w:i/>
      <w:iCs/>
      <w:color w:val="4F81BD"/>
      <w:spacing w:val="15"/>
      <w:sz w:val="24"/>
      <w:szCs w:val="24"/>
    </w:rPr>
  </w:style>
  <w:style w:type="character" w:customStyle="1" w:styleId="SubtitleChar">
    <w:name w:val="Subtitle Char"/>
    <w:link w:val="Subtitle"/>
    <w:rsid w:val="00565D61"/>
    <w:rPr>
      <w:rFonts w:ascii="Cambria" w:eastAsia="Times New Roman" w:hAnsi="Cambria" w:cs="Times New Roman"/>
      <w:i/>
      <w:iCs/>
      <w:color w:val="4F81BD"/>
      <w:spacing w:val="15"/>
      <w:sz w:val="24"/>
      <w:szCs w:val="24"/>
    </w:rPr>
  </w:style>
  <w:style w:type="character" w:customStyle="1" w:styleId="Intensievebenadrukking1">
    <w:name w:val="Intensieve benadrukking1"/>
    <w:uiPriority w:val="21"/>
    <w:qFormat/>
    <w:rsid w:val="00A84D2B"/>
    <w:rPr>
      <w:b/>
      <w:bCs/>
      <w:i/>
      <w:iCs/>
      <w:color w:val="4F81BD"/>
    </w:rPr>
  </w:style>
  <w:style w:type="paragraph" w:customStyle="1" w:styleId="Lichtearcering-accent21">
    <w:name w:val="Lichte arcering - accent 21"/>
    <w:basedOn w:val="Normal"/>
    <w:next w:val="Normal"/>
    <w:link w:val="Lichtearcering-accent2Char"/>
    <w:uiPriority w:val="30"/>
    <w:qFormat/>
    <w:rsid w:val="00A84D2B"/>
    <w:pPr>
      <w:pBdr>
        <w:bottom w:val="single" w:sz="4" w:space="4" w:color="4F81BD"/>
      </w:pBdr>
      <w:spacing w:before="200" w:after="280"/>
      <w:ind w:left="936" w:right="936"/>
    </w:pPr>
    <w:rPr>
      <w:b/>
      <w:bCs/>
      <w:i/>
      <w:iCs/>
      <w:color w:val="4F81BD"/>
    </w:rPr>
  </w:style>
  <w:style w:type="character" w:customStyle="1" w:styleId="Lichtearcering-accent2Char">
    <w:name w:val="Lichte arcering - accent 2 Char"/>
    <w:link w:val="Lichtearcering-accent21"/>
    <w:uiPriority w:val="30"/>
    <w:rsid w:val="00A84D2B"/>
    <w:rPr>
      <w:rFonts w:ascii="Calibri" w:hAnsi="Calibri"/>
      <w:b/>
      <w:bCs/>
      <w:i/>
      <w:iCs/>
      <w:color w:val="4F81BD"/>
    </w:rPr>
  </w:style>
  <w:style w:type="paragraph" w:customStyle="1" w:styleId="Kleurrijkraster-accent11">
    <w:name w:val="Kleurrijk raster - accent 11"/>
    <w:basedOn w:val="Normal"/>
    <w:next w:val="Normal"/>
    <w:link w:val="Kleurrijkraster-accent1Char"/>
    <w:uiPriority w:val="29"/>
    <w:qFormat/>
    <w:rsid w:val="00A84D2B"/>
    <w:rPr>
      <w:i/>
      <w:iCs/>
      <w:color w:val="000000"/>
    </w:rPr>
  </w:style>
  <w:style w:type="character" w:customStyle="1" w:styleId="Kleurrijkraster-accent1Char">
    <w:name w:val="Kleurrijk raster - accent 1 Char"/>
    <w:link w:val="Kleurrijkraster-accent11"/>
    <w:uiPriority w:val="29"/>
    <w:rsid w:val="00A84D2B"/>
    <w:rPr>
      <w:rFonts w:ascii="Calibri" w:hAnsi="Calibri"/>
      <w:i/>
      <w:iCs/>
      <w:color w:val="000000"/>
    </w:rPr>
  </w:style>
  <w:style w:type="character" w:styleId="Hyperlink">
    <w:name w:val="Hyperlink"/>
    <w:uiPriority w:val="99"/>
    <w:unhideWhenUsed/>
    <w:rsid w:val="00B27329"/>
    <w:rPr>
      <w:b/>
      <w:color w:val="E36C0A"/>
      <w:u w:val="none"/>
    </w:rPr>
  </w:style>
  <w:style w:type="character" w:customStyle="1" w:styleId="Titelvanboek1">
    <w:name w:val="Titel van boek1"/>
    <w:uiPriority w:val="33"/>
    <w:qFormat/>
    <w:rsid w:val="00F331A1"/>
    <w:rPr>
      <w:b/>
      <w:bCs/>
      <w:smallCaps/>
      <w:spacing w:val="5"/>
    </w:rPr>
  </w:style>
  <w:style w:type="table" w:styleId="TableGrid">
    <w:name w:val="Table Grid"/>
    <w:basedOn w:val="TableNormal"/>
    <w:uiPriority w:val="59"/>
    <w:rsid w:val="004063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verSheetDatePick">
    <w:name w:val="Cover Sheet Date Pick"/>
    <w:uiPriority w:val="1"/>
    <w:rsid w:val="00406385"/>
    <w:rPr>
      <w:rFonts w:ascii="Cambria" w:hAnsi="Cambria"/>
      <w:spacing w:val="30"/>
      <w:kern w:val="0"/>
      <w:sz w:val="34"/>
    </w:rPr>
  </w:style>
  <w:style w:type="character" w:customStyle="1" w:styleId="CoverSheetYearPick">
    <w:name w:val="Cover Sheet Year Pick"/>
    <w:uiPriority w:val="1"/>
    <w:rsid w:val="00406385"/>
    <w:rPr>
      <w:rFonts w:ascii="Calibri" w:hAnsi="Calibri"/>
      <w:color w:val="FF8000"/>
      <w:sz w:val="144"/>
      <w:u w:val="none"/>
    </w:rPr>
  </w:style>
  <w:style w:type="character" w:customStyle="1" w:styleId="WarningChar">
    <w:name w:val="Warning Char"/>
    <w:link w:val="Warning"/>
    <w:rsid w:val="00FC33DF"/>
    <w:rPr>
      <w:b/>
      <w:color w:val="C00000"/>
      <w:lang w:val="en-US" w:eastAsia="en-US" w:bidi="ar-SA"/>
    </w:rPr>
  </w:style>
  <w:style w:type="character" w:customStyle="1" w:styleId="CommentChar">
    <w:name w:val="Comment Char"/>
    <w:link w:val="Comment"/>
    <w:rsid w:val="00FC33DF"/>
    <w:rPr>
      <w:i/>
      <w:color w:val="4F6228"/>
      <w:lang w:val="en-US" w:eastAsia="en-US" w:bidi="ar-SA"/>
    </w:rPr>
  </w:style>
  <w:style w:type="paragraph" w:styleId="Caption">
    <w:name w:val="caption"/>
    <w:basedOn w:val="Normal"/>
    <w:next w:val="BodyText0"/>
    <w:qFormat/>
    <w:rsid w:val="004A5C99"/>
    <w:pPr>
      <w:keepNext/>
      <w:spacing w:before="120" w:after="120"/>
      <w:jc w:val="center"/>
    </w:pPr>
    <w:rPr>
      <w:b/>
      <w:lang w:val="en-GB"/>
    </w:rPr>
  </w:style>
  <w:style w:type="character" w:styleId="FollowedHyperlink">
    <w:name w:val="FollowedHyperlink"/>
    <w:unhideWhenUsed/>
    <w:rsid w:val="00D529F0"/>
    <w:rPr>
      <w:b/>
      <w:color w:val="800080"/>
      <w:u w:val="none"/>
    </w:rPr>
  </w:style>
  <w:style w:type="paragraph" w:styleId="TOC1">
    <w:name w:val="toc 1"/>
    <w:basedOn w:val="Normal"/>
    <w:next w:val="Normal"/>
    <w:autoRedefine/>
    <w:uiPriority w:val="39"/>
    <w:unhideWhenUsed/>
    <w:qFormat/>
    <w:rsid w:val="0060466A"/>
    <w:pPr>
      <w:tabs>
        <w:tab w:val="left" w:pos="480"/>
        <w:tab w:val="right" w:leader="dot" w:pos="9629"/>
      </w:tabs>
      <w:mirrorIndents/>
      <w:jc w:val="right"/>
    </w:pPr>
    <w:rPr>
      <w:b/>
      <w:bCs/>
      <w:caps/>
      <w:sz w:val="24"/>
    </w:rPr>
  </w:style>
  <w:style w:type="paragraph" w:styleId="TOC2">
    <w:name w:val="toc 2"/>
    <w:basedOn w:val="Normal"/>
    <w:next w:val="Normal"/>
    <w:autoRedefine/>
    <w:uiPriority w:val="39"/>
    <w:unhideWhenUsed/>
    <w:qFormat/>
    <w:rsid w:val="0060466A"/>
    <w:pPr>
      <w:suppressLineNumbers/>
      <w:tabs>
        <w:tab w:val="left" w:pos="880"/>
        <w:tab w:val="right" w:leader="dot" w:pos="9771"/>
      </w:tabs>
      <w:spacing w:after="0"/>
      <w:ind w:left="221"/>
    </w:pPr>
  </w:style>
  <w:style w:type="paragraph" w:styleId="TOC3">
    <w:name w:val="toc 3"/>
    <w:basedOn w:val="Normal"/>
    <w:next w:val="Normal"/>
    <w:autoRedefine/>
    <w:uiPriority w:val="39"/>
    <w:unhideWhenUsed/>
    <w:rsid w:val="009B21DE"/>
    <w:pPr>
      <w:spacing w:after="0"/>
      <w:ind w:left="440"/>
    </w:pPr>
    <w:rPr>
      <w:iCs/>
    </w:rPr>
  </w:style>
  <w:style w:type="paragraph" w:styleId="TOC4">
    <w:name w:val="toc 4"/>
    <w:basedOn w:val="Normal"/>
    <w:next w:val="Normal"/>
    <w:autoRedefine/>
    <w:uiPriority w:val="39"/>
    <w:unhideWhenUsed/>
    <w:rsid w:val="008B5E94"/>
    <w:pPr>
      <w:spacing w:after="0"/>
      <w:ind w:left="660"/>
    </w:pPr>
    <w:rPr>
      <w:b/>
      <w:sz w:val="18"/>
      <w:szCs w:val="18"/>
    </w:rPr>
  </w:style>
  <w:style w:type="paragraph" w:styleId="TOC5">
    <w:name w:val="toc 5"/>
    <w:basedOn w:val="Normal"/>
    <w:next w:val="Normal"/>
    <w:autoRedefine/>
    <w:unhideWhenUsed/>
    <w:rsid w:val="00062CBF"/>
    <w:pPr>
      <w:spacing w:after="0"/>
      <w:ind w:left="880"/>
    </w:pPr>
    <w:rPr>
      <w:sz w:val="18"/>
      <w:szCs w:val="18"/>
    </w:rPr>
  </w:style>
  <w:style w:type="paragraph" w:styleId="TOC6">
    <w:name w:val="toc 6"/>
    <w:basedOn w:val="Normal"/>
    <w:next w:val="Normal"/>
    <w:autoRedefine/>
    <w:unhideWhenUsed/>
    <w:rsid w:val="008B5E94"/>
    <w:pPr>
      <w:spacing w:after="0"/>
      <w:ind w:left="1100"/>
    </w:pPr>
    <w:rPr>
      <w:i/>
      <w:sz w:val="18"/>
      <w:szCs w:val="18"/>
    </w:rPr>
  </w:style>
  <w:style w:type="paragraph" w:styleId="TOC7">
    <w:name w:val="toc 7"/>
    <w:basedOn w:val="Normal"/>
    <w:next w:val="Normal"/>
    <w:autoRedefine/>
    <w:unhideWhenUsed/>
    <w:rsid w:val="008B5E94"/>
    <w:pPr>
      <w:spacing w:after="0"/>
      <w:ind w:left="1320"/>
    </w:pPr>
    <w:rPr>
      <w:i/>
      <w:sz w:val="18"/>
      <w:szCs w:val="18"/>
    </w:rPr>
  </w:style>
  <w:style w:type="paragraph" w:styleId="TOC8">
    <w:name w:val="toc 8"/>
    <w:basedOn w:val="Normal"/>
    <w:next w:val="Normal"/>
    <w:autoRedefine/>
    <w:unhideWhenUsed/>
    <w:rsid w:val="00062CBF"/>
    <w:pPr>
      <w:spacing w:after="0"/>
      <w:ind w:left="1540"/>
    </w:pPr>
    <w:rPr>
      <w:sz w:val="18"/>
      <w:szCs w:val="18"/>
    </w:rPr>
  </w:style>
  <w:style w:type="paragraph" w:styleId="TOC9">
    <w:name w:val="toc 9"/>
    <w:basedOn w:val="Normal"/>
    <w:next w:val="Normal"/>
    <w:autoRedefine/>
    <w:unhideWhenUsed/>
    <w:rsid w:val="00062CBF"/>
    <w:pPr>
      <w:spacing w:after="0"/>
      <w:ind w:left="1760"/>
    </w:pPr>
    <w:rPr>
      <w:sz w:val="18"/>
      <w:szCs w:val="18"/>
    </w:rPr>
  </w:style>
  <w:style w:type="paragraph" w:customStyle="1" w:styleId="Style4">
    <w:name w:val="Style4"/>
    <w:basedOn w:val="Heading1"/>
    <w:link w:val="Style4Char"/>
    <w:qFormat/>
    <w:rsid w:val="000670F2"/>
    <w:pPr>
      <w:keepLines w:val="0"/>
      <w:numPr>
        <w:numId w:val="20"/>
      </w:numPr>
      <w:pBdr>
        <w:left w:val="none" w:sz="0" w:space="0" w:color="auto"/>
        <w:bottom w:val="none" w:sz="0" w:space="0" w:color="auto"/>
      </w:pBdr>
      <w:spacing w:after="360" w:line="360" w:lineRule="auto"/>
      <w:ind w:left="357" w:hanging="357"/>
    </w:pPr>
    <w:rPr>
      <w:rFonts w:ascii="Calibri" w:hAnsi="Calibri"/>
      <w:b w:val="0"/>
      <w:kern w:val="32"/>
      <w:sz w:val="36"/>
      <w:szCs w:val="24"/>
      <w:lang w:val="en-GB"/>
    </w:rPr>
  </w:style>
  <w:style w:type="table" w:styleId="ColorfulList-Accent6">
    <w:name w:val="Colorful List Accent 6"/>
    <w:basedOn w:val="TableNormal"/>
    <w:uiPriority w:val="63"/>
    <w:rsid w:val="002C4C8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paragraph" w:customStyle="1" w:styleId="TableElement">
    <w:name w:val="Table Element"/>
    <w:basedOn w:val="Normal"/>
    <w:rsid w:val="00FC712E"/>
    <w:pPr>
      <w:keepNext/>
    </w:pPr>
    <w:rPr>
      <w:rFonts w:ascii="Lucida Sans" w:hAnsi="Lucida Sans"/>
      <w:sz w:val="16"/>
      <w:lang w:val="en-ZA"/>
    </w:rPr>
  </w:style>
  <w:style w:type="paragraph" w:styleId="BodyText">
    <w:name w:val="Body Text"/>
    <w:aliases w:val="bt Char Char,bt Char,Body Text2,Body Text Char2,bt Char Char1 Char Char Char Char Char Char Char,Body Text3,Body Text Char3,bt Char Char1,bt Char1,Body Text21,Body Text Char21 Char"/>
    <w:basedOn w:val="Normal"/>
    <w:link w:val="BodyTextChar1"/>
    <w:rsid w:val="00445B22"/>
    <w:rPr>
      <w:rFonts w:ascii="Verdana" w:hAnsi="Verdana"/>
      <w:lang w:val="en-ZA" w:bidi="he-IL"/>
    </w:rPr>
  </w:style>
  <w:style w:type="character" w:customStyle="1" w:styleId="BodyTextChar">
    <w:name w:val="Body Text Char"/>
    <w:basedOn w:val="DefaultParagraphFont"/>
    <w:uiPriority w:val="99"/>
    <w:semiHidden/>
    <w:rsid w:val="00445B22"/>
  </w:style>
  <w:style w:type="character" w:customStyle="1" w:styleId="BodyTextChar1">
    <w:name w:val="Body Text Char1"/>
    <w:aliases w:val="bt Char Char Char,bt Char Char2,Body Text2 Char,Body Text Char2 Char,bt Char Char1 Char Char Char Char Char Char Char Char,Body Text3 Char,Body Text Char3 Char,bt Char Char1 Char,bt Char1 Char,Body Text21 Char,Body Text Char21 Char Char"/>
    <w:link w:val="BodyText"/>
    <w:rsid w:val="00445B22"/>
    <w:rPr>
      <w:rFonts w:ascii="Verdana" w:eastAsia="Times New Roman" w:hAnsi="Verdana" w:cs="Times New Roman"/>
      <w:sz w:val="20"/>
      <w:szCs w:val="20"/>
      <w:lang w:val="en-ZA" w:bidi="he-IL"/>
    </w:rPr>
  </w:style>
  <w:style w:type="paragraph" w:customStyle="1" w:styleId="Kleurrijkelijst-accent11">
    <w:name w:val="Kleurrijke lijst - accent 11"/>
    <w:basedOn w:val="Normal"/>
    <w:link w:val="Kleurrijkelijst-accent1Char"/>
    <w:uiPriority w:val="34"/>
    <w:qFormat/>
    <w:rsid w:val="004A5C99"/>
    <w:pPr>
      <w:keepLines w:val="0"/>
      <w:spacing w:before="0" w:after="200" w:line="276" w:lineRule="auto"/>
      <w:ind w:left="720"/>
      <w:contextualSpacing/>
      <w:jc w:val="left"/>
    </w:pPr>
    <w:rPr>
      <w:sz w:val="22"/>
      <w:szCs w:val="22"/>
      <w:lang w:val="en-AU"/>
    </w:rPr>
  </w:style>
  <w:style w:type="paragraph" w:customStyle="1" w:styleId="Style1">
    <w:name w:val="Style1"/>
    <w:basedOn w:val="Normal"/>
    <w:autoRedefine/>
    <w:rsid w:val="00445B22"/>
    <w:pPr>
      <w:keepNext/>
      <w:pBdr>
        <w:top w:val="single" w:sz="8" w:space="1" w:color="336699"/>
        <w:left w:val="single" w:sz="8" w:space="4" w:color="336699"/>
        <w:bottom w:val="single" w:sz="8" w:space="1" w:color="336699"/>
        <w:right w:val="single" w:sz="8" w:space="4" w:color="336699"/>
      </w:pBdr>
      <w:shd w:val="clear" w:color="auto" w:fill="336699"/>
      <w:spacing w:after="0"/>
      <w:outlineLvl w:val="0"/>
    </w:pPr>
    <w:rPr>
      <w:rFonts w:ascii="Arial" w:hAnsi="Arial" w:cs="Arial"/>
      <w:b/>
      <w:bCs/>
      <w:caps/>
      <w:color w:val="FFFFFF"/>
      <w:kern w:val="32"/>
      <w:sz w:val="24"/>
      <w:szCs w:val="24"/>
    </w:rPr>
  </w:style>
  <w:style w:type="paragraph" w:customStyle="1" w:styleId="StyleHeading2Contrat2Arial">
    <w:name w:val="Style Heading 2Contrat 2 + Arial"/>
    <w:basedOn w:val="Heading2"/>
    <w:link w:val="StyleHeading2Contrat2ArialChar"/>
    <w:autoRedefine/>
    <w:rsid w:val="00445B22"/>
    <w:pPr>
      <w:keepLines w:val="0"/>
      <w:pBdr>
        <w:bottom w:val="single" w:sz="8" w:space="1" w:color="336699"/>
      </w:pBdr>
      <w:spacing w:before="240" w:after="60"/>
    </w:pPr>
    <w:rPr>
      <w:rFonts w:ascii="Arial" w:hAnsi="Arial"/>
      <w:b w:val="0"/>
      <w:bCs/>
      <w:caps w:val="0"/>
      <w:color w:val="336699"/>
      <w:szCs w:val="22"/>
    </w:rPr>
  </w:style>
  <w:style w:type="paragraph" w:customStyle="1" w:styleId="BulletedList2">
    <w:name w:val="Bulleted List 2"/>
    <w:aliases w:val="bl2"/>
    <w:rsid w:val="00445B22"/>
    <w:pPr>
      <w:numPr>
        <w:numId w:val="1"/>
      </w:numPr>
      <w:spacing w:before="60" w:after="60" w:line="220" w:lineRule="exact"/>
    </w:pPr>
    <w:rPr>
      <w:rFonts w:ascii="Arial" w:hAnsi="Arial"/>
      <w:color w:val="000000"/>
      <w:lang w:val="en-US" w:eastAsia="en-US"/>
    </w:rPr>
  </w:style>
  <w:style w:type="paragraph" w:customStyle="1" w:styleId="Heading30">
    <w:name w:val="Heading3"/>
    <w:basedOn w:val="Heading2"/>
    <w:next w:val="Normal"/>
    <w:rsid w:val="00445B22"/>
    <w:pPr>
      <w:keepLines w:val="0"/>
      <w:spacing w:before="240" w:after="60"/>
    </w:pPr>
    <w:rPr>
      <w:rFonts w:ascii="Tahoma" w:hAnsi="Tahoma" w:cs="Arial"/>
      <w:bCs/>
      <w:iCs/>
      <w:color w:val="0070C0"/>
      <w:sz w:val="22"/>
      <w:szCs w:val="22"/>
    </w:rPr>
  </w:style>
  <w:style w:type="paragraph" w:customStyle="1" w:styleId="bulletlist1">
    <w:name w:val="bullet list 1"/>
    <w:basedOn w:val="Kleurrijkelijst-accent11"/>
    <w:link w:val="bulletlist1Char"/>
    <w:rsid w:val="00EB6E44"/>
    <w:pPr>
      <w:numPr>
        <w:numId w:val="2"/>
      </w:numPr>
    </w:pPr>
    <w:rPr>
      <w:rFonts w:ascii="Arial" w:hAnsi="Arial"/>
    </w:rPr>
  </w:style>
  <w:style w:type="paragraph" w:customStyle="1" w:styleId="subhead1">
    <w:name w:val="sub head 1"/>
    <w:basedOn w:val="StyleHeading2Contrat2Arial"/>
    <w:link w:val="subhead1Char"/>
    <w:rsid w:val="00EB6E44"/>
    <w:pPr>
      <w:pBdr>
        <w:bottom w:val="none" w:sz="0" w:space="0" w:color="auto"/>
      </w:pBdr>
    </w:pPr>
    <w:rPr>
      <w:b/>
      <w:caps/>
      <w:color w:val="31849B"/>
      <w:sz w:val="22"/>
    </w:rPr>
  </w:style>
  <w:style w:type="character" w:customStyle="1" w:styleId="Kleurrijkelijst-accent1Char">
    <w:name w:val="Kleurrijke lijst - accent 1 Char"/>
    <w:link w:val="Kleurrijkelijst-accent11"/>
    <w:uiPriority w:val="34"/>
    <w:rsid w:val="00EB6E44"/>
    <w:rPr>
      <w:rFonts w:ascii="Calibri" w:hAnsi="Calibri"/>
      <w:sz w:val="22"/>
      <w:szCs w:val="22"/>
      <w:lang w:val="en-AU"/>
    </w:rPr>
  </w:style>
  <w:style w:type="character" w:customStyle="1" w:styleId="bulletlist1Char">
    <w:name w:val="bullet list 1 Char"/>
    <w:link w:val="bulletlist1"/>
    <w:rsid w:val="00EB6E44"/>
    <w:rPr>
      <w:rFonts w:ascii="Arial" w:hAnsi="Arial"/>
      <w:sz w:val="22"/>
      <w:szCs w:val="22"/>
      <w:lang w:val="en-AU" w:eastAsia="en-US"/>
    </w:rPr>
  </w:style>
  <w:style w:type="paragraph" w:styleId="FootnoteText">
    <w:name w:val="footnote text"/>
    <w:basedOn w:val="Normal"/>
    <w:link w:val="FootnoteTextChar"/>
    <w:uiPriority w:val="99"/>
    <w:rsid w:val="00EB6E44"/>
    <w:pPr>
      <w:spacing w:after="0"/>
    </w:pPr>
    <w:rPr>
      <w:rFonts w:ascii="Arial" w:hAnsi="Arial"/>
      <w:lang w:val="en-GB"/>
    </w:rPr>
  </w:style>
  <w:style w:type="character" w:customStyle="1" w:styleId="FootnoteTextChar">
    <w:name w:val="Footnote Text Char"/>
    <w:link w:val="FootnoteText"/>
    <w:uiPriority w:val="99"/>
    <w:rsid w:val="00EB6E44"/>
    <w:rPr>
      <w:rFonts w:ascii="Arial" w:eastAsia="Times New Roman" w:hAnsi="Arial" w:cs="Times New Roman"/>
      <w:sz w:val="20"/>
      <w:szCs w:val="20"/>
      <w:lang w:val="en-GB"/>
    </w:rPr>
  </w:style>
  <w:style w:type="character" w:customStyle="1" w:styleId="subhead1Char">
    <w:name w:val="sub head 1 Char"/>
    <w:link w:val="subhead1"/>
    <w:rsid w:val="00EB6E44"/>
    <w:rPr>
      <w:rFonts w:ascii="Arial" w:hAnsi="Arial"/>
      <w:b/>
      <w:bCs/>
      <w:caps/>
      <w:color w:val="31849B"/>
      <w:sz w:val="22"/>
      <w:szCs w:val="22"/>
      <w:lang w:val="en-GB" w:eastAsia="en-US"/>
    </w:rPr>
  </w:style>
  <w:style w:type="character" w:styleId="FootnoteReference">
    <w:name w:val="footnote reference"/>
    <w:rsid w:val="00EB6E44"/>
    <w:rPr>
      <w:vertAlign w:val="superscript"/>
    </w:rPr>
  </w:style>
  <w:style w:type="paragraph" w:customStyle="1" w:styleId="StyleHeading1Centered">
    <w:name w:val="Style Heading 1 + Centered"/>
    <w:basedOn w:val="Normal"/>
    <w:link w:val="StyleHeading1CenteredCharChar"/>
    <w:rsid w:val="00EB6E44"/>
    <w:pPr>
      <w:numPr>
        <w:numId w:val="3"/>
      </w:numPr>
    </w:pPr>
    <w:rPr>
      <w:rFonts w:ascii="Tahoma" w:hAnsi="Tahoma"/>
      <w:lang w:val="en-ZA"/>
    </w:rPr>
  </w:style>
  <w:style w:type="paragraph" w:customStyle="1" w:styleId="SmartWITableBullet">
    <w:name w:val="Smart WI Table Bullet"/>
    <w:basedOn w:val="Normal"/>
    <w:rsid w:val="00EB6E44"/>
    <w:pPr>
      <w:numPr>
        <w:numId w:val="4"/>
      </w:numPr>
    </w:pPr>
    <w:rPr>
      <w:rFonts w:ascii="Times New Roman" w:hAnsi="Times New Roman"/>
      <w:sz w:val="18"/>
      <w:szCs w:val="18"/>
    </w:rPr>
  </w:style>
  <w:style w:type="character" w:customStyle="1" w:styleId="StyleHeading1CenteredCharChar">
    <w:name w:val="Style Heading 1 + Centered Char Char"/>
    <w:link w:val="StyleHeading1Centered"/>
    <w:rsid w:val="00EB6E44"/>
    <w:rPr>
      <w:rFonts w:ascii="Tahoma" w:hAnsi="Tahoma"/>
      <w:lang w:val="en-ZA" w:eastAsia="en-US"/>
    </w:rPr>
  </w:style>
  <w:style w:type="character" w:customStyle="1" w:styleId="Style4Char">
    <w:name w:val="Style4 Char"/>
    <w:link w:val="Style4"/>
    <w:rsid w:val="000670F2"/>
    <w:rPr>
      <w:rFonts w:ascii="Calibri" w:hAnsi="Calibri"/>
      <w:caps/>
      <w:color w:val="FFFFFF"/>
      <w:kern w:val="32"/>
      <w:sz w:val="36"/>
      <w:szCs w:val="24"/>
      <w:shd w:val="clear" w:color="auto" w:fill="808080"/>
      <w:lang w:val="en-GB" w:eastAsia="en-US"/>
    </w:rPr>
  </w:style>
  <w:style w:type="paragraph" w:customStyle="1" w:styleId="Style6">
    <w:name w:val="Style6"/>
    <w:basedOn w:val="Normal"/>
    <w:link w:val="Style6Char"/>
    <w:rsid w:val="00EB6E44"/>
    <w:pPr>
      <w:keepNext/>
      <w:pBdr>
        <w:bottom w:val="single" w:sz="8" w:space="2" w:color="632423"/>
      </w:pBdr>
      <w:spacing w:before="240"/>
      <w:outlineLvl w:val="1"/>
    </w:pPr>
    <w:rPr>
      <w:rFonts w:ascii="Arial" w:hAnsi="Arial"/>
      <w:b/>
      <w:bCs/>
      <w:caps/>
      <w:color w:val="632423"/>
      <w:sz w:val="24"/>
      <w:lang w:val="en-GB"/>
    </w:rPr>
  </w:style>
  <w:style w:type="character" w:customStyle="1" w:styleId="Style6Char">
    <w:name w:val="Style6 Char"/>
    <w:link w:val="Style6"/>
    <w:rsid w:val="00EB6E44"/>
    <w:rPr>
      <w:rFonts w:ascii="Arial" w:eastAsia="Times New Roman" w:hAnsi="Arial" w:cs="Arial"/>
      <w:b/>
      <w:bCs/>
      <w:caps/>
      <w:color w:val="632423"/>
      <w:sz w:val="24"/>
      <w:lang w:val="en-GB"/>
    </w:rPr>
  </w:style>
  <w:style w:type="paragraph" w:customStyle="1" w:styleId="Style7">
    <w:name w:val="Style7"/>
    <w:basedOn w:val="subhead1"/>
    <w:link w:val="Style7Char"/>
    <w:rsid w:val="00EB6E44"/>
    <w:rPr>
      <w:bCs w:val="0"/>
      <w:color w:val="632423"/>
    </w:rPr>
  </w:style>
  <w:style w:type="paragraph" w:customStyle="1" w:styleId="StyleStyleHeading1CenteredLeft222cmFirstline0cm">
    <w:name w:val="Style Style Heading 1 + Centered + Left:  2.22 cm First line:  0 cm"/>
    <w:basedOn w:val="Normal"/>
    <w:rsid w:val="00EB6E44"/>
    <w:pPr>
      <w:numPr>
        <w:numId w:val="5"/>
      </w:numPr>
    </w:pPr>
    <w:rPr>
      <w:rFonts w:ascii="Tahoma" w:hAnsi="Tahoma"/>
      <w:lang w:val="en-ZA"/>
    </w:rPr>
  </w:style>
  <w:style w:type="character" w:customStyle="1" w:styleId="Style7Char">
    <w:name w:val="Style7 Char"/>
    <w:link w:val="Style7"/>
    <w:rsid w:val="00EB6E44"/>
    <w:rPr>
      <w:rFonts w:ascii="Arial" w:hAnsi="Arial"/>
      <w:b/>
      <w:caps/>
      <w:color w:val="632423"/>
      <w:sz w:val="22"/>
      <w:szCs w:val="22"/>
      <w:lang w:val="en-GB" w:eastAsia="en-US"/>
    </w:rPr>
  </w:style>
  <w:style w:type="paragraph" w:customStyle="1" w:styleId="Hidden">
    <w:name w:val="Hidden"/>
    <w:basedOn w:val="Normal"/>
    <w:next w:val="Normal"/>
    <w:rsid w:val="00EB6E44"/>
    <w:pPr>
      <w:keepNext/>
    </w:pPr>
    <w:rPr>
      <w:rFonts w:ascii="Lucida Sans" w:hAnsi="Lucida Sans"/>
      <w:vanish/>
      <w:color w:val="0000FF"/>
      <w:spacing w:val="-2"/>
      <w:sz w:val="16"/>
      <w:lang w:val="en-ZA"/>
    </w:rPr>
  </w:style>
  <w:style w:type="paragraph" w:customStyle="1" w:styleId="Text">
    <w:name w:val="Text"/>
    <w:aliases w:val="t"/>
    <w:rsid w:val="00847665"/>
    <w:pPr>
      <w:spacing w:before="60" w:after="60"/>
    </w:pPr>
    <w:rPr>
      <w:rFonts w:ascii="Arial" w:hAnsi="Arial"/>
      <w:color w:val="000000"/>
      <w:lang w:val="en-US" w:eastAsia="en-US"/>
    </w:rPr>
  </w:style>
  <w:style w:type="character" w:styleId="CommentReference">
    <w:name w:val="annotation reference"/>
    <w:uiPriority w:val="99"/>
    <w:unhideWhenUsed/>
    <w:rsid w:val="00806E70"/>
    <w:rPr>
      <w:sz w:val="16"/>
      <w:szCs w:val="16"/>
    </w:rPr>
  </w:style>
  <w:style w:type="paragraph" w:styleId="CommentText">
    <w:name w:val="annotation text"/>
    <w:basedOn w:val="Normal"/>
    <w:link w:val="CommentTextChar"/>
    <w:uiPriority w:val="99"/>
    <w:unhideWhenUsed/>
    <w:rsid w:val="00806E70"/>
    <w:rPr>
      <w:rFonts w:ascii="Times New Roman" w:hAnsi="Times New Roman"/>
    </w:rPr>
  </w:style>
  <w:style w:type="character" w:customStyle="1" w:styleId="CommentTextChar">
    <w:name w:val="Comment Text Char"/>
    <w:link w:val="CommentText"/>
    <w:uiPriority w:val="99"/>
    <w:rsid w:val="00806E70"/>
    <w:rPr>
      <w:sz w:val="20"/>
      <w:szCs w:val="20"/>
    </w:rPr>
  </w:style>
  <w:style w:type="paragraph" w:styleId="CommentSubject">
    <w:name w:val="annotation subject"/>
    <w:basedOn w:val="CommentText"/>
    <w:next w:val="CommentText"/>
    <w:link w:val="CommentSubjectChar"/>
    <w:uiPriority w:val="99"/>
    <w:unhideWhenUsed/>
    <w:rsid w:val="00806E70"/>
    <w:rPr>
      <w:b/>
      <w:bCs/>
    </w:rPr>
  </w:style>
  <w:style w:type="character" w:customStyle="1" w:styleId="CommentSubjectChar">
    <w:name w:val="Comment Subject Char"/>
    <w:link w:val="CommentSubject"/>
    <w:uiPriority w:val="99"/>
    <w:rsid w:val="00806E70"/>
    <w:rPr>
      <w:b/>
      <w:bCs/>
      <w:sz w:val="20"/>
      <w:szCs w:val="20"/>
    </w:rPr>
  </w:style>
  <w:style w:type="paragraph" w:customStyle="1" w:styleId="Char">
    <w:name w:val="Char"/>
    <w:basedOn w:val="Normal"/>
    <w:uiPriority w:val="99"/>
    <w:rsid w:val="005578BF"/>
    <w:pPr>
      <w:spacing w:after="160" w:line="240" w:lineRule="exact"/>
    </w:pPr>
    <w:rPr>
      <w:rFonts w:ascii="Tahoma" w:hAnsi="Tahoma"/>
    </w:rPr>
  </w:style>
  <w:style w:type="paragraph" w:customStyle="1" w:styleId="StyleHeading1Allcaps">
    <w:name w:val="Style Heading 1 + All caps"/>
    <w:basedOn w:val="Heading1"/>
    <w:rsid w:val="005578BF"/>
    <w:pPr>
      <w:keepNext w:val="0"/>
      <w:keepLines w:val="0"/>
      <w:pBdr>
        <w:left w:val="none" w:sz="0" w:space="0" w:color="auto"/>
        <w:bottom w:val="none" w:sz="0" w:space="0" w:color="auto"/>
      </w:pBdr>
      <w:tabs>
        <w:tab w:val="num" w:pos="562"/>
      </w:tabs>
      <w:ind w:left="562" w:hanging="562"/>
    </w:pPr>
    <w:rPr>
      <w:caps w:val="0"/>
      <w:color w:val="333399"/>
      <w:spacing w:val="80"/>
      <w:szCs w:val="24"/>
      <w:lang w:val="en-ZA"/>
    </w:rPr>
  </w:style>
  <w:style w:type="paragraph" w:styleId="NormalWeb">
    <w:name w:val="Normal (Web)"/>
    <w:basedOn w:val="Normal"/>
    <w:link w:val="NormalWebChar"/>
    <w:rsid w:val="00AF0DF0"/>
    <w:pPr>
      <w:spacing w:before="100" w:beforeAutospacing="1" w:after="100" w:afterAutospacing="1"/>
    </w:pPr>
    <w:rPr>
      <w:rFonts w:ascii="Times New Roman" w:eastAsia="Batang" w:hAnsi="Times New Roman"/>
      <w:sz w:val="24"/>
      <w:szCs w:val="24"/>
      <w:lang w:eastAsia="ko-KR"/>
    </w:rPr>
  </w:style>
  <w:style w:type="character" w:customStyle="1" w:styleId="NormalWebChar">
    <w:name w:val="Normal (Web) Char"/>
    <w:link w:val="NormalWeb"/>
    <w:locked/>
    <w:rsid w:val="00AF0DF0"/>
    <w:rPr>
      <w:rFonts w:ascii="Times New Roman" w:eastAsia="Batang" w:hAnsi="Times New Roman" w:cs="Times New Roman"/>
      <w:sz w:val="24"/>
      <w:szCs w:val="24"/>
      <w:lang w:eastAsia="ko-KR"/>
    </w:rPr>
  </w:style>
  <w:style w:type="paragraph" w:customStyle="1" w:styleId="Copyright">
    <w:name w:val="Copyright"/>
    <w:basedOn w:val="Normal"/>
    <w:next w:val="Normal"/>
    <w:rsid w:val="001D56F5"/>
    <w:pPr>
      <w:tabs>
        <w:tab w:val="left" w:pos="1418"/>
      </w:tabs>
      <w:spacing w:before="480" w:after="0"/>
    </w:pPr>
    <w:rPr>
      <w:rFonts w:ascii="Arial Narrow" w:hAnsi="Arial Narrow"/>
      <w:sz w:val="16"/>
      <w:lang w:val="nl"/>
    </w:rPr>
  </w:style>
  <w:style w:type="paragraph" w:customStyle="1" w:styleId="NormalAsianSimSun">
    <w:name w:val="Normal + (Asian) SimSun"/>
    <w:aliases w:val="Left + (Asian) SimSun,(Complex) Times New Roman"/>
    <w:basedOn w:val="Normal"/>
    <w:rsid w:val="001D56F5"/>
    <w:pPr>
      <w:spacing w:after="0"/>
    </w:pPr>
    <w:rPr>
      <w:rFonts w:ascii="TimesNewRomanPSMT" w:hAnsi="TimesNewRomanPSMT" w:cs="TimesNewRomanPSMT"/>
      <w:color w:val="000000"/>
      <w:lang w:bidi="he-IL"/>
    </w:rPr>
  </w:style>
  <w:style w:type="paragraph" w:customStyle="1" w:styleId="NormalBefore153cm">
    <w:name w:val="Normal + Before:  1.53 cm"/>
    <w:basedOn w:val="Normal"/>
    <w:link w:val="NormalBefore153cmChar"/>
    <w:rsid w:val="006C0E05"/>
    <w:pPr>
      <w:autoSpaceDE w:val="0"/>
      <w:autoSpaceDN w:val="0"/>
      <w:adjustRightInd w:val="0"/>
      <w:spacing w:after="0"/>
      <w:ind w:left="870"/>
    </w:pPr>
    <w:rPr>
      <w:rFonts w:ascii="Verdana" w:hAnsi="Verdana"/>
      <w:lang w:val="en-GB" w:bidi="he-IL"/>
    </w:rPr>
  </w:style>
  <w:style w:type="character" w:customStyle="1" w:styleId="NormalBefore153cmChar">
    <w:name w:val="Normal + Before:  1.53 cm Char"/>
    <w:link w:val="NormalBefore153cm"/>
    <w:rsid w:val="006C0E05"/>
    <w:rPr>
      <w:rFonts w:ascii="Verdana" w:eastAsia="Times New Roman" w:hAnsi="Verdana" w:cs="Times New Roman"/>
      <w:sz w:val="20"/>
      <w:szCs w:val="20"/>
      <w:lang w:val="en-GB" w:bidi="he-IL"/>
    </w:rPr>
  </w:style>
  <w:style w:type="table" w:customStyle="1" w:styleId="LightShading1">
    <w:name w:val="Light Shading1"/>
    <w:basedOn w:val="TableNormal"/>
    <w:uiPriority w:val="60"/>
    <w:rsid w:val="001E403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ainHead">
    <w:name w:val="Main Head"/>
    <w:basedOn w:val="StyleHeading2Contrat2Arial"/>
    <w:link w:val="MainHeadChar"/>
    <w:qFormat/>
    <w:rsid w:val="00973C3B"/>
    <w:pPr>
      <w:pBdr>
        <w:bottom w:val="single" w:sz="8" w:space="2" w:color="336699"/>
      </w:pBdr>
    </w:pPr>
    <w:rPr>
      <w:b/>
      <w:caps/>
      <w:color w:val="31849B"/>
    </w:rPr>
  </w:style>
  <w:style w:type="character" w:customStyle="1" w:styleId="MainHeadChar">
    <w:name w:val="Main Head Char"/>
    <w:link w:val="MainHead"/>
    <w:rsid w:val="00973C3B"/>
    <w:rPr>
      <w:rFonts w:ascii="Arial" w:hAnsi="Arial"/>
      <w:b/>
      <w:bCs/>
      <w:caps/>
      <w:color w:val="31849B"/>
      <w:sz w:val="24"/>
      <w:szCs w:val="22"/>
      <w:lang w:val="en-GB" w:eastAsia="en-US"/>
    </w:rPr>
  </w:style>
  <w:style w:type="character" w:styleId="Strong">
    <w:name w:val="Strong"/>
    <w:qFormat/>
    <w:rsid w:val="004A5C99"/>
    <w:rPr>
      <w:b/>
    </w:rPr>
  </w:style>
  <w:style w:type="character" w:customStyle="1" w:styleId="Heading8Char">
    <w:name w:val="Heading 8 Char"/>
    <w:aliases w:val="Heading 81 Char"/>
    <w:link w:val="Heading8"/>
    <w:rsid w:val="0017077F"/>
    <w:rPr>
      <w:rFonts w:ascii="Calibri" w:hAnsi="Calibri"/>
      <w:i/>
      <w:lang w:val="en-US" w:eastAsia="en-US"/>
    </w:rPr>
  </w:style>
  <w:style w:type="character" w:customStyle="1" w:styleId="Heading9Char">
    <w:name w:val="Heading 9 Char"/>
    <w:aliases w:val="Heading 91 Char,Appendix Level 9 Char"/>
    <w:link w:val="Heading9"/>
    <w:rsid w:val="0017077F"/>
    <w:rPr>
      <w:rFonts w:ascii="Calibri" w:hAnsi="Calibri"/>
      <w:b/>
      <w:i/>
      <w:sz w:val="18"/>
      <w:lang w:val="en-US" w:eastAsia="en-US"/>
    </w:rPr>
  </w:style>
  <w:style w:type="paragraph" w:customStyle="1" w:styleId="Heading2Text">
    <w:name w:val="Heading 2 Text"/>
    <w:basedOn w:val="Normal"/>
    <w:uiPriority w:val="99"/>
    <w:rsid w:val="0017077F"/>
    <w:pPr>
      <w:spacing w:before="0" w:after="160"/>
    </w:pPr>
    <w:rPr>
      <w:rFonts w:ascii="Arial" w:hAnsi="Arial"/>
      <w:lang w:val="en-GB"/>
    </w:rPr>
  </w:style>
  <w:style w:type="paragraph" w:customStyle="1" w:styleId="Heading3Text">
    <w:name w:val="Heading 3 Text"/>
    <w:basedOn w:val="Normal"/>
    <w:rsid w:val="0017077F"/>
    <w:pPr>
      <w:spacing w:before="0" w:after="160"/>
      <w:ind w:left="720"/>
    </w:pPr>
    <w:rPr>
      <w:rFonts w:ascii="Arial" w:hAnsi="Arial"/>
      <w:lang w:val="en-GB"/>
    </w:rPr>
  </w:style>
  <w:style w:type="paragraph" w:styleId="ListContinue4">
    <w:name w:val="List Continue 4"/>
    <w:basedOn w:val="ListContinue3"/>
    <w:uiPriority w:val="99"/>
    <w:rsid w:val="0017077F"/>
    <w:pPr>
      <w:ind w:left="1072"/>
    </w:pPr>
    <w:rPr>
      <w:rFonts w:ascii="Verdana" w:hAnsi="Verdana"/>
      <w:szCs w:val="20"/>
      <w:lang w:val="en-ZA" w:bidi="he-IL"/>
    </w:rPr>
  </w:style>
  <w:style w:type="paragraph" w:styleId="ListContinue3">
    <w:name w:val="List Continue 3"/>
    <w:basedOn w:val="Normal"/>
    <w:uiPriority w:val="99"/>
    <w:rsid w:val="0017077F"/>
    <w:pPr>
      <w:spacing w:before="0"/>
      <w:ind w:left="849"/>
    </w:pPr>
    <w:rPr>
      <w:rFonts w:ascii="Arial" w:hAnsi="Arial"/>
      <w:szCs w:val="24"/>
      <w:lang w:val="en-GB"/>
    </w:rPr>
  </w:style>
  <w:style w:type="paragraph" w:customStyle="1" w:styleId="para">
    <w:name w:val="para"/>
    <w:basedOn w:val="Normal"/>
    <w:uiPriority w:val="99"/>
    <w:rsid w:val="0017077F"/>
    <w:pPr>
      <w:spacing w:before="100" w:beforeAutospacing="1" w:after="100" w:afterAutospacing="1"/>
    </w:pPr>
    <w:rPr>
      <w:rFonts w:ascii="Times New Roman" w:hAnsi="Times New Roman"/>
      <w:sz w:val="24"/>
      <w:szCs w:val="24"/>
      <w:lang w:val="en-GB"/>
    </w:rPr>
  </w:style>
  <w:style w:type="character" w:styleId="Emphasis">
    <w:name w:val="Emphasis"/>
    <w:qFormat/>
    <w:rsid w:val="004A5C99"/>
    <w:rPr>
      <w:i/>
    </w:rPr>
  </w:style>
  <w:style w:type="character" w:styleId="PageNumber">
    <w:name w:val="page number"/>
    <w:rsid w:val="0017077F"/>
    <w:rPr>
      <w:rFonts w:cs="Times New Roman"/>
    </w:rPr>
  </w:style>
  <w:style w:type="paragraph" w:styleId="DocumentMap">
    <w:name w:val="Document Map"/>
    <w:basedOn w:val="Normal"/>
    <w:link w:val="DocumentMapChar"/>
    <w:uiPriority w:val="99"/>
    <w:rsid w:val="0017077F"/>
    <w:pPr>
      <w:shd w:val="clear" w:color="auto" w:fill="000080"/>
      <w:spacing w:before="0" w:after="0"/>
    </w:pPr>
    <w:rPr>
      <w:rFonts w:ascii="Tahoma" w:hAnsi="Tahoma"/>
      <w:lang w:val="en-GB"/>
    </w:rPr>
  </w:style>
  <w:style w:type="character" w:customStyle="1" w:styleId="DocumentMapChar">
    <w:name w:val="Document Map Char"/>
    <w:link w:val="DocumentMap"/>
    <w:uiPriority w:val="99"/>
    <w:rsid w:val="0017077F"/>
    <w:rPr>
      <w:rFonts w:ascii="Tahoma" w:eastAsia="Times New Roman" w:hAnsi="Tahoma" w:cs="Tahoma"/>
      <w:sz w:val="20"/>
      <w:szCs w:val="20"/>
      <w:shd w:val="clear" w:color="auto" w:fill="000080"/>
      <w:lang w:val="en-GB"/>
    </w:rPr>
  </w:style>
  <w:style w:type="paragraph" w:customStyle="1" w:styleId="Char3">
    <w:name w:val="Char3"/>
    <w:basedOn w:val="Normal"/>
    <w:autoRedefine/>
    <w:rsid w:val="0017077F"/>
    <w:pPr>
      <w:tabs>
        <w:tab w:val="num" w:pos="864"/>
        <w:tab w:val="left" w:pos="1440"/>
        <w:tab w:val="left" w:pos="1908"/>
      </w:tabs>
      <w:spacing w:after="160" w:line="240" w:lineRule="atLeast"/>
      <w:ind w:left="720" w:hanging="360"/>
    </w:pPr>
    <w:rPr>
      <w:rFonts w:ascii="Verdana" w:hAnsi="Verdana" w:cs="Arial"/>
      <w:lang w:val="en-GB"/>
    </w:rPr>
  </w:style>
  <w:style w:type="paragraph" w:customStyle="1" w:styleId="DefaultText">
    <w:name w:val="Default Text"/>
    <w:basedOn w:val="Normal"/>
    <w:rsid w:val="0017077F"/>
    <w:pPr>
      <w:autoSpaceDE w:val="0"/>
      <w:autoSpaceDN w:val="0"/>
      <w:adjustRightInd w:val="0"/>
      <w:spacing w:before="0" w:after="100"/>
      <w:ind w:left="720"/>
    </w:pPr>
    <w:rPr>
      <w:rFonts w:ascii="Arial" w:eastAsia="SimSun" w:hAnsi="Arial" w:cs="Arial"/>
      <w:lang w:val="nl-NL" w:eastAsia="zh-CN"/>
    </w:rPr>
  </w:style>
  <w:style w:type="paragraph" w:customStyle="1" w:styleId="Bullet2">
    <w:name w:val="Bullet 2"/>
    <w:basedOn w:val="Normal"/>
    <w:rsid w:val="0017077F"/>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0" w:after="72"/>
      <w:ind w:left="1368" w:hanging="288"/>
    </w:pPr>
    <w:rPr>
      <w:rFonts w:ascii="Arial" w:eastAsia="SimSun" w:hAnsi="Arial" w:cs="Arial"/>
      <w:lang w:val="nl-NL" w:eastAsia="zh-CN"/>
    </w:rPr>
  </w:style>
  <w:style w:type="paragraph" w:customStyle="1" w:styleId="Bullet1">
    <w:name w:val="Bullet 1"/>
    <w:basedOn w:val="Normal"/>
    <w:rsid w:val="0017077F"/>
    <w:pPr>
      <w:autoSpaceDE w:val="0"/>
      <w:autoSpaceDN w:val="0"/>
      <w:adjustRightInd w:val="0"/>
      <w:spacing w:before="0" w:after="72"/>
      <w:ind w:left="1080" w:hanging="360"/>
    </w:pPr>
    <w:rPr>
      <w:rFonts w:ascii="Arial" w:eastAsia="SimSun" w:hAnsi="Arial" w:cs="Arial"/>
      <w:lang w:val="nl-NL" w:eastAsia="zh-CN"/>
    </w:rPr>
  </w:style>
  <w:style w:type="paragraph" w:customStyle="1" w:styleId="Arial">
    <w:name w:val="Arial"/>
    <w:basedOn w:val="Normal"/>
    <w:rsid w:val="0017077F"/>
    <w:pPr>
      <w:tabs>
        <w:tab w:val="left" w:pos="173"/>
        <w:tab w:val="left" w:pos="346"/>
        <w:tab w:val="right" w:pos="1786"/>
      </w:tabs>
      <w:suppressAutoHyphens/>
      <w:spacing w:before="20" w:after="20"/>
    </w:pPr>
    <w:rPr>
      <w:rFonts w:ascii="Wingdings" w:hAnsi="Wingdings"/>
      <w:kern w:val="20"/>
      <w:sz w:val="16"/>
      <w:lang w:val="en-GB"/>
    </w:rPr>
  </w:style>
  <w:style w:type="character" w:customStyle="1" w:styleId="HeadingOne">
    <w:name w:val="Heading One"/>
    <w:rsid w:val="0017077F"/>
    <w:rPr>
      <w:rFonts w:ascii="Arial Bold" w:hAnsi="Arial Bold" w:cs="Times New Roman"/>
      <w:b/>
      <w:bCs/>
      <w:caps/>
      <w:kern w:val="36"/>
      <w:sz w:val="31"/>
      <w:u w:val="single"/>
    </w:rPr>
  </w:style>
  <w:style w:type="paragraph" w:customStyle="1" w:styleId="Style2">
    <w:name w:val="Style2"/>
    <w:basedOn w:val="Heading1"/>
    <w:autoRedefine/>
    <w:rsid w:val="0017077F"/>
    <w:pPr>
      <w:keepLines w:val="0"/>
      <w:pBdr>
        <w:top w:val="single" w:sz="8" w:space="1" w:color="0070C0"/>
        <w:left w:val="single" w:sz="8" w:space="4" w:color="0070C0"/>
        <w:bottom w:val="single" w:sz="8" w:space="1" w:color="0070C0"/>
        <w:right w:val="single" w:sz="8" w:space="4" w:color="0070C0"/>
      </w:pBdr>
      <w:shd w:val="clear" w:color="auto" w:fill="31849B"/>
      <w:spacing w:after="60"/>
    </w:pPr>
    <w:rPr>
      <w:rFonts w:ascii="Arial" w:hAnsi="Arial" w:cs="Arial"/>
      <w:caps w:val="0"/>
      <w:kern w:val="32"/>
      <w:szCs w:val="24"/>
      <w:lang w:val="en-GB"/>
    </w:rPr>
  </w:style>
  <w:style w:type="paragraph" w:customStyle="1" w:styleId="Style3">
    <w:name w:val="Style3"/>
    <w:basedOn w:val="Heading2"/>
    <w:autoRedefine/>
    <w:rsid w:val="0017077F"/>
    <w:pPr>
      <w:keepLines w:val="0"/>
      <w:pBdr>
        <w:bottom w:val="single" w:sz="8" w:space="1" w:color="336699"/>
      </w:pBdr>
      <w:spacing w:before="240" w:after="60"/>
    </w:pPr>
    <w:rPr>
      <w:rFonts w:ascii="Arial" w:hAnsi="Arial" w:cs="Arial"/>
      <w:bCs/>
      <w:iCs/>
      <w:color w:val="336699"/>
      <w:szCs w:val="22"/>
    </w:rPr>
  </w:style>
  <w:style w:type="paragraph" w:styleId="TableofFigures">
    <w:name w:val="table of figures"/>
    <w:basedOn w:val="Normal"/>
    <w:next w:val="Normal"/>
    <w:uiPriority w:val="99"/>
    <w:rsid w:val="0017077F"/>
    <w:pPr>
      <w:spacing w:line="264" w:lineRule="auto"/>
    </w:pPr>
    <w:rPr>
      <w:rFonts w:ascii="Arial" w:hAnsi="Arial" w:cs="Arial"/>
      <w:lang w:val="en-AU" w:eastAsia="ja-JP"/>
    </w:rPr>
  </w:style>
  <w:style w:type="numbering" w:customStyle="1" w:styleId="StyleBulletedSymbolsymbol">
    <w:name w:val="Style Bulleted Symbol (symbol)"/>
    <w:rsid w:val="0017077F"/>
    <w:pPr>
      <w:numPr>
        <w:numId w:val="6"/>
      </w:numPr>
    </w:pPr>
  </w:style>
  <w:style w:type="character" w:customStyle="1" w:styleId="StyleHeading2Contrat2ArialChar">
    <w:name w:val="Style Heading 2Contrat 2 + Arial Char"/>
    <w:link w:val="StyleHeading2Contrat2Arial"/>
    <w:rsid w:val="0017077F"/>
    <w:rPr>
      <w:rFonts w:ascii="Arial" w:hAnsi="Arial"/>
      <w:bCs/>
      <w:color w:val="336699"/>
      <w:sz w:val="24"/>
      <w:szCs w:val="22"/>
      <w:lang w:val="en-GB" w:eastAsia="en-US"/>
    </w:rPr>
  </w:style>
  <w:style w:type="paragraph" w:customStyle="1" w:styleId="SmartWITableText">
    <w:name w:val="Smart WI Table Text"/>
    <w:basedOn w:val="Normal"/>
    <w:rsid w:val="0017077F"/>
    <w:pPr>
      <w:spacing w:before="0"/>
    </w:pPr>
    <w:rPr>
      <w:rFonts w:ascii="Times New Roman" w:hAnsi="Times New Roman"/>
      <w:sz w:val="18"/>
      <w:szCs w:val="18"/>
    </w:rPr>
  </w:style>
  <w:style w:type="paragraph" w:customStyle="1" w:styleId="SmartWITableHeader">
    <w:name w:val="Smart WI Table Header"/>
    <w:basedOn w:val="Normal"/>
    <w:rsid w:val="0017077F"/>
    <w:pPr>
      <w:spacing w:before="0"/>
      <w:jc w:val="center"/>
    </w:pPr>
    <w:rPr>
      <w:rFonts w:ascii="Times New Roman" w:hAnsi="Times New Roman"/>
      <w:b/>
      <w:bCs/>
      <w:sz w:val="18"/>
      <w:szCs w:val="18"/>
    </w:rPr>
  </w:style>
  <w:style w:type="paragraph" w:customStyle="1" w:styleId="sublevel2">
    <w:name w:val="sublevel2"/>
    <w:basedOn w:val="Normal"/>
    <w:link w:val="sublevel2Char"/>
    <w:qFormat/>
    <w:rsid w:val="0017077F"/>
    <w:pPr>
      <w:spacing w:before="0" w:after="160"/>
    </w:pPr>
    <w:rPr>
      <w:rFonts w:ascii="Arial" w:hAnsi="Arial"/>
      <w:b/>
      <w:sz w:val="24"/>
      <w:szCs w:val="24"/>
      <w:lang w:val="en-GB"/>
    </w:rPr>
  </w:style>
  <w:style w:type="character" w:customStyle="1" w:styleId="sublevel2Char">
    <w:name w:val="sublevel2 Char"/>
    <w:link w:val="sublevel2"/>
    <w:rsid w:val="0017077F"/>
    <w:rPr>
      <w:rFonts w:ascii="Arial" w:eastAsia="Times New Roman" w:hAnsi="Arial" w:cs="Times New Roman"/>
      <w:b/>
      <w:sz w:val="24"/>
      <w:szCs w:val="24"/>
      <w:lang w:val="en-GB"/>
    </w:rPr>
  </w:style>
  <w:style w:type="character" w:customStyle="1" w:styleId="Subtielebenadrukking1">
    <w:name w:val="Subtiele benadrukking1"/>
    <w:uiPriority w:val="19"/>
    <w:qFormat/>
    <w:rsid w:val="0017077F"/>
    <w:rPr>
      <w:i/>
      <w:iCs/>
      <w:color w:val="808080"/>
    </w:rPr>
  </w:style>
  <w:style w:type="paragraph" w:customStyle="1" w:styleId="text0">
    <w:name w:val="text"/>
    <w:basedOn w:val="Normal"/>
    <w:rsid w:val="0017077F"/>
    <w:pPr>
      <w:spacing w:before="0"/>
    </w:pPr>
    <w:rPr>
      <w:rFonts w:ascii="Amerigo BT" w:hAnsi="Amerigo BT"/>
      <w:sz w:val="16"/>
      <w:lang w:val="en-GB" w:eastAsia="en-GB"/>
    </w:rPr>
  </w:style>
  <w:style w:type="paragraph" w:customStyle="1" w:styleId="Callout">
    <w:name w:val="Callout"/>
    <w:basedOn w:val="Normal"/>
    <w:uiPriority w:val="99"/>
    <w:rsid w:val="0017077F"/>
    <w:pPr>
      <w:framePr w:w="2892" w:hSpace="680" w:vSpace="187" w:wrap="around" w:vAnchor="text" w:hAnchor="page" w:y="1"/>
      <w:spacing w:before="0"/>
    </w:pPr>
    <w:rPr>
      <w:rFonts w:ascii="Times New Roman" w:hAnsi="Times New Roman"/>
      <w:i/>
      <w:sz w:val="24"/>
      <w:szCs w:val="24"/>
      <w:lang w:val="en-GB"/>
    </w:rPr>
  </w:style>
  <w:style w:type="paragraph" w:customStyle="1" w:styleId="Style5">
    <w:name w:val="Style5"/>
    <w:basedOn w:val="StyleHeading2Contrat2Arial"/>
    <w:link w:val="Style5Char"/>
    <w:qFormat/>
    <w:rsid w:val="000670F2"/>
    <w:pPr>
      <w:numPr>
        <w:ilvl w:val="0"/>
        <w:numId w:val="19"/>
      </w:numPr>
      <w:pBdr>
        <w:bottom w:val="single" w:sz="8" w:space="2" w:color="31849B"/>
      </w:pBdr>
      <w:spacing w:before="360" w:after="360" w:line="360" w:lineRule="auto"/>
      <w:ind w:left="357" w:hanging="357"/>
    </w:pPr>
    <w:rPr>
      <w:bCs w:val="0"/>
      <w:color w:val="365F91"/>
    </w:rPr>
  </w:style>
  <w:style w:type="character" w:customStyle="1" w:styleId="Style5Char">
    <w:name w:val="Style5 Char"/>
    <w:link w:val="Style5"/>
    <w:rsid w:val="000670F2"/>
    <w:rPr>
      <w:rFonts w:ascii="Arial" w:hAnsi="Arial"/>
      <w:color w:val="365F91"/>
      <w:sz w:val="24"/>
      <w:szCs w:val="22"/>
      <w:lang w:val="en-GB" w:eastAsia="en-US"/>
    </w:rPr>
  </w:style>
  <w:style w:type="paragraph" w:styleId="BodyText2">
    <w:name w:val="Body Text 2"/>
    <w:basedOn w:val="Normal"/>
    <w:link w:val="BodyText2Char"/>
    <w:rsid w:val="0017077F"/>
    <w:pPr>
      <w:spacing w:before="0" w:line="480" w:lineRule="auto"/>
    </w:pPr>
    <w:rPr>
      <w:rFonts w:ascii="Arial" w:hAnsi="Arial"/>
      <w:szCs w:val="24"/>
      <w:lang w:val="en-GB"/>
    </w:rPr>
  </w:style>
  <w:style w:type="character" w:customStyle="1" w:styleId="BodyText2Char">
    <w:name w:val="Body Text 2 Char"/>
    <w:link w:val="BodyText2"/>
    <w:rsid w:val="0017077F"/>
    <w:rPr>
      <w:rFonts w:ascii="Arial" w:eastAsia="Times New Roman" w:hAnsi="Arial" w:cs="Times New Roman"/>
      <w:sz w:val="20"/>
      <w:szCs w:val="24"/>
      <w:lang w:val="en-GB"/>
    </w:rPr>
  </w:style>
  <w:style w:type="table" w:styleId="MediumGrid1-Accent6">
    <w:name w:val="Medium Grid 1 Accent 6"/>
    <w:basedOn w:val="TableNormal"/>
    <w:uiPriority w:val="72"/>
    <w:rsid w:val="0017077F"/>
    <w:rPr>
      <w:color w:val="000000"/>
      <w:lang w:val="en-ZA" w:eastAsia="en-ZA"/>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paragraph" w:styleId="BodyTextIndent">
    <w:name w:val="Body Text Indent"/>
    <w:basedOn w:val="Normal"/>
    <w:link w:val="BodyTextIndentChar"/>
    <w:rsid w:val="0017077F"/>
    <w:pPr>
      <w:ind w:left="567"/>
    </w:pPr>
    <w:rPr>
      <w:lang w:val="en-GB"/>
    </w:rPr>
  </w:style>
  <w:style w:type="character" w:customStyle="1" w:styleId="BodyTextIndentChar">
    <w:name w:val="Body Text Indent Char"/>
    <w:link w:val="BodyTextIndent"/>
    <w:rsid w:val="0017077F"/>
    <w:rPr>
      <w:rFonts w:ascii="Calibri" w:eastAsia="Times New Roman" w:hAnsi="Calibri" w:cs="Times New Roman"/>
      <w:sz w:val="20"/>
      <w:szCs w:val="20"/>
      <w:lang w:val="en-GB"/>
    </w:rPr>
  </w:style>
  <w:style w:type="paragraph" w:customStyle="1" w:styleId="font5">
    <w:name w:val="font5"/>
    <w:basedOn w:val="Normal"/>
    <w:rsid w:val="0017077F"/>
    <w:pPr>
      <w:spacing w:before="100" w:beforeAutospacing="1" w:after="100" w:afterAutospacing="1"/>
    </w:pPr>
    <w:rPr>
      <w:rFonts w:eastAsia="Arial Unicode MS" w:cs="Tahoma"/>
      <w:b/>
      <w:bCs/>
      <w:color w:val="000000"/>
      <w:sz w:val="16"/>
      <w:szCs w:val="16"/>
      <w:lang w:val="en-GB"/>
    </w:rPr>
  </w:style>
  <w:style w:type="paragraph" w:customStyle="1" w:styleId="font6">
    <w:name w:val="font6"/>
    <w:basedOn w:val="Normal"/>
    <w:rsid w:val="0017077F"/>
    <w:pPr>
      <w:spacing w:before="100" w:beforeAutospacing="1" w:after="100" w:afterAutospacing="1"/>
    </w:pPr>
    <w:rPr>
      <w:rFonts w:eastAsia="Arial Unicode MS" w:cs="Tahoma"/>
      <w:color w:val="000000"/>
      <w:sz w:val="16"/>
      <w:szCs w:val="16"/>
      <w:lang w:val="en-GB"/>
    </w:rPr>
  </w:style>
  <w:style w:type="paragraph" w:customStyle="1" w:styleId="ReportTitle">
    <w:name w:val="ReportTitle"/>
    <w:basedOn w:val="Heading1"/>
    <w:next w:val="Normal"/>
    <w:rsid w:val="0017077F"/>
    <w:pPr>
      <w:pBdr>
        <w:left w:val="none" w:sz="0" w:space="0" w:color="auto"/>
        <w:bottom w:val="none" w:sz="0" w:space="0" w:color="auto"/>
      </w:pBdr>
      <w:tabs>
        <w:tab w:val="num" w:pos="432"/>
      </w:tabs>
      <w:spacing w:before="200" w:after="200"/>
      <w:ind w:left="432" w:hanging="432"/>
    </w:pPr>
    <w:rPr>
      <w:rFonts w:ascii="Calibri" w:hAnsi="Calibri"/>
      <w:smallCaps/>
      <w:color w:val="943634"/>
      <w:lang w:val="en-GB"/>
    </w:rPr>
  </w:style>
  <w:style w:type="paragraph" w:customStyle="1" w:styleId="TableElementLeft">
    <w:name w:val="Table Element Left"/>
    <w:basedOn w:val="Normal"/>
    <w:rsid w:val="0017077F"/>
    <w:pPr>
      <w:keepNext/>
      <w:spacing w:before="40" w:after="40"/>
    </w:pPr>
    <w:rPr>
      <w:sz w:val="16"/>
      <w:lang w:val="en-GB"/>
    </w:rPr>
  </w:style>
  <w:style w:type="paragraph" w:customStyle="1" w:styleId="TableElementleft8pt">
    <w:name w:val="Table Element left (8pt)"/>
    <w:basedOn w:val="TableElementLeft"/>
    <w:rsid w:val="0017077F"/>
    <w:pPr>
      <w:keepLines w:val="0"/>
    </w:pPr>
  </w:style>
  <w:style w:type="paragraph" w:styleId="Index1">
    <w:name w:val="index 1"/>
    <w:basedOn w:val="Normal"/>
    <w:next w:val="Normal"/>
    <w:autoRedefine/>
    <w:rsid w:val="0017077F"/>
    <w:pPr>
      <w:ind w:left="200" w:hanging="200"/>
    </w:pPr>
    <w:rPr>
      <w:lang w:val="en-GB"/>
    </w:rPr>
  </w:style>
  <w:style w:type="paragraph" w:styleId="IndexHeading">
    <w:name w:val="index heading"/>
    <w:basedOn w:val="Normal"/>
    <w:next w:val="Index1"/>
    <w:rsid w:val="0017077F"/>
    <w:rPr>
      <w:spacing w:val="-2"/>
      <w:lang w:val="en-GB"/>
    </w:rPr>
  </w:style>
  <w:style w:type="paragraph" w:styleId="PlainText">
    <w:name w:val="Plain Text"/>
    <w:basedOn w:val="Normal"/>
    <w:link w:val="PlainTextChar"/>
    <w:unhideWhenUsed/>
    <w:rsid w:val="0017077F"/>
    <w:pPr>
      <w:spacing w:before="0" w:after="0"/>
    </w:pPr>
    <w:rPr>
      <w:rFonts w:ascii="Consolas" w:eastAsia="Calibri" w:hAnsi="Consolas"/>
      <w:sz w:val="21"/>
      <w:szCs w:val="21"/>
      <w:lang w:val="en-GB" w:eastAsia="en-GB"/>
    </w:rPr>
  </w:style>
  <w:style w:type="character" w:customStyle="1" w:styleId="PlainTextChar">
    <w:name w:val="Plain Text Char"/>
    <w:link w:val="PlainText"/>
    <w:rsid w:val="0017077F"/>
    <w:rPr>
      <w:rFonts w:ascii="Consolas" w:eastAsia="Calibri" w:hAnsi="Consolas" w:cs="Times New Roman"/>
      <w:sz w:val="21"/>
      <w:szCs w:val="21"/>
      <w:lang w:val="en-GB" w:eastAsia="en-GB"/>
    </w:rPr>
  </w:style>
  <w:style w:type="table" w:styleId="TableProfessional">
    <w:name w:val="Table Professional"/>
    <w:basedOn w:val="TableNormal"/>
    <w:rsid w:val="0017077F"/>
    <w:pPr>
      <w:spacing w:after="200"/>
    </w:pPr>
    <w:rPr>
      <w:rFonts w:ascii="Calibri" w:eastAsia="Calibri" w:hAnsi="Calibri"/>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Text0">
    <w:name w:val="BodyText"/>
    <w:basedOn w:val="Normal"/>
    <w:link w:val="BodyTextChar0"/>
    <w:rsid w:val="0017077F"/>
    <w:pPr>
      <w:ind w:left="567"/>
    </w:pPr>
    <w:rPr>
      <w:rFonts w:eastAsia="Calibri"/>
      <w:lang w:val="en-GB" w:eastAsia="en-GB"/>
    </w:rPr>
  </w:style>
  <w:style w:type="paragraph" w:customStyle="1" w:styleId="styleheading1centered0">
    <w:name w:val="styleheading1centered"/>
    <w:basedOn w:val="Normal"/>
    <w:uiPriority w:val="99"/>
    <w:rsid w:val="0017077F"/>
    <w:pPr>
      <w:ind w:hanging="360"/>
    </w:pPr>
    <w:rPr>
      <w:rFonts w:ascii="Tahoma" w:eastAsia="Calibri" w:hAnsi="Tahoma" w:cs="Tahoma"/>
      <w:lang w:val="en-GB" w:eastAsia="en-GB"/>
    </w:rPr>
  </w:style>
  <w:style w:type="paragraph" w:customStyle="1" w:styleId="StyleHeading2Contrat2Left0cmHanging127cm1">
    <w:name w:val="Style Heading 2Contrat 2 + Left:  0 cm Hanging:  1.27 cm1"/>
    <w:basedOn w:val="Heading2"/>
    <w:rsid w:val="0017077F"/>
    <w:pPr>
      <w:numPr>
        <w:ilvl w:val="0"/>
        <w:numId w:val="7"/>
      </w:numPr>
      <w:spacing w:before="240"/>
      <w:jc w:val="left"/>
    </w:pPr>
    <w:rPr>
      <w:bCs/>
      <w:caps w:val="0"/>
      <w:color w:val="008080"/>
      <w:lang w:val="en-ZA"/>
    </w:rPr>
  </w:style>
  <w:style w:type="paragraph" w:customStyle="1" w:styleId="StyleBodyJustified">
    <w:name w:val="Style Body + Justified"/>
    <w:basedOn w:val="Normal"/>
    <w:rsid w:val="0017077F"/>
    <w:pPr>
      <w:ind w:left="357"/>
    </w:pPr>
    <w:rPr>
      <w:kern w:val="24"/>
    </w:rPr>
  </w:style>
  <w:style w:type="paragraph" w:customStyle="1" w:styleId="StyleStyleStyleHeading1CenteredLeft222cmFirstline">
    <w:name w:val="Style Style Style Heading 1 + Centered + Left:  2.22 cm First line:..."/>
    <w:basedOn w:val="StyleStyleHeading1CenteredLeft222cmFirstline0cm"/>
    <w:rsid w:val="0017077F"/>
    <w:pPr>
      <w:numPr>
        <w:numId w:val="0"/>
      </w:numPr>
      <w:tabs>
        <w:tab w:val="num" w:pos="1080"/>
      </w:tabs>
      <w:spacing w:before="120" w:after="0"/>
      <w:ind w:left="1080" w:hanging="360"/>
    </w:pPr>
    <w:rPr>
      <w:rFonts w:ascii="Calibri" w:hAnsi="Calibri"/>
    </w:rPr>
  </w:style>
  <w:style w:type="character" w:customStyle="1" w:styleId="Heading3Char1">
    <w:name w:val="Heading 3 Char1"/>
    <w:aliases w:val="Heading 3 Char Char,Q-Venture-Sub-Sub Char,KJL:2nd Level Char,h3 Char,3 Char,h31 Char,31 Char,h32 Char,32 Char,h33 Char,33 Char,h34 Char,34 Char,h35 Char,35 Char,sub-sub Char,sub-sub1 Char,sub-sub2 Char,sub-sub3 Char,sub-sub4 Char"/>
    <w:locked/>
    <w:rsid w:val="0017077F"/>
    <w:rPr>
      <w:rFonts w:ascii="Calibri" w:hAnsi="Calibri" w:cs="Arial"/>
      <w:b/>
      <w:bCs/>
      <w:color w:val="943634"/>
      <w:szCs w:val="26"/>
      <w:lang w:eastAsia="en-US"/>
    </w:rPr>
  </w:style>
  <w:style w:type="paragraph" w:customStyle="1" w:styleId="Main1">
    <w:name w:val="Main1"/>
    <w:uiPriority w:val="99"/>
    <w:rsid w:val="0017077F"/>
    <w:pPr>
      <w:keepNext/>
      <w:pBdr>
        <w:bottom w:val="single" w:sz="4" w:space="1" w:color="auto"/>
      </w:pBdr>
      <w:spacing w:before="3480"/>
      <w:ind w:left="2160"/>
    </w:pPr>
    <w:rPr>
      <w:rFonts w:ascii="Arial" w:hAnsi="Arial"/>
      <w:b/>
      <w:noProof/>
      <w:color w:val="808080"/>
      <w:spacing w:val="100"/>
      <w:sz w:val="60"/>
      <w:lang w:val="en-US" w:eastAsia="en-US"/>
    </w:rPr>
  </w:style>
  <w:style w:type="paragraph" w:customStyle="1" w:styleId="Main2">
    <w:name w:val="Main2"/>
    <w:basedOn w:val="Main1"/>
    <w:uiPriority w:val="99"/>
    <w:rsid w:val="0017077F"/>
    <w:pPr>
      <w:keepNext w:val="0"/>
      <w:pBdr>
        <w:bottom w:val="none" w:sz="0" w:space="0" w:color="auto"/>
      </w:pBdr>
      <w:spacing w:before="120" w:after="60" w:line="640" w:lineRule="exact"/>
    </w:pPr>
    <w:rPr>
      <w:color w:val="000000"/>
      <w:spacing w:val="0"/>
      <w:sz w:val="44"/>
    </w:rPr>
  </w:style>
  <w:style w:type="paragraph" w:customStyle="1" w:styleId="Main3">
    <w:name w:val="Main3"/>
    <w:basedOn w:val="Main1"/>
    <w:uiPriority w:val="99"/>
    <w:rsid w:val="0017077F"/>
    <w:pPr>
      <w:keepNext w:val="0"/>
      <w:pBdr>
        <w:bottom w:val="none" w:sz="0" w:space="0" w:color="auto"/>
      </w:pBdr>
      <w:spacing w:before="120"/>
      <w:jc w:val="right"/>
    </w:pPr>
    <w:rPr>
      <w:spacing w:val="0"/>
      <w:sz w:val="44"/>
    </w:rPr>
  </w:style>
  <w:style w:type="paragraph" w:styleId="BodyTextIndent2">
    <w:name w:val="Body Text Indent 2"/>
    <w:basedOn w:val="Normal"/>
    <w:link w:val="BodyTextIndent2Char"/>
    <w:uiPriority w:val="99"/>
    <w:rsid w:val="0017077F"/>
    <w:pPr>
      <w:ind w:left="720"/>
    </w:pPr>
    <w:rPr>
      <w:b/>
      <w:sz w:val="24"/>
      <w:lang w:val="en-ZA"/>
    </w:rPr>
  </w:style>
  <w:style w:type="character" w:customStyle="1" w:styleId="BodyTextIndent2Char">
    <w:name w:val="Body Text Indent 2 Char"/>
    <w:link w:val="BodyTextIndent2"/>
    <w:uiPriority w:val="99"/>
    <w:rsid w:val="0017077F"/>
    <w:rPr>
      <w:rFonts w:ascii="Calibri" w:eastAsia="Times New Roman" w:hAnsi="Calibri" w:cs="Times New Roman"/>
      <w:b/>
      <w:sz w:val="24"/>
      <w:szCs w:val="20"/>
      <w:lang w:val="en-ZA"/>
    </w:rPr>
  </w:style>
  <w:style w:type="paragraph" w:styleId="BodyTextIndent3">
    <w:name w:val="Body Text Indent 3"/>
    <w:basedOn w:val="Normal"/>
    <w:link w:val="BodyTextIndent3Char"/>
    <w:uiPriority w:val="99"/>
    <w:rsid w:val="0017077F"/>
    <w:pPr>
      <w:ind w:left="720"/>
    </w:pPr>
    <w:rPr>
      <w:lang w:val="en-GB"/>
    </w:rPr>
  </w:style>
  <w:style w:type="character" w:customStyle="1" w:styleId="BodyTextIndent3Char">
    <w:name w:val="Body Text Indent 3 Char"/>
    <w:link w:val="BodyTextIndent3"/>
    <w:uiPriority w:val="99"/>
    <w:rsid w:val="0017077F"/>
    <w:rPr>
      <w:rFonts w:ascii="Calibri" w:eastAsia="Times New Roman" w:hAnsi="Calibri" w:cs="Times New Roman"/>
      <w:sz w:val="20"/>
      <w:szCs w:val="20"/>
      <w:lang w:val="en-GB"/>
    </w:rPr>
  </w:style>
  <w:style w:type="paragraph" w:styleId="BodyText3">
    <w:name w:val="Body Text 3"/>
    <w:basedOn w:val="Normal"/>
    <w:link w:val="BodyText3Char"/>
    <w:uiPriority w:val="99"/>
    <w:rsid w:val="0017077F"/>
    <w:pPr>
      <w:autoSpaceDE w:val="0"/>
      <w:autoSpaceDN w:val="0"/>
      <w:adjustRightInd w:val="0"/>
      <w:spacing w:before="0" w:after="0"/>
    </w:pPr>
    <w:rPr>
      <w:color w:val="000000"/>
      <w:lang w:val="en-ZA" w:bidi="he-IL"/>
    </w:rPr>
  </w:style>
  <w:style w:type="character" w:customStyle="1" w:styleId="BodyText3Char">
    <w:name w:val="Body Text 3 Char"/>
    <w:link w:val="BodyText3"/>
    <w:uiPriority w:val="99"/>
    <w:rsid w:val="0017077F"/>
    <w:rPr>
      <w:rFonts w:ascii="Calibri" w:eastAsia="Times New Roman" w:hAnsi="Calibri" w:cs="Times New Roman"/>
      <w:color w:val="000000"/>
      <w:sz w:val="20"/>
      <w:szCs w:val="20"/>
      <w:lang w:val="en-ZA" w:bidi="he-IL"/>
    </w:rPr>
  </w:style>
  <w:style w:type="table" w:styleId="TableList4">
    <w:name w:val="Table List 4"/>
    <w:basedOn w:val="TableNormal"/>
    <w:uiPriority w:val="99"/>
    <w:rsid w:val="0017077F"/>
    <w:pPr>
      <w:spacing w:line="360" w:lineRule="auto"/>
      <w:jc w:val="both"/>
    </w:pPr>
    <w:rPr>
      <w:rFonts w:eastAsia="MS Mincho"/>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Heading1BlackAllcaps">
    <w:name w:val="Style Heading 1 + Black All caps"/>
    <w:basedOn w:val="Heading1"/>
    <w:uiPriority w:val="99"/>
    <w:rsid w:val="0017077F"/>
    <w:pPr>
      <w:pBdr>
        <w:left w:val="none" w:sz="0" w:space="0" w:color="auto"/>
        <w:bottom w:val="none" w:sz="0" w:space="0" w:color="auto"/>
      </w:pBdr>
      <w:tabs>
        <w:tab w:val="num" w:pos="562"/>
      </w:tabs>
      <w:spacing w:before="480"/>
      <w:ind w:left="561" w:hanging="561"/>
    </w:pPr>
    <w:rPr>
      <w:rFonts w:ascii="Calibri" w:hAnsi="Calibri"/>
      <w:caps w:val="0"/>
      <w:color w:val="000000"/>
      <w:spacing w:val="80"/>
      <w:szCs w:val="24"/>
      <w:lang w:val="en-GB"/>
    </w:rPr>
  </w:style>
  <w:style w:type="paragraph" w:customStyle="1" w:styleId="StyleHeading2Contrat2CustomColorRGB20400">
    <w:name w:val="Style Heading 2Contrat 2 + Custom Color(RGB(20400))"/>
    <w:basedOn w:val="Heading2"/>
    <w:uiPriority w:val="99"/>
    <w:rsid w:val="0017077F"/>
    <w:pPr>
      <w:spacing w:before="240"/>
      <w:jc w:val="left"/>
    </w:pPr>
    <w:rPr>
      <w:rFonts w:ascii="Arial Bold" w:hAnsi="Arial Bold" w:cs="Arial"/>
      <w:bCs/>
      <w:color w:val="FF6600"/>
      <w:szCs w:val="24"/>
      <w:lang w:val="en-ZA"/>
    </w:rPr>
  </w:style>
  <w:style w:type="paragraph" w:customStyle="1" w:styleId="StyleStyleHeading1BlackAllcapsIndigo">
    <w:name w:val="Style Style Heading 1 + Black All caps + Indigo"/>
    <w:basedOn w:val="StyleHeading1BlackAllcaps"/>
    <w:uiPriority w:val="99"/>
    <w:rsid w:val="0017077F"/>
    <w:rPr>
      <w:color w:val="800000"/>
      <w:spacing w:val="60"/>
      <w:szCs w:val="28"/>
    </w:rPr>
  </w:style>
  <w:style w:type="paragraph" w:customStyle="1" w:styleId="StyleLeft222cm">
    <w:name w:val="Style Left:  2.22 cm"/>
    <w:basedOn w:val="Normal"/>
    <w:link w:val="StyleLeft222cmChar"/>
    <w:uiPriority w:val="99"/>
    <w:rsid w:val="0017077F"/>
    <w:pPr>
      <w:ind w:left="1260"/>
    </w:pPr>
    <w:rPr>
      <w:lang w:val="en-ZA"/>
    </w:rPr>
  </w:style>
  <w:style w:type="paragraph" w:customStyle="1" w:styleId="toctitle">
    <w:name w:val="toctitle"/>
    <w:basedOn w:val="Heading1"/>
    <w:uiPriority w:val="99"/>
    <w:rsid w:val="0017077F"/>
    <w:pPr>
      <w:pBdr>
        <w:left w:val="none" w:sz="0" w:space="0" w:color="auto"/>
        <w:bottom w:val="none" w:sz="0" w:space="0" w:color="auto"/>
      </w:pBdr>
      <w:tabs>
        <w:tab w:val="num" w:pos="562"/>
      </w:tabs>
      <w:spacing w:before="480"/>
      <w:ind w:left="561" w:hanging="561"/>
    </w:pPr>
    <w:rPr>
      <w:rFonts w:ascii="Calibri" w:hAnsi="Calibri"/>
      <w:bCs/>
      <w:caps w:val="0"/>
      <w:color w:val="943634"/>
      <w:spacing w:val="80"/>
      <w:szCs w:val="36"/>
      <w:lang w:val="en-GB"/>
    </w:rPr>
  </w:style>
  <w:style w:type="paragraph" w:customStyle="1" w:styleId="CompanyNameOne">
    <w:name w:val="Company Name One"/>
    <w:basedOn w:val="Normal"/>
    <w:next w:val="Normal"/>
    <w:uiPriority w:val="99"/>
    <w:rsid w:val="0017077F"/>
    <w:pPr>
      <w:tabs>
        <w:tab w:val="left" w:pos="1440"/>
        <w:tab w:val="right" w:pos="6480"/>
      </w:tabs>
      <w:spacing w:after="0" w:line="220" w:lineRule="atLeast"/>
    </w:pPr>
    <w:rPr>
      <w:lang w:val="en-ZA"/>
    </w:rPr>
  </w:style>
  <w:style w:type="paragraph" w:customStyle="1" w:styleId="StyleCaptionCentered">
    <w:name w:val="Style Caption + Centered"/>
    <w:basedOn w:val="Caption"/>
    <w:uiPriority w:val="99"/>
    <w:rsid w:val="0017077F"/>
    <w:pPr>
      <w:spacing w:before="0" w:after="0"/>
      <w:ind w:left="720"/>
    </w:pPr>
    <w:rPr>
      <w:i/>
      <w:color w:val="333399"/>
      <w:sz w:val="16"/>
      <w:lang w:val="en-ZA"/>
    </w:rPr>
  </w:style>
  <w:style w:type="character" w:styleId="EndnoteReference">
    <w:name w:val="endnote reference"/>
    <w:uiPriority w:val="99"/>
    <w:rsid w:val="0017077F"/>
    <w:rPr>
      <w:rFonts w:cs="Times New Roman"/>
      <w:vertAlign w:val="superscript"/>
    </w:rPr>
  </w:style>
  <w:style w:type="paragraph" w:customStyle="1" w:styleId="Default">
    <w:name w:val="Default"/>
    <w:link w:val="DefaultChar"/>
    <w:rsid w:val="0017077F"/>
    <w:pPr>
      <w:autoSpaceDE w:val="0"/>
      <w:autoSpaceDN w:val="0"/>
      <w:adjustRightInd w:val="0"/>
    </w:pPr>
    <w:rPr>
      <w:rFonts w:ascii="Verdana" w:hAnsi="Verdana" w:cs="Verdana"/>
      <w:color w:val="000000"/>
      <w:sz w:val="24"/>
      <w:szCs w:val="24"/>
      <w:lang w:val="en-US" w:eastAsia="en-US"/>
    </w:rPr>
  </w:style>
  <w:style w:type="paragraph" w:customStyle="1" w:styleId="Char1">
    <w:name w:val="Char1"/>
    <w:basedOn w:val="Normal"/>
    <w:link w:val="CharChar"/>
    <w:uiPriority w:val="99"/>
    <w:rsid w:val="0017077F"/>
    <w:pPr>
      <w:spacing w:before="0" w:after="160"/>
    </w:pPr>
    <w:rPr>
      <w:rFonts w:ascii="Verdana" w:hAnsi="Verdana"/>
      <w:smallCaps/>
      <w:sz w:val="28"/>
      <w:szCs w:val="28"/>
    </w:rPr>
  </w:style>
  <w:style w:type="paragraph" w:styleId="BlockText">
    <w:name w:val="Block Text"/>
    <w:basedOn w:val="Normal"/>
    <w:rsid w:val="0017077F"/>
    <w:pPr>
      <w:ind w:left="1440" w:right="1440"/>
    </w:pPr>
    <w:rPr>
      <w:lang w:val="en-ZA"/>
    </w:rPr>
  </w:style>
  <w:style w:type="table" w:styleId="TableColorful2">
    <w:name w:val="Table Colorful 2"/>
    <w:basedOn w:val="TableNormal"/>
    <w:uiPriority w:val="99"/>
    <w:rsid w:val="0017077F"/>
    <w:pPr>
      <w:spacing w:before="60" w:after="60"/>
      <w:ind w:left="1259"/>
      <w:jc w:val="both"/>
    </w:pPr>
    <w:rPr>
      <w:lang w:val="en-GB" w:eastAsia="en-GB"/>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paragraph" w:customStyle="1" w:styleId="BodyText1">
    <w:name w:val="Body Text 1"/>
    <w:basedOn w:val="Normal"/>
    <w:link w:val="BodyText1Char"/>
    <w:uiPriority w:val="99"/>
    <w:rsid w:val="0017077F"/>
    <w:pPr>
      <w:spacing w:before="0" w:after="0"/>
    </w:pPr>
    <w:rPr>
      <w:rFonts w:ascii="Times New Roman" w:hAnsi="Times New Roman"/>
      <w:sz w:val="24"/>
    </w:rPr>
  </w:style>
  <w:style w:type="paragraph" w:customStyle="1" w:styleId="DefaultParagraphFontParaCharCharCharCharCharChar">
    <w:name w:val="Default Paragraph Font Para Char Char Char Char Char Char"/>
    <w:basedOn w:val="Normal"/>
    <w:uiPriority w:val="99"/>
    <w:rsid w:val="0017077F"/>
    <w:pPr>
      <w:spacing w:before="0" w:after="160" w:line="240" w:lineRule="exact"/>
    </w:pPr>
    <w:rPr>
      <w:rFonts w:ascii="Verdana" w:hAnsi="Verdana"/>
    </w:rPr>
  </w:style>
  <w:style w:type="character" w:customStyle="1" w:styleId="BodyText1Char">
    <w:name w:val="Body Text 1 Char"/>
    <w:link w:val="BodyText1"/>
    <w:uiPriority w:val="99"/>
    <w:locked/>
    <w:rsid w:val="0017077F"/>
    <w:rPr>
      <w:rFonts w:ascii="Times New Roman" w:eastAsia="Times New Roman" w:hAnsi="Times New Roman" w:cs="Times New Roman"/>
      <w:sz w:val="24"/>
      <w:szCs w:val="20"/>
    </w:rPr>
  </w:style>
  <w:style w:type="paragraph" w:styleId="EndnoteText">
    <w:name w:val="endnote text"/>
    <w:basedOn w:val="Normal"/>
    <w:link w:val="EndnoteTextChar"/>
    <w:uiPriority w:val="99"/>
    <w:rsid w:val="0017077F"/>
    <w:pPr>
      <w:ind w:left="720"/>
    </w:pPr>
    <w:rPr>
      <w:lang w:val="en-ZA"/>
    </w:rPr>
  </w:style>
  <w:style w:type="character" w:customStyle="1" w:styleId="EndnoteTextChar">
    <w:name w:val="Endnote Text Char"/>
    <w:link w:val="EndnoteText"/>
    <w:uiPriority w:val="99"/>
    <w:rsid w:val="0017077F"/>
    <w:rPr>
      <w:rFonts w:ascii="Calibri" w:eastAsia="Times New Roman" w:hAnsi="Calibri" w:cs="Times New Roman"/>
      <w:sz w:val="20"/>
      <w:szCs w:val="20"/>
      <w:lang w:val="en-ZA"/>
    </w:rPr>
  </w:style>
  <w:style w:type="paragraph" w:styleId="NormalIndent">
    <w:name w:val="Normal Indent"/>
    <w:aliases w:val=" Char Char Char, Char"/>
    <w:basedOn w:val="Normal"/>
    <w:link w:val="NormalIndentChar"/>
    <w:uiPriority w:val="99"/>
    <w:rsid w:val="0017077F"/>
    <w:pPr>
      <w:spacing w:before="0" w:after="0"/>
      <w:ind w:left="720"/>
    </w:pPr>
    <w:rPr>
      <w:rFonts w:ascii="Arial" w:hAnsi="Arial"/>
      <w:lang w:val="en-ZA"/>
    </w:rPr>
  </w:style>
  <w:style w:type="character" w:customStyle="1" w:styleId="CharChar">
    <w:name w:val="Char Char"/>
    <w:link w:val="Char1"/>
    <w:uiPriority w:val="99"/>
    <w:locked/>
    <w:rsid w:val="0017077F"/>
    <w:rPr>
      <w:rFonts w:ascii="Verdana" w:eastAsia="Times New Roman" w:hAnsi="Verdana" w:cs="Times New Roman"/>
      <w:smallCaps/>
      <w:sz w:val="28"/>
      <w:szCs w:val="28"/>
    </w:rPr>
  </w:style>
  <w:style w:type="character" w:customStyle="1" w:styleId="NormalIndentChar">
    <w:name w:val="Normal Indent Char"/>
    <w:aliases w:val=" Char Char Char Char, Char Char"/>
    <w:link w:val="NormalIndent"/>
    <w:uiPriority w:val="99"/>
    <w:locked/>
    <w:rsid w:val="0017077F"/>
    <w:rPr>
      <w:rFonts w:ascii="Arial" w:eastAsia="Times New Roman" w:hAnsi="Arial" w:cs="Times New Roman"/>
      <w:lang w:val="en-ZA"/>
    </w:rPr>
  </w:style>
  <w:style w:type="character" w:customStyle="1" w:styleId="StyleLeft222cmChar">
    <w:name w:val="Style Left:  2.22 cm Char"/>
    <w:link w:val="StyleLeft222cm"/>
    <w:uiPriority w:val="99"/>
    <w:locked/>
    <w:rsid w:val="0017077F"/>
    <w:rPr>
      <w:rFonts w:ascii="Calibri" w:eastAsia="Times New Roman" w:hAnsi="Calibri" w:cs="Times New Roman"/>
      <w:sz w:val="20"/>
      <w:szCs w:val="20"/>
      <w:lang w:val="en-ZA"/>
    </w:rPr>
  </w:style>
  <w:style w:type="character" w:customStyle="1" w:styleId="StyleHeading1CenteredChar">
    <w:name w:val="Style Heading 1 + Centered Char"/>
    <w:uiPriority w:val="99"/>
    <w:locked/>
    <w:rsid w:val="0017077F"/>
    <w:rPr>
      <w:rFonts w:ascii="Calibri" w:hAnsi="Calibri"/>
      <w:lang w:val="en-ZA" w:eastAsia="en-US"/>
    </w:rPr>
  </w:style>
  <w:style w:type="paragraph" w:customStyle="1" w:styleId="BulletText1">
    <w:name w:val="Bullet Text 1"/>
    <w:basedOn w:val="Normal"/>
    <w:uiPriority w:val="99"/>
    <w:rsid w:val="0017077F"/>
    <w:pPr>
      <w:numPr>
        <w:numId w:val="8"/>
      </w:numPr>
      <w:spacing w:before="0" w:after="100" w:afterAutospacing="1"/>
    </w:pPr>
    <w:rPr>
      <w:rFonts w:ascii="Times New Roman" w:hAnsi="Times New Roman"/>
      <w:sz w:val="24"/>
      <w:lang w:val="en-ZA"/>
    </w:rPr>
  </w:style>
  <w:style w:type="paragraph" w:customStyle="1" w:styleId="MITParagraph">
    <w:name w:val="MIT Paragraph"/>
    <w:basedOn w:val="BodyText2"/>
    <w:link w:val="MITParagraphChar"/>
    <w:uiPriority w:val="99"/>
    <w:rsid w:val="0017077F"/>
    <w:pPr>
      <w:spacing w:before="120" w:line="240" w:lineRule="auto"/>
      <w:ind w:left="794"/>
    </w:pPr>
    <w:rPr>
      <w:szCs w:val="20"/>
      <w:lang w:val="en-ZA"/>
    </w:rPr>
  </w:style>
  <w:style w:type="character" w:customStyle="1" w:styleId="MITParagraphChar">
    <w:name w:val="MIT Paragraph Char"/>
    <w:link w:val="MITParagraph"/>
    <w:uiPriority w:val="99"/>
    <w:locked/>
    <w:rsid w:val="0017077F"/>
    <w:rPr>
      <w:rFonts w:ascii="Arial" w:eastAsia="Times New Roman" w:hAnsi="Arial" w:cs="Times New Roman"/>
      <w:sz w:val="20"/>
      <w:szCs w:val="20"/>
      <w:lang w:val="en-ZA"/>
    </w:rPr>
  </w:style>
  <w:style w:type="paragraph" w:customStyle="1" w:styleId="Tablebullet1">
    <w:name w:val="Table bullet 1"/>
    <w:basedOn w:val="Normal"/>
    <w:uiPriority w:val="99"/>
    <w:rsid w:val="0017077F"/>
    <w:pPr>
      <w:spacing w:before="80" w:after="40"/>
      <w:ind w:left="562" w:hanging="357"/>
    </w:pPr>
    <w:rPr>
      <w:rFonts w:ascii="Arial" w:hAnsi="Arial"/>
    </w:rPr>
  </w:style>
  <w:style w:type="paragraph" w:customStyle="1" w:styleId="Legal">
    <w:name w:val="Legal"/>
    <w:basedOn w:val="Normal"/>
    <w:uiPriority w:val="99"/>
    <w:rsid w:val="0017077F"/>
    <w:pPr>
      <w:ind w:left="2835"/>
    </w:pPr>
    <w:rPr>
      <w:sz w:val="14"/>
      <w:szCs w:val="14"/>
      <w:lang w:val="en-GB"/>
    </w:rPr>
  </w:style>
  <w:style w:type="paragraph" w:customStyle="1" w:styleId="figurelabel">
    <w:name w:val="figure label"/>
    <w:basedOn w:val="Normal"/>
    <w:uiPriority w:val="99"/>
    <w:rsid w:val="0017077F"/>
    <w:pPr>
      <w:spacing w:before="240" w:after="240"/>
      <w:ind w:left="851" w:right="851"/>
      <w:jc w:val="center"/>
    </w:pPr>
    <w:rPr>
      <w:rFonts w:ascii="Arial" w:hAnsi="Arial"/>
      <w:b/>
      <w:color w:val="808080"/>
      <w:sz w:val="18"/>
      <w:szCs w:val="24"/>
    </w:rPr>
  </w:style>
  <w:style w:type="paragraph" w:customStyle="1" w:styleId="BannerRevisionHeading">
    <w:name w:val="Banner Revision Heading"/>
    <w:basedOn w:val="Normal"/>
    <w:uiPriority w:val="99"/>
    <w:rsid w:val="0017077F"/>
    <w:pPr>
      <w:spacing w:before="0"/>
    </w:pPr>
    <w:rPr>
      <w:rFonts w:ascii="Times New Roman" w:hAnsi="Times New Roman"/>
      <w:b/>
      <w:sz w:val="28"/>
      <w:szCs w:val="28"/>
    </w:rPr>
  </w:style>
  <w:style w:type="paragraph" w:customStyle="1" w:styleId="SmartTableText">
    <w:name w:val="Smart Table Text"/>
    <w:basedOn w:val="Normal"/>
    <w:uiPriority w:val="99"/>
    <w:rsid w:val="0017077F"/>
    <w:pPr>
      <w:spacing w:before="0"/>
    </w:pPr>
    <w:rPr>
      <w:rFonts w:ascii="Times New Roman" w:hAnsi="Times New Roman"/>
      <w:szCs w:val="24"/>
    </w:rPr>
  </w:style>
  <w:style w:type="paragraph" w:customStyle="1" w:styleId="CharCharCharCharChar">
    <w:name w:val="Char Char Char Char Char"/>
    <w:basedOn w:val="Normal"/>
    <w:uiPriority w:val="99"/>
    <w:rsid w:val="0017077F"/>
    <w:pPr>
      <w:spacing w:before="0" w:after="160" w:line="240" w:lineRule="exact"/>
    </w:pPr>
  </w:style>
  <w:style w:type="paragraph" w:customStyle="1" w:styleId="q-main">
    <w:name w:val="q-main"/>
    <w:basedOn w:val="Normal"/>
    <w:link w:val="q-mainChar"/>
    <w:uiPriority w:val="99"/>
    <w:rsid w:val="0017077F"/>
    <w:pPr>
      <w:spacing w:before="0" w:line="360" w:lineRule="auto"/>
      <w:jc w:val="center"/>
    </w:pPr>
    <w:rPr>
      <w:b/>
      <w:smallCaps/>
      <w:color w:val="E04700"/>
      <w:szCs w:val="16"/>
      <w:lang w:val="en-GB"/>
    </w:rPr>
  </w:style>
  <w:style w:type="character" w:customStyle="1" w:styleId="q-mainChar">
    <w:name w:val="q-main Char"/>
    <w:link w:val="q-main"/>
    <w:uiPriority w:val="99"/>
    <w:locked/>
    <w:rsid w:val="0017077F"/>
    <w:rPr>
      <w:rFonts w:ascii="Calibri" w:eastAsia="Times New Roman" w:hAnsi="Calibri" w:cs="Times New Roman"/>
      <w:b/>
      <w:smallCaps/>
      <w:color w:val="E04700"/>
      <w:sz w:val="20"/>
      <w:szCs w:val="16"/>
      <w:lang w:val="en-GB"/>
    </w:rPr>
  </w:style>
  <w:style w:type="paragraph" w:customStyle="1" w:styleId="Q-Venture">
    <w:name w:val="Q-Venture"/>
    <w:basedOn w:val="StyleStyleHeading1BlackAllcapsIndigo"/>
    <w:link w:val="Q-VentureChar"/>
    <w:rsid w:val="0017077F"/>
    <w:pPr>
      <w:numPr>
        <w:numId w:val="9"/>
      </w:numPr>
    </w:pPr>
    <w:rPr>
      <w:color w:val="FF6600"/>
    </w:rPr>
  </w:style>
  <w:style w:type="character" w:customStyle="1" w:styleId="Q-VentureChar">
    <w:name w:val="Q-Venture Char"/>
    <w:link w:val="Q-Venture"/>
    <w:locked/>
    <w:rsid w:val="0017077F"/>
    <w:rPr>
      <w:rFonts w:ascii="Calibri" w:hAnsi="Calibri"/>
      <w:b/>
      <w:color w:val="FF6600"/>
      <w:spacing w:val="60"/>
      <w:sz w:val="28"/>
      <w:szCs w:val="28"/>
      <w:shd w:val="clear" w:color="auto" w:fill="808080"/>
      <w:lang w:val="en-GB" w:eastAsia="en-US"/>
    </w:rPr>
  </w:style>
  <w:style w:type="paragraph" w:customStyle="1" w:styleId="Q-Venturesubheading">
    <w:name w:val="Q-Venture sub heading"/>
    <w:basedOn w:val="StyleHeading2Contrat2CustomColorRGB20400"/>
    <w:rsid w:val="0017077F"/>
    <w:pPr>
      <w:numPr>
        <w:numId w:val="11"/>
      </w:numPr>
    </w:pPr>
    <w:rPr>
      <w:rFonts w:ascii="Tahoma" w:hAnsi="Tahoma"/>
      <w:color w:val="365F91"/>
    </w:rPr>
  </w:style>
  <w:style w:type="paragraph" w:customStyle="1" w:styleId="StyleStyleHeading1CenteredLeft">
    <w:name w:val="Style Style Heading 1 + Centered + Left"/>
    <w:basedOn w:val="Normal"/>
    <w:uiPriority w:val="99"/>
    <w:rsid w:val="0017077F"/>
    <w:rPr>
      <w:lang w:val="en-ZA"/>
    </w:rPr>
  </w:style>
  <w:style w:type="paragraph" w:customStyle="1" w:styleId="ArtUL">
    <w:name w:val="ArtUL"/>
    <w:basedOn w:val="Normal"/>
    <w:uiPriority w:val="99"/>
    <w:rsid w:val="0017077F"/>
    <w:pPr>
      <w:framePr w:w="3240" w:hSpace="187" w:vSpace="187" w:wrap="around" w:vAnchor="text" w:hAnchor="page" w:x="721" w:y="1"/>
      <w:spacing w:before="0"/>
    </w:pPr>
    <w:rPr>
      <w:rFonts w:ascii="Times" w:hAnsi="Times"/>
      <w:i/>
      <w:sz w:val="24"/>
      <w:lang w:val="en-GB"/>
    </w:rPr>
  </w:style>
  <w:style w:type="paragraph" w:customStyle="1" w:styleId="BodyText-Bullet">
    <w:name w:val="Body Text - Bullet"/>
    <w:basedOn w:val="BodyText"/>
    <w:link w:val="BodyText-BulletChar"/>
    <w:autoRedefine/>
    <w:uiPriority w:val="99"/>
    <w:rsid w:val="0017077F"/>
    <w:pPr>
      <w:jc w:val="left"/>
    </w:pPr>
    <w:rPr>
      <w:color w:val="000000"/>
      <w:spacing w:val="-5"/>
      <w:lang w:val="en-AU" w:eastAsia="en-AU" w:bidi="ar-SA"/>
    </w:rPr>
  </w:style>
  <w:style w:type="character" w:customStyle="1" w:styleId="BodyText-BulletChar">
    <w:name w:val="Body Text - Bullet Char"/>
    <w:link w:val="BodyText-Bullet"/>
    <w:uiPriority w:val="99"/>
    <w:locked/>
    <w:rsid w:val="0017077F"/>
    <w:rPr>
      <w:rFonts w:ascii="Verdana" w:eastAsia="Times New Roman" w:hAnsi="Verdana" w:cs="Times New Roman"/>
      <w:color w:val="000000"/>
      <w:spacing w:val="-5"/>
      <w:sz w:val="20"/>
      <w:szCs w:val="20"/>
      <w:lang w:val="en-AU" w:eastAsia="en-AU"/>
    </w:rPr>
  </w:style>
  <w:style w:type="paragraph" w:customStyle="1" w:styleId="BodyText-BulletSmall">
    <w:name w:val="Body Text - Bullet Small"/>
    <w:basedOn w:val="BodyText-Bullet"/>
    <w:autoRedefine/>
    <w:uiPriority w:val="99"/>
    <w:rsid w:val="0017077F"/>
    <w:pPr>
      <w:tabs>
        <w:tab w:val="num" w:pos="360"/>
      </w:tabs>
      <w:ind w:left="397" w:hanging="227"/>
      <w:jc w:val="both"/>
    </w:pPr>
    <w:rPr>
      <w:sz w:val="16"/>
    </w:rPr>
  </w:style>
  <w:style w:type="paragraph" w:customStyle="1" w:styleId="Picture">
    <w:name w:val="Picture"/>
    <w:basedOn w:val="BodyText"/>
    <w:autoRedefine/>
    <w:uiPriority w:val="99"/>
    <w:rsid w:val="0017077F"/>
    <w:pPr>
      <w:spacing w:before="0"/>
      <w:jc w:val="center"/>
    </w:pPr>
    <w:rPr>
      <w:rFonts w:cs="Traditional Arabic"/>
      <w:lang w:val="en-GB" w:bidi="ar-SA"/>
    </w:rPr>
  </w:style>
  <w:style w:type="paragraph" w:customStyle="1" w:styleId="BTB">
    <w:name w:val="BT B"/>
    <w:basedOn w:val="BodyText"/>
    <w:autoRedefine/>
    <w:uiPriority w:val="99"/>
    <w:rsid w:val="0017077F"/>
    <w:pPr>
      <w:spacing w:before="0"/>
      <w:jc w:val="center"/>
    </w:pPr>
    <w:rPr>
      <w:rFonts w:cs="Traditional Arabic"/>
      <w:b/>
      <w:lang w:val="en-GB" w:bidi="ar-SA"/>
    </w:rPr>
  </w:style>
  <w:style w:type="paragraph" w:customStyle="1" w:styleId="AFlexi">
    <w:name w:val="A_Flexi"/>
    <w:basedOn w:val="Normal"/>
    <w:uiPriority w:val="99"/>
    <w:rsid w:val="0017077F"/>
    <w:pPr>
      <w:spacing w:before="0" w:after="0"/>
    </w:pPr>
    <w:rPr>
      <w:rFonts w:ascii="Arial" w:hAnsi="Arial" w:cs="Arial"/>
      <w:b/>
      <w:bCs/>
      <w:sz w:val="24"/>
      <w:szCs w:val="24"/>
      <w:lang w:val="en-GB"/>
    </w:rPr>
  </w:style>
  <w:style w:type="paragraph" w:customStyle="1" w:styleId="StyleHeading3Heading3CharKJL2ndLevelh33h3131h3232h33">
    <w:name w:val="Style Heading 3Heading 3 CharKJL:2nd Levelh33h3131h3232h33..."/>
    <w:basedOn w:val="Heading3"/>
    <w:uiPriority w:val="99"/>
    <w:rsid w:val="0017077F"/>
    <w:pPr>
      <w:keepLines w:val="0"/>
      <w:spacing w:after="60"/>
      <w:ind w:left="562" w:hanging="562"/>
      <w:jc w:val="left"/>
    </w:pPr>
    <w:rPr>
      <w:color w:val="008080"/>
      <w:sz w:val="22"/>
      <w:lang w:val="en-ZA"/>
    </w:rPr>
  </w:style>
  <w:style w:type="paragraph" w:customStyle="1" w:styleId="BMCBullet1">
    <w:name w:val="+BMCBullet1"/>
    <w:uiPriority w:val="99"/>
    <w:rsid w:val="0017077F"/>
    <w:pPr>
      <w:keepLines/>
      <w:numPr>
        <w:numId w:val="10"/>
      </w:numPr>
      <w:spacing w:before="60" w:after="60"/>
    </w:pPr>
    <w:rPr>
      <w:sz w:val="24"/>
      <w:lang w:val="en-US" w:eastAsia="en-US"/>
    </w:rPr>
  </w:style>
  <w:style w:type="paragraph" w:customStyle="1" w:styleId="Body">
    <w:name w:val="Body"/>
    <w:basedOn w:val="Normal"/>
    <w:rsid w:val="0017077F"/>
    <w:pPr>
      <w:ind w:left="425"/>
    </w:pPr>
    <w:rPr>
      <w:rFonts w:cs="Tahoma"/>
      <w:kern w:val="24"/>
      <w:szCs w:val="24"/>
    </w:rPr>
  </w:style>
  <w:style w:type="paragraph" w:customStyle="1" w:styleId="NormalHead">
    <w:name w:val="Normal Head"/>
    <w:basedOn w:val="Normal"/>
    <w:link w:val="NormalHeadChar"/>
    <w:rsid w:val="0017077F"/>
    <w:pPr>
      <w:widowControl w:val="0"/>
      <w:spacing w:after="0"/>
    </w:pPr>
    <w:rPr>
      <w:rFonts w:ascii="Arial" w:hAnsi="Arial"/>
    </w:rPr>
  </w:style>
  <w:style w:type="character" w:customStyle="1" w:styleId="NormalHeadChar">
    <w:name w:val="Normal Head Char"/>
    <w:link w:val="NormalHead"/>
    <w:rsid w:val="0017077F"/>
    <w:rPr>
      <w:rFonts w:ascii="Arial" w:eastAsia="Times New Roman" w:hAnsi="Arial" w:cs="Times New Roman"/>
      <w:szCs w:val="20"/>
    </w:rPr>
  </w:style>
  <w:style w:type="numbering" w:customStyle="1" w:styleId="StyleBulletedWingdingssymbolBefore05Hanging025">
    <w:name w:val="Style Bulleted Wingdings (symbol) Before:  0.5&quot; Hanging:  0.25&quot;"/>
    <w:basedOn w:val="NoList"/>
    <w:rsid w:val="0017077F"/>
    <w:pPr>
      <w:numPr>
        <w:numId w:val="12"/>
      </w:numPr>
    </w:pPr>
  </w:style>
  <w:style w:type="paragraph" w:customStyle="1" w:styleId="BodyText15">
    <w:name w:val="BodyText1.5"/>
    <w:basedOn w:val="BodyText0"/>
    <w:rsid w:val="0017077F"/>
    <w:pPr>
      <w:widowControl w:val="0"/>
      <w:spacing w:before="120" w:after="0" w:line="360" w:lineRule="auto"/>
      <w:ind w:left="0"/>
      <w:jc w:val="lowKashida"/>
    </w:pPr>
    <w:rPr>
      <w:rFonts w:ascii="Times New Roman" w:eastAsia="Times New Roman" w:hAnsi="Times New Roman" w:cs="Traditional Arabic"/>
      <w:szCs w:val="28"/>
      <w:lang w:eastAsia="en-US"/>
    </w:rPr>
  </w:style>
  <w:style w:type="character" w:customStyle="1" w:styleId="DefaultChar">
    <w:name w:val="Default Char"/>
    <w:link w:val="Default"/>
    <w:rsid w:val="0017077F"/>
    <w:rPr>
      <w:rFonts w:ascii="Verdana" w:hAnsi="Verdana" w:cs="Verdana"/>
      <w:color w:val="000000"/>
      <w:sz w:val="24"/>
      <w:szCs w:val="24"/>
      <w:lang w:val="en-US" w:eastAsia="en-US" w:bidi="ar-SA"/>
    </w:rPr>
  </w:style>
  <w:style w:type="paragraph" w:customStyle="1" w:styleId="StyleBodyTextLatinArialComplexArialComplex10pt">
    <w:name w:val="Style BodyText + (Latin) Arial (Complex) Arial (Complex) 10 pt"/>
    <w:basedOn w:val="BodyText0"/>
    <w:link w:val="StyleBodyTextLatinArialComplexArialComplex10ptChar"/>
    <w:rsid w:val="0017077F"/>
    <w:pPr>
      <w:widowControl w:val="0"/>
      <w:spacing w:before="120" w:after="0"/>
      <w:ind w:left="0"/>
      <w:jc w:val="lowKashida"/>
    </w:pPr>
  </w:style>
  <w:style w:type="character" w:customStyle="1" w:styleId="BodyTextChar0">
    <w:name w:val="BodyText Char"/>
    <w:link w:val="BodyText0"/>
    <w:rsid w:val="0017077F"/>
    <w:rPr>
      <w:rFonts w:ascii="Calibri" w:eastAsia="Calibri" w:hAnsi="Calibri" w:cs="Times New Roman"/>
      <w:sz w:val="20"/>
      <w:szCs w:val="20"/>
      <w:lang w:val="en-GB" w:eastAsia="en-GB"/>
    </w:rPr>
  </w:style>
  <w:style w:type="character" w:customStyle="1" w:styleId="StyleBodyTextLatinArialComplexArialComplex10ptChar">
    <w:name w:val="Style BodyText + (Latin) Arial (Complex) Arial (Complex) 10 pt Char"/>
    <w:link w:val="StyleBodyTextLatinArialComplexArialComplex10pt"/>
    <w:rsid w:val="0017077F"/>
    <w:rPr>
      <w:rFonts w:ascii="Calibri" w:eastAsia="Calibri" w:hAnsi="Calibri" w:cs="Arial"/>
      <w:sz w:val="20"/>
      <w:szCs w:val="20"/>
      <w:lang w:val="en-GB" w:eastAsia="en-GB"/>
    </w:rPr>
  </w:style>
  <w:style w:type="paragraph" w:customStyle="1" w:styleId="StyleBodyTextLatinArialComplexArialComplex10ptL">
    <w:name w:val="Style BodyText + (Latin) Arial (Complex) Arial (Complex) 10 pt L..."/>
    <w:basedOn w:val="BodyText0"/>
    <w:rsid w:val="0017077F"/>
    <w:pPr>
      <w:widowControl w:val="0"/>
      <w:spacing w:before="120" w:after="0" w:line="360" w:lineRule="auto"/>
      <w:ind w:left="0"/>
      <w:jc w:val="left"/>
    </w:pPr>
    <w:rPr>
      <w:rFonts w:ascii="Arial" w:eastAsia="Times New Roman" w:hAnsi="Arial" w:cs="Arial"/>
      <w:noProof/>
      <w:lang w:val="en-US" w:eastAsia="en-US"/>
    </w:rPr>
  </w:style>
  <w:style w:type="paragraph" w:customStyle="1" w:styleId="StyleBodyText15LatinArialComplexArialLatin11pt">
    <w:name w:val="Style BodyText1.5 + (Latin) Arial (Complex) Arial (Latin) 11 pt ..."/>
    <w:basedOn w:val="BodyText15"/>
    <w:rsid w:val="0017077F"/>
    <w:pPr>
      <w:jc w:val="left"/>
    </w:pPr>
    <w:rPr>
      <w:rFonts w:ascii="Arial" w:hAnsi="Arial" w:cs="Arial"/>
      <w:szCs w:val="20"/>
    </w:rPr>
  </w:style>
  <w:style w:type="paragraph" w:customStyle="1" w:styleId="Pa5">
    <w:name w:val="Pa5"/>
    <w:basedOn w:val="Default"/>
    <w:next w:val="Default"/>
    <w:uiPriority w:val="99"/>
    <w:rsid w:val="0017077F"/>
    <w:pPr>
      <w:spacing w:line="166" w:lineRule="atLeast"/>
    </w:pPr>
    <w:rPr>
      <w:rFonts w:ascii="Univers 45 Light" w:hAnsi="Univers 45 Light" w:cs="Times New Roman"/>
      <w:color w:val="auto"/>
      <w:lang w:eastAsia="en-ZA"/>
    </w:rPr>
  </w:style>
  <w:style w:type="character" w:customStyle="1" w:styleId="A8">
    <w:name w:val="A8"/>
    <w:uiPriority w:val="99"/>
    <w:rsid w:val="0017077F"/>
    <w:rPr>
      <w:rFonts w:cs="Univers 45 Light"/>
      <w:color w:val="000000"/>
      <w:sz w:val="9"/>
      <w:szCs w:val="9"/>
    </w:rPr>
  </w:style>
  <w:style w:type="paragraph" w:customStyle="1" w:styleId="Pa6">
    <w:name w:val="Pa6"/>
    <w:basedOn w:val="Default"/>
    <w:next w:val="Default"/>
    <w:uiPriority w:val="99"/>
    <w:rsid w:val="0017077F"/>
    <w:pPr>
      <w:spacing w:line="181" w:lineRule="atLeast"/>
    </w:pPr>
    <w:rPr>
      <w:rFonts w:ascii="Univers 57 Condensed" w:hAnsi="Univers 57 Condensed" w:cs="Times New Roman"/>
      <w:color w:val="auto"/>
      <w:lang w:eastAsia="en-ZA"/>
    </w:rPr>
  </w:style>
  <w:style w:type="paragraph" w:customStyle="1" w:styleId="Pa3">
    <w:name w:val="Pa3"/>
    <w:basedOn w:val="Default"/>
    <w:next w:val="Default"/>
    <w:uiPriority w:val="99"/>
    <w:rsid w:val="0017077F"/>
    <w:pPr>
      <w:spacing w:line="181" w:lineRule="atLeast"/>
    </w:pPr>
    <w:rPr>
      <w:rFonts w:ascii="Univers 57 Condensed" w:hAnsi="Univers 57 Condensed" w:cs="Times New Roman"/>
      <w:color w:val="auto"/>
      <w:lang w:eastAsia="en-ZA"/>
    </w:rPr>
  </w:style>
  <w:style w:type="character" w:customStyle="1" w:styleId="A4">
    <w:name w:val="A4"/>
    <w:uiPriority w:val="99"/>
    <w:rsid w:val="0017077F"/>
    <w:rPr>
      <w:rFonts w:cs="Univers 57 Condensed"/>
      <w:color w:val="000000"/>
      <w:sz w:val="16"/>
      <w:szCs w:val="16"/>
    </w:rPr>
  </w:style>
  <w:style w:type="paragraph" w:customStyle="1" w:styleId="ParagraphText">
    <w:name w:val="Paragraph Text"/>
    <w:rsid w:val="0017077F"/>
    <w:pPr>
      <w:keepLines/>
      <w:jc w:val="both"/>
    </w:pPr>
    <w:rPr>
      <w:szCs w:val="24"/>
      <w:lang w:val="en-US" w:eastAsia="en-US"/>
    </w:rPr>
  </w:style>
  <w:style w:type="paragraph" w:customStyle="1" w:styleId="HeadingBase">
    <w:name w:val="Heading Base"/>
    <w:basedOn w:val="Normal"/>
    <w:next w:val="BodyText"/>
    <w:rsid w:val="0017077F"/>
    <w:pPr>
      <w:keepNext/>
      <w:spacing w:before="0" w:after="0" w:line="220" w:lineRule="atLeast"/>
    </w:pPr>
    <w:rPr>
      <w:rFonts w:ascii="Arial Black" w:hAnsi="Arial Black"/>
      <w:spacing w:val="-10"/>
      <w:kern w:val="20"/>
    </w:rPr>
  </w:style>
  <w:style w:type="paragraph" w:customStyle="1" w:styleId="StyleHeading1Left0cmFirstline0cmBefore12ptA">
    <w:name w:val="Style Heading 1 + Left:  0 cm First line:  0 cm Before:  12 pt A..."/>
    <w:basedOn w:val="Heading1"/>
    <w:rsid w:val="0017077F"/>
    <w:pPr>
      <w:numPr>
        <w:numId w:val="13"/>
      </w:numPr>
      <w:pBdr>
        <w:left w:val="none" w:sz="0" w:space="0" w:color="auto"/>
        <w:bottom w:val="none" w:sz="0" w:space="0" w:color="auto"/>
      </w:pBdr>
      <w:spacing w:after="60"/>
    </w:pPr>
    <w:rPr>
      <w:rFonts w:ascii="Calibri" w:hAnsi="Calibri"/>
      <w:caps w:val="0"/>
      <w:color w:val="943634"/>
      <w:spacing w:val="80"/>
      <w:lang w:val="en-GB"/>
    </w:rPr>
  </w:style>
  <w:style w:type="paragraph" w:customStyle="1" w:styleId="StyleHeading2Contrat2Left0cmHanging127cm">
    <w:name w:val="Style Heading 2Contrat 2 + Left:  0 cm Hanging:  1.27 cm"/>
    <w:basedOn w:val="Heading2"/>
    <w:rsid w:val="0017077F"/>
    <w:pPr>
      <w:numPr>
        <w:ilvl w:val="0"/>
        <w:numId w:val="14"/>
      </w:numPr>
      <w:spacing w:before="240"/>
      <w:jc w:val="left"/>
    </w:pPr>
    <w:rPr>
      <w:bCs/>
      <w:caps w:val="0"/>
      <w:color w:val="008080"/>
      <w:lang w:val="en-ZA"/>
    </w:rPr>
  </w:style>
  <w:style w:type="paragraph" w:customStyle="1" w:styleId="CharCharChar">
    <w:name w:val="Char Char Char"/>
    <w:basedOn w:val="Normal"/>
    <w:rsid w:val="0017077F"/>
    <w:pPr>
      <w:spacing w:before="0" w:after="160" w:line="240" w:lineRule="exact"/>
    </w:pPr>
    <w:rPr>
      <w:rFonts w:ascii="Verdana" w:hAnsi="Verdana" w:cs="Verdana"/>
    </w:rPr>
  </w:style>
  <w:style w:type="paragraph" w:customStyle="1" w:styleId="StyleCaptionJustified">
    <w:name w:val="Style Caption + Justified"/>
    <w:basedOn w:val="Caption"/>
    <w:rsid w:val="0017077F"/>
    <w:pPr>
      <w:spacing w:before="0" w:after="0"/>
      <w:ind w:left="720"/>
    </w:pPr>
    <w:rPr>
      <w:i/>
      <w:color w:val="FF6600"/>
      <w:lang w:val="en-ZA"/>
    </w:rPr>
  </w:style>
  <w:style w:type="paragraph" w:customStyle="1" w:styleId="StyleStyleBodyJustified12ptBoldTeal">
    <w:name w:val="Style Style Body + Justified + 12 pt Bold Teal"/>
    <w:basedOn w:val="StyleBodyJustified"/>
    <w:rsid w:val="0017077F"/>
    <w:rPr>
      <w:b/>
      <w:bCs/>
      <w:color w:val="000080"/>
      <w:spacing w:val="40"/>
      <w:kern w:val="0"/>
      <w:sz w:val="24"/>
    </w:rPr>
  </w:style>
  <w:style w:type="paragraph" w:customStyle="1" w:styleId="StyleHeading3Q-Venture-Sub-SubKJL2ndLevelh33h3131h3232">
    <w:name w:val="Style Heading 3Q-Venture-Sub-SubKJL:2nd Levelh33h3131h3232..."/>
    <w:basedOn w:val="Heading3"/>
    <w:rsid w:val="0017077F"/>
    <w:pPr>
      <w:keepLines w:val="0"/>
      <w:spacing w:after="120"/>
      <w:ind w:left="714" w:hanging="357"/>
      <w:jc w:val="left"/>
    </w:pPr>
    <w:rPr>
      <w:smallCaps/>
      <w:color w:val="000080"/>
      <w:sz w:val="22"/>
      <w:lang w:val="en-ZA"/>
    </w:rPr>
  </w:style>
  <w:style w:type="paragraph" w:customStyle="1" w:styleId="direction">
    <w:name w:val="direction"/>
    <w:basedOn w:val="BodyTextIndent"/>
    <w:rsid w:val="0017077F"/>
    <w:pPr>
      <w:keepLines w:val="0"/>
      <w:spacing w:before="0" w:after="120"/>
      <w:ind w:left="720"/>
      <w:jc w:val="left"/>
    </w:pPr>
    <w:rPr>
      <w:rFonts w:ascii="Arial" w:hAnsi="Arial"/>
      <w:color w:val="FF0000"/>
      <w:sz w:val="22"/>
      <w:szCs w:val="22"/>
      <w:lang w:val="en-US"/>
    </w:rPr>
  </w:style>
  <w:style w:type="character" w:customStyle="1" w:styleId="EmailStyle241">
    <w:name w:val="EmailStyle241"/>
    <w:semiHidden/>
    <w:rsid w:val="0017077F"/>
    <w:rPr>
      <w:rFonts w:ascii="Arial" w:hAnsi="Arial" w:cs="Arial"/>
      <w:color w:val="993366"/>
      <w:sz w:val="20"/>
      <w:szCs w:val="22"/>
      <w:lang w:val="en-US" w:eastAsia="en-US" w:bidi="ar-SA"/>
    </w:rPr>
  </w:style>
  <w:style w:type="character" w:customStyle="1" w:styleId="EmailStyle242">
    <w:name w:val="EmailStyle242"/>
    <w:semiHidden/>
    <w:rsid w:val="0017077F"/>
    <w:rPr>
      <w:rFonts w:ascii="Arial" w:hAnsi="Arial" w:cs="Arial" w:hint="default"/>
      <w:color w:val="auto"/>
      <w:sz w:val="20"/>
      <w:szCs w:val="20"/>
      <w:lang w:val="en-US" w:eastAsia="en-US" w:bidi="ar-SA"/>
    </w:rPr>
  </w:style>
  <w:style w:type="paragraph" w:customStyle="1" w:styleId="Kleurrijkearcering-accent11">
    <w:name w:val="Kleurrijke arcering - accent 11"/>
    <w:hidden/>
    <w:uiPriority w:val="99"/>
    <w:semiHidden/>
    <w:rsid w:val="0017077F"/>
    <w:rPr>
      <w:rFonts w:ascii="Calibri" w:hAnsi="Calibri"/>
      <w:lang w:val="en-GB" w:eastAsia="en-US"/>
    </w:rPr>
  </w:style>
  <w:style w:type="table" w:styleId="ColorfulShading-Accent4">
    <w:name w:val="Colorful Shading Accent 4"/>
    <w:basedOn w:val="TableNormal"/>
    <w:uiPriority w:val="62"/>
    <w:rsid w:val="0017077F"/>
    <w:rPr>
      <w:rFonts w:ascii="Calibri" w:eastAsia="Calibri" w:hAnsi="Calibri"/>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Mangal" w:eastAsia="Times New Roman" w:hAnsi="Mangal"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Mangal" w:eastAsia="Times New Roman" w:hAnsi="Mangal"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Mangal" w:eastAsia="Times New Roman" w:hAnsi="Mangal" w:cs="Times New Roman"/>
        <w:b/>
        <w:bCs/>
      </w:rPr>
    </w:tblStylePr>
    <w:tblStylePr w:type="lastCol">
      <w:rPr>
        <w:rFonts w:ascii="Mangal" w:eastAsia="Times New Roman" w:hAnsi="Mangal"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11">
    <w:name w:val="Light Grid - Accent 11"/>
    <w:basedOn w:val="TableNormal"/>
    <w:uiPriority w:val="62"/>
    <w:rsid w:val="0017077F"/>
    <w:rPr>
      <w:rFonts w:ascii="Calibri" w:eastAsia="Calibri" w:hAnsi="Calibri"/>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Mangal" w:eastAsia="Times New Roman" w:hAnsi="Mangal"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Mangal" w:eastAsia="Times New Roman" w:hAnsi="Mangal"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Mangal" w:eastAsia="Times New Roman" w:hAnsi="Mangal" w:cs="Times New Roman"/>
        <w:b/>
        <w:bCs/>
      </w:rPr>
    </w:tblStylePr>
    <w:tblStylePr w:type="lastCol">
      <w:rPr>
        <w:rFonts w:ascii="Mangal" w:eastAsia="Times New Roman" w:hAnsi="Mangal"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0">
    <w:name w:val="body"/>
    <w:basedOn w:val="Normal"/>
    <w:link w:val="bodyChar"/>
    <w:rsid w:val="0017077F"/>
    <w:pPr>
      <w:spacing w:line="288" w:lineRule="auto"/>
      <w:ind w:left="539"/>
    </w:pPr>
    <w:rPr>
      <w:rFonts w:ascii="Arial" w:hAnsi="Arial"/>
      <w:color w:val="000000"/>
    </w:rPr>
  </w:style>
  <w:style w:type="character" w:customStyle="1" w:styleId="bodyChar">
    <w:name w:val="body Char"/>
    <w:link w:val="body0"/>
    <w:locked/>
    <w:rsid w:val="0017077F"/>
    <w:rPr>
      <w:rFonts w:ascii="Arial" w:eastAsia="Times New Roman" w:hAnsi="Arial" w:cs="Arial"/>
      <w:color w:val="000000"/>
      <w:sz w:val="20"/>
      <w:szCs w:val="20"/>
    </w:rPr>
  </w:style>
  <w:style w:type="character" w:customStyle="1" w:styleId="TOCHeading1">
    <w:name w:val="TOC Heading1"/>
    <w:rsid w:val="0017077F"/>
    <w:rPr>
      <w:rFonts w:ascii="Times New Roman" w:hAnsi="Times New Roman" w:cs="Times New Roman"/>
      <w:color w:val="000000"/>
      <w:sz w:val="32"/>
      <w:szCs w:val="32"/>
    </w:rPr>
  </w:style>
  <w:style w:type="paragraph" w:customStyle="1" w:styleId="tablecell">
    <w:name w:val="tablecell"/>
    <w:basedOn w:val="Normal"/>
    <w:rsid w:val="0017077F"/>
    <w:pPr>
      <w:ind w:left="57"/>
    </w:pPr>
    <w:rPr>
      <w:rFonts w:ascii="Arial" w:hAnsi="Arial" w:cs="Arial"/>
      <w:color w:val="737578"/>
      <w:sz w:val="18"/>
      <w:szCs w:val="18"/>
      <w:lang w:eastAsia="nl-NL"/>
    </w:rPr>
  </w:style>
  <w:style w:type="paragraph" w:customStyle="1" w:styleId="tableheader">
    <w:name w:val="tableheader"/>
    <w:rsid w:val="0017077F"/>
    <w:pPr>
      <w:spacing w:before="40" w:after="40" w:line="240" w:lineRule="exact"/>
      <w:ind w:left="72"/>
    </w:pPr>
    <w:rPr>
      <w:b/>
      <w:bCs/>
      <w:i/>
      <w:iCs/>
      <w:smallCaps/>
      <w:color w:val="FFFFFF"/>
      <w:lang w:val="en-US"/>
    </w:rPr>
  </w:style>
  <w:style w:type="paragraph" w:customStyle="1" w:styleId="HeaderMetaInfo">
    <w:name w:val="Header MetaInfo"/>
    <w:basedOn w:val="Normal"/>
    <w:next w:val="Normal"/>
    <w:rsid w:val="0017077F"/>
    <w:pPr>
      <w:spacing w:after="180" w:line="360" w:lineRule="auto"/>
      <w:ind w:left="539"/>
    </w:pPr>
    <w:rPr>
      <w:rFonts w:ascii="Arial" w:hAnsi="Arial" w:cs="Arial"/>
      <w:b/>
      <w:bCs/>
      <w:color w:val="737578"/>
      <w:sz w:val="28"/>
      <w:szCs w:val="28"/>
      <w:lang w:eastAsia="nl-NL"/>
    </w:rPr>
  </w:style>
  <w:style w:type="table" w:customStyle="1" w:styleId="MediumGrid31">
    <w:name w:val="Medium Grid 31"/>
    <w:basedOn w:val="TableNormal"/>
    <w:uiPriority w:val="69"/>
    <w:rsid w:val="0017077F"/>
    <w:rPr>
      <w:rFonts w:ascii="Calibri" w:eastAsia="Calibri" w:hAnsi="Calibri"/>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2-Accent6">
    <w:name w:val="Medium Shading 2 Accent 6"/>
    <w:basedOn w:val="TableNormal"/>
    <w:uiPriority w:val="69"/>
    <w:rsid w:val="0017077F"/>
    <w:rPr>
      <w:rFonts w:ascii="Calibri" w:eastAsia="Calibri" w:hAnsi="Calibri"/>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7CDE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0487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0487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60487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60487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F9BC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F9BC3"/>
      </w:tcPr>
    </w:tblStylePr>
  </w:style>
  <w:style w:type="table" w:customStyle="1" w:styleId="MediumGrid11">
    <w:name w:val="Medium Grid 11"/>
    <w:basedOn w:val="TableNormal"/>
    <w:uiPriority w:val="67"/>
    <w:rsid w:val="0017077F"/>
    <w:rPr>
      <w:rFonts w:ascii="Calibri" w:eastAsia="Calibri" w:hAnsi="Calibri"/>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CCHead3">
    <w:name w:val="CC Head3"/>
    <w:basedOn w:val="Heading1"/>
    <w:next w:val="Normal"/>
    <w:autoRedefine/>
    <w:rsid w:val="0017077F"/>
    <w:pPr>
      <w:keepLines w:val="0"/>
      <w:numPr>
        <w:numId w:val="15"/>
      </w:numPr>
      <w:pBdr>
        <w:left w:val="none" w:sz="0" w:space="0" w:color="auto"/>
        <w:bottom w:val="none" w:sz="0" w:space="0" w:color="auto"/>
      </w:pBdr>
      <w:tabs>
        <w:tab w:val="clear" w:pos="1080"/>
        <w:tab w:val="num" w:pos="540"/>
      </w:tabs>
      <w:spacing w:after="120"/>
      <w:ind w:left="720"/>
    </w:pPr>
    <w:rPr>
      <w:rFonts w:ascii="Times New Roman" w:hAnsi="Times New Roman"/>
      <w:bCs/>
      <w:color w:val="auto"/>
      <w:kern w:val="32"/>
      <w:sz w:val="32"/>
      <w:szCs w:val="32"/>
    </w:rPr>
  </w:style>
  <w:style w:type="paragraph" w:customStyle="1" w:styleId="CCHead4">
    <w:name w:val="CC Head 4"/>
    <w:basedOn w:val="Heading2"/>
    <w:autoRedefine/>
    <w:rsid w:val="0017077F"/>
    <w:pPr>
      <w:keepLines w:val="0"/>
      <w:numPr>
        <w:numId w:val="15"/>
      </w:numPr>
      <w:spacing w:before="240" w:after="60"/>
      <w:ind w:left="864" w:hanging="720"/>
    </w:pPr>
    <w:rPr>
      <w:rFonts w:ascii="Times New Roman" w:hAnsi="Times New Roman" w:cs="Arial"/>
      <w:bCs/>
      <w:iCs/>
      <w:caps w:val="0"/>
      <w:color w:val="auto"/>
    </w:rPr>
  </w:style>
  <w:style w:type="paragraph" w:customStyle="1" w:styleId="StyleCCHead3BookAntiqua">
    <w:name w:val="Style CC Head3 + Book Antiqua"/>
    <w:basedOn w:val="CCHead3"/>
    <w:autoRedefine/>
    <w:rsid w:val="0017077F"/>
    <w:pPr>
      <w:numPr>
        <w:numId w:val="0"/>
      </w:numPr>
    </w:pPr>
    <w:rPr>
      <w:rFonts w:ascii="Book Antiqua" w:hAnsi="Book Antiqua"/>
      <w:bCs w:val="0"/>
      <w:sz w:val="28"/>
    </w:rPr>
  </w:style>
  <w:style w:type="character" w:customStyle="1" w:styleId="stylebookantiqua10pt">
    <w:name w:val="stylebookantiqua10pt"/>
    <w:basedOn w:val="DefaultParagraphFont"/>
    <w:rsid w:val="0017077F"/>
  </w:style>
  <w:style w:type="character" w:customStyle="1" w:styleId="EmailStyle259">
    <w:name w:val="EmailStyle259"/>
    <w:semiHidden/>
    <w:rsid w:val="0017077F"/>
    <w:rPr>
      <w:rFonts w:ascii="Arial" w:hAnsi="Arial" w:cs="Arial"/>
      <w:color w:val="auto"/>
      <w:sz w:val="20"/>
      <w:szCs w:val="20"/>
    </w:rPr>
  </w:style>
  <w:style w:type="paragraph" w:customStyle="1" w:styleId="bullet0">
    <w:name w:val="bullet"/>
    <w:basedOn w:val="Normal"/>
    <w:rsid w:val="0017077F"/>
    <w:pPr>
      <w:spacing w:before="100" w:beforeAutospacing="1" w:after="0"/>
    </w:pPr>
    <w:rPr>
      <w:rFonts w:ascii="Arial" w:hAnsi="Arial" w:cs="Arial"/>
      <w:color w:val="444444"/>
      <w:lang w:val="en-GB" w:eastAsia="en-GB"/>
    </w:rPr>
  </w:style>
  <w:style w:type="numbering" w:customStyle="1" w:styleId="Alpha01">
    <w:name w:val="Alpha 01"/>
    <w:uiPriority w:val="99"/>
    <w:rsid w:val="0017077F"/>
    <w:pPr>
      <w:numPr>
        <w:numId w:val="16"/>
      </w:numPr>
    </w:pPr>
  </w:style>
  <w:style w:type="paragraph" w:styleId="ListBullet">
    <w:name w:val="List Bullet"/>
    <w:basedOn w:val="Normal"/>
    <w:link w:val="ListBulletChar"/>
    <w:autoRedefine/>
    <w:rsid w:val="0017077F"/>
    <w:pPr>
      <w:spacing w:before="0" w:after="0"/>
      <w:ind w:left="113" w:right="113"/>
      <w:jc w:val="center"/>
    </w:pPr>
    <w:rPr>
      <w:rFonts w:ascii="Times New Roman" w:hAnsi="Times New Roman"/>
      <w:b/>
      <w:color w:val="000000"/>
      <w:lang w:val="en-GB"/>
    </w:rPr>
  </w:style>
  <w:style w:type="paragraph" w:customStyle="1" w:styleId="Bullet">
    <w:name w:val="Bullet"/>
    <w:basedOn w:val="Normal"/>
    <w:rsid w:val="0017077F"/>
    <w:pPr>
      <w:widowControl w:val="0"/>
      <w:numPr>
        <w:numId w:val="17"/>
      </w:numPr>
    </w:pPr>
    <w:rPr>
      <w:snapToGrid w:val="0"/>
      <w:lang w:val="en-GB"/>
    </w:rPr>
  </w:style>
  <w:style w:type="paragraph" w:customStyle="1" w:styleId="StyleBulletArialLatin14ptLatinBoldDarkBlueLeft">
    <w:name w:val="Style Bullet + Arial (Latin) 14 pt (Latin) Bold Dark Blue Left:..."/>
    <w:basedOn w:val="Bullet"/>
    <w:autoRedefine/>
    <w:semiHidden/>
    <w:rsid w:val="0017077F"/>
    <w:pPr>
      <w:numPr>
        <w:numId w:val="0"/>
      </w:numPr>
      <w:spacing w:before="240"/>
    </w:pPr>
    <w:rPr>
      <w:rFonts w:ascii="Arial" w:hAnsi="Arial"/>
      <w:b/>
      <w:color w:val="000080"/>
      <w:szCs w:val="22"/>
    </w:rPr>
  </w:style>
  <w:style w:type="paragraph" w:styleId="ListBullet2">
    <w:name w:val="List Bullet 2"/>
    <w:basedOn w:val="Normal"/>
    <w:uiPriority w:val="99"/>
    <w:unhideWhenUsed/>
    <w:rsid w:val="0017077F"/>
    <w:pPr>
      <w:numPr>
        <w:numId w:val="18"/>
      </w:numPr>
      <w:spacing w:before="0" w:after="200" w:line="240" w:lineRule="exact"/>
      <w:contextualSpacing/>
    </w:pPr>
    <w:rPr>
      <w:rFonts w:eastAsia="Calibri"/>
    </w:rPr>
  </w:style>
  <w:style w:type="character" w:customStyle="1" w:styleId="ListBulletChar">
    <w:name w:val="List Bullet Char"/>
    <w:link w:val="ListBullet"/>
    <w:rsid w:val="0017077F"/>
    <w:rPr>
      <w:rFonts w:ascii="Times New Roman" w:eastAsia="Times New Roman" w:hAnsi="Times New Roman" w:cs="Times New Roman"/>
      <w:b/>
      <w:color w:val="000000"/>
      <w:sz w:val="20"/>
      <w:szCs w:val="20"/>
      <w:lang w:val="en-GB"/>
    </w:rPr>
  </w:style>
  <w:style w:type="paragraph" w:customStyle="1" w:styleId="Appendix">
    <w:name w:val="Appendix"/>
    <w:basedOn w:val="Heading1"/>
    <w:link w:val="AppendixChar"/>
    <w:rsid w:val="0017077F"/>
    <w:pPr>
      <w:pBdr>
        <w:left w:val="none" w:sz="0" w:space="0" w:color="auto"/>
        <w:bottom w:val="none" w:sz="0" w:space="0" w:color="auto"/>
      </w:pBdr>
      <w:spacing w:before="480" w:after="360" w:line="240" w:lineRule="exact"/>
      <w:ind w:left="432" w:hanging="432"/>
    </w:pPr>
    <w:rPr>
      <w:rFonts w:ascii="Cambria" w:hAnsi="Cambria"/>
      <w:b w:val="0"/>
      <w:caps w:val="0"/>
      <w:color w:val="365F91"/>
    </w:rPr>
  </w:style>
  <w:style w:type="character" w:customStyle="1" w:styleId="AppendixChar">
    <w:name w:val="Appendix Char"/>
    <w:link w:val="Appendix"/>
    <w:rsid w:val="0017077F"/>
    <w:rPr>
      <w:rFonts w:ascii="Cambria" w:hAnsi="Cambria"/>
      <w:color w:val="365F91"/>
      <w:sz w:val="28"/>
      <w:shd w:val="clear" w:color="auto" w:fill="808080"/>
      <w:lang w:val="en-US" w:eastAsia="en-US"/>
    </w:rPr>
  </w:style>
  <w:style w:type="paragraph" w:styleId="ListBullet4">
    <w:name w:val="List Bullet 4"/>
    <w:basedOn w:val="Normal"/>
    <w:link w:val="ListBullet4Char"/>
    <w:autoRedefine/>
    <w:rsid w:val="0017077F"/>
    <w:pPr>
      <w:autoSpaceDE w:val="0"/>
      <w:autoSpaceDN w:val="0"/>
      <w:adjustRightInd w:val="0"/>
      <w:spacing w:after="0" w:line="240" w:lineRule="atLeast"/>
      <w:ind w:left="1191"/>
    </w:pPr>
    <w:rPr>
      <w:bCs/>
      <w:iCs/>
    </w:rPr>
  </w:style>
  <w:style w:type="character" w:customStyle="1" w:styleId="ListBullet4Char">
    <w:name w:val="List Bullet 4 Char"/>
    <w:link w:val="ListBullet4"/>
    <w:rsid w:val="0017077F"/>
    <w:rPr>
      <w:rFonts w:ascii="Calibri" w:eastAsia="Times New Roman" w:hAnsi="Calibri" w:cs="Arial"/>
      <w:bCs/>
      <w:iCs/>
      <w:szCs w:val="20"/>
    </w:rPr>
  </w:style>
  <w:style w:type="character" w:customStyle="1" w:styleId="EmailStyle271">
    <w:name w:val="EmailStyle271"/>
    <w:semiHidden/>
    <w:rsid w:val="0017077F"/>
    <w:rPr>
      <w:rFonts w:ascii="Arial" w:hAnsi="Arial" w:cs="Arial"/>
      <w:color w:val="auto"/>
      <w:sz w:val="20"/>
      <w:szCs w:val="20"/>
    </w:rPr>
  </w:style>
  <w:style w:type="paragraph" w:customStyle="1" w:styleId="Body3">
    <w:name w:val="Body 3"/>
    <w:basedOn w:val="Normal"/>
    <w:uiPriority w:val="99"/>
    <w:rsid w:val="002574C8"/>
    <w:pPr>
      <w:spacing w:before="0" w:after="140" w:line="290" w:lineRule="auto"/>
      <w:ind w:left="1361"/>
    </w:pPr>
    <w:rPr>
      <w:rFonts w:ascii="Arial" w:hAnsi="Arial"/>
      <w:kern w:val="20"/>
      <w:szCs w:val="24"/>
      <w:lang w:val="en-GB"/>
    </w:rPr>
  </w:style>
  <w:style w:type="paragraph" w:customStyle="1" w:styleId="Level30">
    <w:name w:val="Level 3"/>
    <w:basedOn w:val="Normal"/>
    <w:uiPriority w:val="99"/>
    <w:rsid w:val="002574C8"/>
    <w:pPr>
      <w:tabs>
        <w:tab w:val="num" w:pos="1361"/>
      </w:tabs>
      <w:spacing w:before="0" w:after="140" w:line="290" w:lineRule="auto"/>
      <w:ind w:left="1361" w:hanging="681"/>
      <w:outlineLvl w:val="2"/>
    </w:pPr>
    <w:rPr>
      <w:rFonts w:ascii="Arial" w:hAnsi="Arial"/>
      <w:kern w:val="20"/>
      <w:szCs w:val="24"/>
      <w:lang w:val="en-GB"/>
    </w:rPr>
  </w:style>
  <w:style w:type="paragraph" w:customStyle="1" w:styleId="QuinticaHeading">
    <w:name w:val="Quintica Heading"/>
    <w:basedOn w:val="Heading1"/>
    <w:link w:val="QuinticaHeadingChar"/>
    <w:qFormat/>
    <w:rsid w:val="004A5C99"/>
    <w:pPr>
      <w:numPr>
        <w:numId w:val="0"/>
      </w:numPr>
      <w:ind w:left="360" w:hanging="360"/>
    </w:pPr>
    <w:rPr>
      <w:b w:val="0"/>
      <w:caps w:val="0"/>
    </w:rPr>
  </w:style>
  <w:style w:type="character" w:customStyle="1" w:styleId="QuinticaHeadingChar">
    <w:name w:val="Quintica Heading Char"/>
    <w:link w:val="QuinticaHeading"/>
    <w:rsid w:val="004A5C99"/>
    <w:rPr>
      <w:rFonts w:ascii="Arial Bold" w:eastAsia="Times New Roman" w:hAnsi="Arial Bold" w:cs="Times New Roman"/>
      <w:b w:val="0"/>
      <w:caps w:val="0"/>
      <w:color w:val="FFFFFF"/>
      <w:sz w:val="28"/>
      <w:shd w:val="clear" w:color="auto" w:fill="808080"/>
    </w:rPr>
  </w:style>
  <w:style w:type="paragraph" w:customStyle="1" w:styleId="QuinticaSubHeading1">
    <w:name w:val="Quintica Sub Heading 1"/>
    <w:basedOn w:val="Heading2"/>
    <w:link w:val="QuinticaSubHeading1Char"/>
    <w:qFormat/>
    <w:rsid w:val="004A5C99"/>
    <w:pPr>
      <w:numPr>
        <w:ilvl w:val="0"/>
        <w:numId w:val="0"/>
      </w:numPr>
      <w:tabs>
        <w:tab w:val="num" w:pos="576"/>
      </w:tabs>
      <w:ind w:left="576" w:hanging="576"/>
    </w:pPr>
    <w:rPr>
      <w:b w:val="0"/>
      <w:caps w:val="0"/>
    </w:rPr>
  </w:style>
  <w:style w:type="character" w:customStyle="1" w:styleId="QuinticaSubHeading1Char">
    <w:name w:val="Quintica Sub Heading 1 Char"/>
    <w:link w:val="QuinticaSubHeading1"/>
    <w:rsid w:val="004A5C99"/>
    <w:rPr>
      <w:rFonts w:ascii="Calibri" w:eastAsia="Times New Roman" w:hAnsi="Calibri" w:cs="Times New Roman"/>
      <w:b w:val="0"/>
      <w:caps w:val="0"/>
      <w:color w:val="365F91"/>
      <w:sz w:val="24"/>
      <w:lang w:val="en-GB"/>
    </w:rPr>
  </w:style>
  <w:style w:type="paragraph" w:customStyle="1" w:styleId="QuinticaSubHeading2">
    <w:name w:val="Quintica Sub Heading 2"/>
    <w:basedOn w:val="Heading3"/>
    <w:link w:val="QuinticaSubHeading2Char"/>
    <w:qFormat/>
    <w:rsid w:val="004A5C99"/>
    <w:pPr>
      <w:numPr>
        <w:ilvl w:val="0"/>
        <w:numId w:val="0"/>
      </w:numPr>
      <w:tabs>
        <w:tab w:val="num" w:pos="720"/>
      </w:tabs>
      <w:ind w:left="720" w:hanging="720"/>
    </w:pPr>
    <w:rPr>
      <w:b w:val="0"/>
    </w:rPr>
  </w:style>
  <w:style w:type="character" w:customStyle="1" w:styleId="QuinticaSubHeading2Char">
    <w:name w:val="Quintica Sub Heading 2 Char"/>
    <w:link w:val="QuinticaSubHeading2"/>
    <w:rsid w:val="004A5C99"/>
    <w:rPr>
      <w:rFonts w:ascii="Calibri" w:eastAsia="Times New Roman" w:hAnsi="Calibri" w:cs="Times New Roman"/>
      <w:b w:val="0"/>
      <w:color w:val="595959"/>
    </w:rPr>
  </w:style>
  <w:style w:type="paragraph" w:customStyle="1" w:styleId="Head2">
    <w:name w:val="Head 2"/>
    <w:basedOn w:val="Normal"/>
    <w:next w:val="Body3"/>
    <w:rsid w:val="0034657F"/>
    <w:pPr>
      <w:keepNext/>
      <w:keepLines w:val="0"/>
      <w:spacing w:before="280" w:line="290" w:lineRule="auto"/>
      <w:ind w:left="1361"/>
    </w:pPr>
    <w:rPr>
      <w:rFonts w:ascii="Arial" w:hAnsi="Arial"/>
      <w:b/>
      <w:kern w:val="21"/>
      <w:sz w:val="21"/>
      <w:szCs w:val="24"/>
      <w:lang w:val="en-GB"/>
    </w:rPr>
  </w:style>
  <w:style w:type="paragraph" w:customStyle="1" w:styleId="LEVEL1">
    <w:name w:val="LEVEL1"/>
    <w:basedOn w:val="Normal"/>
    <w:rsid w:val="0034657F"/>
    <w:pPr>
      <w:keepNext/>
      <w:numPr>
        <w:numId w:val="22"/>
      </w:numPr>
      <w:tabs>
        <w:tab w:val="left" w:pos="510"/>
      </w:tabs>
      <w:suppressAutoHyphens/>
      <w:spacing w:before="400"/>
      <w:jc w:val="left"/>
      <w:outlineLvl w:val="0"/>
    </w:pPr>
    <w:rPr>
      <w:rFonts w:ascii="Arial Bold" w:hAnsi="Arial Bold"/>
      <w:b/>
      <w:caps/>
      <w:sz w:val="26"/>
      <w:lang w:val="en-ZA"/>
    </w:rPr>
  </w:style>
  <w:style w:type="paragraph" w:customStyle="1" w:styleId="LEVEL2">
    <w:name w:val="LEVEL2"/>
    <w:basedOn w:val="Normal"/>
    <w:rsid w:val="0034657F"/>
    <w:pPr>
      <w:keepLines w:val="0"/>
      <w:numPr>
        <w:ilvl w:val="1"/>
        <w:numId w:val="22"/>
      </w:numPr>
      <w:tabs>
        <w:tab w:val="left" w:pos="1021"/>
      </w:tabs>
      <w:suppressAutoHyphens/>
      <w:spacing w:before="240" w:line="360" w:lineRule="auto"/>
      <w:outlineLvl w:val="1"/>
    </w:pPr>
    <w:rPr>
      <w:rFonts w:ascii="Arial" w:hAnsi="Arial"/>
      <w:sz w:val="24"/>
      <w:lang w:val="en-ZA"/>
    </w:rPr>
  </w:style>
  <w:style w:type="paragraph" w:customStyle="1" w:styleId="LEVEL3">
    <w:name w:val="LEVEL3"/>
    <w:basedOn w:val="Normal"/>
    <w:rsid w:val="0034657F"/>
    <w:pPr>
      <w:keepLines w:val="0"/>
      <w:numPr>
        <w:ilvl w:val="2"/>
        <w:numId w:val="22"/>
      </w:numPr>
      <w:suppressAutoHyphens/>
      <w:spacing w:before="240" w:line="360" w:lineRule="auto"/>
      <w:outlineLvl w:val="2"/>
    </w:pPr>
    <w:rPr>
      <w:rFonts w:ascii="Arial" w:hAnsi="Arial"/>
      <w:sz w:val="24"/>
      <w:lang w:val="en-ZA"/>
    </w:rPr>
  </w:style>
  <w:style w:type="paragraph" w:customStyle="1" w:styleId="NormalText-Indent1">
    <w:name w:val="Normal Text - Indent 1"/>
    <w:basedOn w:val="BlockText"/>
    <w:rsid w:val="00D11450"/>
    <w:pPr>
      <w:keepLines w:val="0"/>
      <w:spacing w:before="120" w:after="120"/>
      <w:ind w:left="288" w:right="0"/>
      <w:jc w:val="left"/>
    </w:pPr>
    <w:rPr>
      <w:kern w:val="28"/>
    </w:rPr>
  </w:style>
  <w:style w:type="table" w:customStyle="1" w:styleId="TableGridComplex">
    <w:name w:val="Table Grid Complex"/>
    <w:basedOn w:val="TableGrid"/>
    <w:rsid w:val="00D11450"/>
    <w:pPr>
      <w:spacing w:before="60" w:after="60"/>
    </w:pPr>
    <w:rPr>
      <w:rFonts w:ascii="Arial Narrow" w:eastAsia="Arial Narrow" w:hAnsi="Arial Narrow" w:cs="Arial Narrow"/>
      <w:sz w:val="18"/>
      <w:szCs w:val="18"/>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Arial Bold" w:eastAsia="Tw Cen MT" w:hAnsi="Arial Bold" w:cs="Tw Cen MT"/>
        <w:b/>
        <w:bCs/>
        <w:sz w:val="18"/>
      </w:rPr>
      <w:tblPr/>
      <w:tcPr>
        <w:tcBorders>
          <w:top w:val="single" w:sz="12" w:space="0" w:color="999999"/>
          <w:bottom w:val="single" w:sz="12" w:space="0" w:color="999999"/>
        </w:tcBorders>
        <w:shd w:val="clear" w:color="auto" w:fill="E6E6E6"/>
      </w:tcPr>
    </w:tblStylePr>
    <w:tblStylePr w:type="lastRow">
      <w:rPr>
        <w:rFonts w:ascii="Arial Bold" w:eastAsia="Arial Bold" w:hAnsi="Arial Bold" w:cs="Arial Bold"/>
        <w:sz w:val="18"/>
        <w:szCs w:val="18"/>
      </w:rPr>
      <w:tblPr/>
      <w:tcPr>
        <w:shd w:val="clear" w:color="auto" w:fill="E6E6E6"/>
      </w:tcPr>
    </w:tblStylePr>
    <w:tblStylePr w:type="firstCol">
      <w:rPr>
        <w:rFonts w:ascii="Arial Bold" w:eastAsia="Arial Bold" w:hAnsi="Arial Bold" w:cs="Arial Bold"/>
        <w:sz w:val="18"/>
        <w:szCs w:val="18"/>
      </w:rPr>
      <w:tblPr/>
      <w:tcPr>
        <w:shd w:val="clear" w:color="auto" w:fill="E6E6E6"/>
      </w:tcPr>
    </w:tblStylePr>
    <w:tblStylePr w:type="lastCol">
      <w:rPr>
        <w:rFonts w:ascii="Arial Bold" w:eastAsia="Arial Bold" w:hAnsi="Arial Bold" w:cs="Arial Bold"/>
        <w:sz w:val="18"/>
        <w:szCs w:val="18"/>
      </w:rPr>
      <w:tblPr/>
      <w:tcPr>
        <w:shd w:val="clear" w:color="auto" w:fill="E6E6E6"/>
      </w:tcPr>
    </w:tblStylePr>
    <w:tblStylePr w:type="band1Horz">
      <w:rPr>
        <w:rFonts w:ascii="Arial Bold" w:hAnsi="Arial Bold" w:cs="Arial Bold"/>
        <w:sz w:val="18"/>
        <w:szCs w:val="18"/>
      </w:rPr>
      <w:tblPr/>
      <w:tcPr>
        <w:tcBorders>
          <w:top w:val="single" w:sz="8" w:space="0" w:color="999999"/>
          <w:bottom w:val="single" w:sz="8" w:space="0" w:color="999999"/>
          <w:insideH w:val="single" w:sz="8" w:space="0" w:color="999999"/>
        </w:tcBorders>
      </w:tcPr>
    </w:tblStylePr>
    <w:tblStylePr w:type="band2Horz">
      <w:rPr>
        <w:rFonts w:ascii="Arial Bold" w:eastAsia="Arial Bold" w:hAnsi="Arial Bold" w:cs="Arial Bold"/>
        <w:sz w:val="18"/>
        <w:szCs w:val="18"/>
      </w:rPr>
    </w:tblStylePr>
  </w:style>
  <w:style w:type="paragraph" w:customStyle="1" w:styleId="EstiloNormalText-Indent1CuerpoIzquierda0cmAntes0">
    <w:name w:val="Estilo Normal Text - Indent 1 + +Cuerpo Izquierda:  0 cm Antes:  0..."/>
    <w:basedOn w:val="NormalText-Indent1"/>
    <w:rsid w:val="00D11450"/>
    <w:pPr>
      <w:spacing w:before="0"/>
      <w:ind w:left="0"/>
    </w:pPr>
    <w:rPr>
      <w:sz w:val="24"/>
    </w:rPr>
  </w:style>
  <w:style w:type="paragraph" w:customStyle="1" w:styleId="NumHeading1">
    <w:name w:val="Num Heading 1"/>
    <w:basedOn w:val="Heading1"/>
    <w:next w:val="Normal"/>
    <w:rsid w:val="00D11450"/>
    <w:pPr>
      <w:keepNext w:val="0"/>
      <w:keepLines w:val="0"/>
      <w:pageBreakBefore w:val="0"/>
      <w:numPr>
        <w:numId w:val="31"/>
      </w:numPr>
      <w:pBdr>
        <w:top w:val="none" w:sz="0" w:space="0" w:color="auto"/>
        <w:left w:val="none" w:sz="0" w:space="0" w:color="auto"/>
        <w:bottom w:val="none" w:sz="0" w:space="0" w:color="auto"/>
        <w:right w:val="none" w:sz="0" w:space="0" w:color="auto"/>
      </w:pBdr>
      <w:shd w:val="clear" w:color="auto" w:fill="DBE5F1"/>
      <w:tabs>
        <w:tab w:val="clear" w:pos="794"/>
        <w:tab w:val="num" w:pos="360"/>
        <w:tab w:val="num" w:pos="720"/>
      </w:tabs>
      <w:spacing w:before="0" w:after="200" w:line="276" w:lineRule="auto"/>
      <w:ind w:left="0" w:firstLine="0"/>
      <w:jc w:val="left"/>
    </w:pPr>
    <w:rPr>
      <w:rFonts w:ascii="Calibri" w:eastAsia="Calibri" w:hAnsi="Calibri"/>
      <w:caps w:val="0"/>
      <w:color w:val="002060"/>
      <w:sz w:val="40"/>
      <w:szCs w:val="22"/>
      <w:lang w:val="en-AU"/>
    </w:rPr>
  </w:style>
  <w:style w:type="paragraph" w:customStyle="1" w:styleId="NumHeading2">
    <w:name w:val="Num Heading 2"/>
    <w:basedOn w:val="Heading2"/>
    <w:next w:val="Normal"/>
    <w:rsid w:val="00D11450"/>
    <w:pPr>
      <w:numPr>
        <w:numId w:val="31"/>
      </w:numPr>
      <w:tabs>
        <w:tab w:val="clear" w:pos="794"/>
        <w:tab w:val="num" w:pos="360"/>
      </w:tabs>
      <w:spacing w:before="200" w:after="0" w:line="276" w:lineRule="auto"/>
      <w:ind w:left="0" w:firstLine="0"/>
      <w:jc w:val="left"/>
    </w:pPr>
    <w:rPr>
      <w:bCs/>
      <w:caps w:val="0"/>
      <w:color w:val="4F81BD"/>
      <w:sz w:val="36"/>
      <w:szCs w:val="26"/>
      <w:lang w:val="en-AU"/>
    </w:rPr>
  </w:style>
  <w:style w:type="paragraph" w:customStyle="1" w:styleId="NumHeading3">
    <w:name w:val="Num Heading 3"/>
    <w:basedOn w:val="Heading3"/>
    <w:next w:val="Normal"/>
    <w:link w:val="NumHeading3Char"/>
    <w:rsid w:val="00D11450"/>
    <w:pPr>
      <w:numPr>
        <w:numId w:val="31"/>
      </w:numPr>
      <w:tabs>
        <w:tab w:val="clear" w:pos="992"/>
      </w:tabs>
      <w:spacing w:before="200" w:after="120" w:line="276" w:lineRule="auto"/>
      <w:jc w:val="left"/>
    </w:pPr>
    <w:rPr>
      <w:bCs/>
      <w:color w:val="4CB2C0"/>
      <w:sz w:val="32"/>
      <w:szCs w:val="22"/>
      <w:lang w:val="en-AU"/>
    </w:rPr>
  </w:style>
  <w:style w:type="paragraph" w:customStyle="1" w:styleId="NumHeading4">
    <w:name w:val="Num Heading 4"/>
    <w:basedOn w:val="Heading4"/>
    <w:next w:val="Normal"/>
    <w:rsid w:val="00D11450"/>
    <w:pPr>
      <w:keepNext w:val="0"/>
      <w:keepLines w:val="0"/>
      <w:numPr>
        <w:numId w:val="31"/>
      </w:numPr>
      <w:tabs>
        <w:tab w:val="clear" w:pos="1247"/>
        <w:tab w:val="num" w:pos="360"/>
      </w:tabs>
      <w:spacing w:before="0" w:after="200" w:line="276" w:lineRule="auto"/>
      <w:ind w:left="0" w:firstLine="0"/>
      <w:jc w:val="left"/>
    </w:pPr>
    <w:rPr>
      <w:rFonts w:eastAsia="Calibri"/>
      <w:color w:val="7030A0"/>
      <w:sz w:val="28"/>
      <w:szCs w:val="22"/>
      <w:lang w:val="en-AU"/>
    </w:rPr>
  </w:style>
  <w:style w:type="paragraph" w:customStyle="1" w:styleId="HeadingAppendixOld">
    <w:name w:val="Heading Appendix Old"/>
    <w:basedOn w:val="Normal"/>
    <w:next w:val="Normal"/>
    <w:rsid w:val="00D11450"/>
    <w:pPr>
      <w:keepNext/>
      <w:keepLines w:val="0"/>
      <w:pageBreakBefore/>
      <w:numPr>
        <w:ilvl w:val="7"/>
        <w:numId w:val="31"/>
      </w:numPr>
      <w:spacing w:before="0" w:after="200" w:line="276" w:lineRule="auto"/>
      <w:jc w:val="left"/>
    </w:pPr>
    <w:rPr>
      <w:rFonts w:ascii="Arial Black" w:eastAsia="Arial Black" w:hAnsi="Arial Black" w:cs="Arial Black"/>
      <w:smallCaps/>
      <w:color w:val="333333"/>
      <w:sz w:val="32"/>
      <w:szCs w:val="32"/>
      <w:lang w:val="en-AU"/>
    </w:rPr>
  </w:style>
  <w:style w:type="paragraph" w:customStyle="1" w:styleId="HeadingPart">
    <w:name w:val="Heading Part"/>
    <w:basedOn w:val="Normal"/>
    <w:next w:val="Normal"/>
    <w:rsid w:val="00D11450"/>
    <w:pPr>
      <w:keepLines w:val="0"/>
      <w:pageBreakBefore/>
      <w:numPr>
        <w:ilvl w:val="8"/>
        <w:numId w:val="31"/>
      </w:numPr>
      <w:spacing w:before="480" w:after="200" w:line="276" w:lineRule="auto"/>
      <w:jc w:val="left"/>
      <w:outlineLvl w:val="8"/>
    </w:pPr>
    <w:rPr>
      <w:rFonts w:ascii="Arial Black" w:eastAsia="Arial Black" w:hAnsi="Arial Black" w:cs="Arial Black"/>
      <w:b/>
      <w:smallCaps/>
      <w:color w:val="333333"/>
      <w:sz w:val="32"/>
      <w:szCs w:val="32"/>
      <w:lang w:val="en-AU"/>
    </w:rPr>
  </w:style>
  <w:style w:type="paragraph" w:customStyle="1" w:styleId="NumHeading5">
    <w:name w:val="Num Heading 5"/>
    <w:basedOn w:val="Heading5"/>
    <w:next w:val="Normal"/>
    <w:rsid w:val="00D11450"/>
    <w:pPr>
      <w:keepNext/>
      <w:numPr>
        <w:numId w:val="31"/>
      </w:numPr>
      <w:tabs>
        <w:tab w:val="clear" w:pos="1474"/>
        <w:tab w:val="num" w:pos="360"/>
      </w:tabs>
      <w:spacing w:before="200" w:after="0" w:line="276" w:lineRule="auto"/>
      <w:ind w:left="0" w:firstLine="0"/>
      <w:jc w:val="left"/>
    </w:pPr>
    <w:rPr>
      <w:b/>
      <w:i/>
      <w:color w:val="5F497A"/>
      <w:sz w:val="26"/>
      <w:szCs w:val="22"/>
      <w:lang w:val="en-AU"/>
    </w:rPr>
  </w:style>
  <w:style w:type="paragraph" w:styleId="ListParagraph">
    <w:name w:val="List Paragraph"/>
    <w:basedOn w:val="Normal"/>
    <w:link w:val="ListParagraphChar"/>
    <w:uiPriority w:val="34"/>
    <w:qFormat/>
    <w:rsid w:val="00D11450"/>
    <w:pPr>
      <w:keepLines w:val="0"/>
      <w:spacing w:before="0" w:after="200" w:line="276" w:lineRule="auto"/>
      <w:ind w:left="1440" w:hanging="360"/>
      <w:contextualSpacing/>
      <w:jc w:val="left"/>
    </w:pPr>
    <w:rPr>
      <w:rFonts w:eastAsia="Calibri"/>
      <w:szCs w:val="22"/>
      <w:lang w:val="en-AU"/>
    </w:rPr>
  </w:style>
  <w:style w:type="character" w:customStyle="1" w:styleId="ListParagraphChar">
    <w:name w:val="List Paragraph Char"/>
    <w:link w:val="ListParagraph"/>
    <w:uiPriority w:val="34"/>
    <w:locked/>
    <w:rsid w:val="00D11450"/>
    <w:rPr>
      <w:rFonts w:ascii="Calibri" w:eastAsia="Calibri" w:hAnsi="Calibri"/>
      <w:szCs w:val="22"/>
      <w:lang w:val="en-AU"/>
    </w:rPr>
  </w:style>
  <w:style w:type="character" w:customStyle="1" w:styleId="NumHeading3Char">
    <w:name w:val="Num Heading 3 Char"/>
    <w:link w:val="NumHeading3"/>
    <w:rsid w:val="00D11450"/>
    <w:rPr>
      <w:rFonts w:ascii="Calibri" w:hAnsi="Calibri"/>
      <w:b/>
      <w:bCs/>
      <w:color w:val="4CB2C0"/>
      <w:sz w:val="32"/>
      <w:szCs w:val="22"/>
      <w:lang w:val="en-AU" w:eastAsia="en-US"/>
    </w:rPr>
  </w:style>
  <w:style w:type="paragraph" w:customStyle="1" w:styleId="Tablebodytext">
    <w:name w:val="*Table body text"/>
    <w:basedOn w:val="Normal"/>
    <w:rsid w:val="00D11450"/>
    <w:pPr>
      <w:keepLines w:val="0"/>
      <w:spacing w:line="276" w:lineRule="auto"/>
      <w:jc w:val="left"/>
    </w:pPr>
    <w:rPr>
      <w:rFonts w:ascii="Times New Roman" w:hAnsi="Times New Roman"/>
      <w:lang w:val="en-ZA" w:bidi="en-US"/>
    </w:rPr>
  </w:style>
  <w:style w:type="paragraph" w:customStyle="1" w:styleId="Tableheading">
    <w:name w:val="Table heading"/>
    <w:basedOn w:val="Normal"/>
    <w:rsid w:val="00D11450"/>
    <w:pPr>
      <w:keepLines w:val="0"/>
      <w:spacing w:line="276" w:lineRule="auto"/>
      <w:jc w:val="center"/>
    </w:pPr>
    <w:rPr>
      <w:b/>
      <w:szCs w:val="22"/>
      <w:lang w:val="en-ZA"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176">
      <w:bodyDiv w:val="1"/>
      <w:marLeft w:val="0"/>
      <w:marRight w:val="0"/>
      <w:marTop w:val="0"/>
      <w:marBottom w:val="0"/>
      <w:divBdr>
        <w:top w:val="none" w:sz="0" w:space="0" w:color="auto"/>
        <w:left w:val="none" w:sz="0" w:space="0" w:color="auto"/>
        <w:bottom w:val="none" w:sz="0" w:space="0" w:color="auto"/>
        <w:right w:val="none" w:sz="0" w:space="0" w:color="auto"/>
      </w:divBdr>
    </w:div>
    <w:div w:id="30690393">
      <w:bodyDiv w:val="1"/>
      <w:marLeft w:val="0"/>
      <w:marRight w:val="0"/>
      <w:marTop w:val="0"/>
      <w:marBottom w:val="0"/>
      <w:divBdr>
        <w:top w:val="none" w:sz="0" w:space="0" w:color="auto"/>
        <w:left w:val="none" w:sz="0" w:space="0" w:color="auto"/>
        <w:bottom w:val="none" w:sz="0" w:space="0" w:color="auto"/>
        <w:right w:val="none" w:sz="0" w:space="0" w:color="auto"/>
      </w:divBdr>
    </w:div>
    <w:div w:id="35323957">
      <w:bodyDiv w:val="1"/>
      <w:marLeft w:val="0"/>
      <w:marRight w:val="0"/>
      <w:marTop w:val="0"/>
      <w:marBottom w:val="0"/>
      <w:divBdr>
        <w:top w:val="none" w:sz="0" w:space="0" w:color="auto"/>
        <w:left w:val="none" w:sz="0" w:space="0" w:color="auto"/>
        <w:bottom w:val="none" w:sz="0" w:space="0" w:color="auto"/>
        <w:right w:val="none" w:sz="0" w:space="0" w:color="auto"/>
      </w:divBdr>
    </w:div>
    <w:div w:id="106313856">
      <w:bodyDiv w:val="1"/>
      <w:marLeft w:val="0"/>
      <w:marRight w:val="0"/>
      <w:marTop w:val="0"/>
      <w:marBottom w:val="0"/>
      <w:divBdr>
        <w:top w:val="none" w:sz="0" w:space="0" w:color="auto"/>
        <w:left w:val="none" w:sz="0" w:space="0" w:color="auto"/>
        <w:bottom w:val="none" w:sz="0" w:space="0" w:color="auto"/>
        <w:right w:val="none" w:sz="0" w:space="0" w:color="auto"/>
      </w:divBdr>
    </w:div>
    <w:div w:id="106969499">
      <w:bodyDiv w:val="1"/>
      <w:marLeft w:val="0"/>
      <w:marRight w:val="0"/>
      <w:marTop w:val="0"/>
      <w:marBottom w:val="0"/>
      <w:divBdr>
        <w:top w:val="none" w:sz="0" w:space="0" w:color="auto"/>
        <w:left w:val="none" w:sz="0" w:space="0" w:color="auto"/>
        <w:bottom w:val="none" w:sz="0" w:space="0" w:color="auto"/>
        <w:right w:val="none" w:sz="0" w:space="0" w:color="auto"/>
      </w:divBdr>
    </w:div>
    <w:div w:id="107819935">
      <w:bodyDiv w:val="1"/>
      <w:marLeft w:val="0"/>
      <w:marRight w:val="0"/>
      <w:marTop w:val="0"/>
      <w:marBottom w:val="0"/>
      <w:divBdr>
        <w:top w:val="none" w:sz="0" w:space="0" w:color="auto"/>
        <w:left w:val="none" w:sz="0" w:space="0" w:color="auto"/>
        <w:bottom w:val="none" w:sz="0" w:space="0" w:color="auto"/>
        <w:right w:val="none" w:sz="0" w:space="0" w:color="auto"/>
      </w:divBdr>
    </w:div>
    <w:div w:id="109134172">
      <w:bodyDiv w:val="1"/>
      <w:marLeft w:val="0"/>
      <w:marRight w:val="0"/>
      <w:marTop w:val="0"/>
      <w:marBottom w:val="0"/>
      <w:divBdr>
        <w:top w:val="none" w:sz="0" w:space="0" w:color="auto"/>
        <w:left w:val="none" w:sz="0" w:space="0" w:color="auto"/>
        <w:bottom w:val="none" w:sz="0" w:space="0" w:color="auto"/>
        <w:right w:val="none" w:sz="0" w:space="0" w:color="auto"/>
      </w:divBdr>
    </w:div>
    <w:div w:id="164441404">
      <w:bodyDiv w:val="1"/>
      <w:marLeft w:val="0"/>
      <w:marRight w:val="0"/>
      <w:marTop w:val="0"/>
      <w:marBottom w:val="0"/>
      <w:divBdr>
        <w:top w:val="none" w:sz="0" w:space="0" w:color="auto"/>
        <w:left w:val="none" w:sz="0" w:space="0" w:color="auto"/>
        <w:bottom w:val="none" w:sz="0" w:space="0" w:color="auto"/>
        <w:right w:val="none" w:sz="0" w:space="0" w:color="auto"/>
      </w:divBdr>
    </w:div>
    <w:div w:id="207187089">
      <w:bodyDiv w:val="1"/>
      <w:marLeft w:val="0"/>
      <w:marRight w:val="0"/>
      <w:marTop w:val="0"/>
      <w:marBottom w:val="0"/>
      <w:divBdr>
        <w:top w:val="none" w:sz="0" w:space="0" w:color="auto"/>
        <w:left w:val="none" w:sz="0" w:space="0" w:color="auto"/>
        <w:bottom w:val="none" w:sz="0" w:space="0" w:color="auto"/>
        <w:right w:val="none" w:sz="0" w:space="0" w:color="auto"/>
      </w:divBdr>
    </w:div>
    <w:div w:id="226384841">
      <w:bodyDiv w:val="1"/>
      <w:marLeft w:val="0"/>
      <w:marRight w:val="0"/>
      <w:marTop w:val="0"/>
      <w:marBottom w:val="0"/>
      <w:divBdr>
        <w:top w:val="none" w:sz="0" w:space="0" w:color="auto"/>
        <w:left w:val="none" w:sz="0" w:space="0" w:color="auto"/>
        <w:bottom w:val="none" w:sz="0" w:space="0" w:color="auto"/>
        <w:right w:val="none" w:sz="0" w:space="0" w:color="auto"/>
      </w:divBdr>
    </w:div>
    <w:div w:id="244069099">
      <w:bodyDiv w:val="1"/>
      <w:marLeft w:val="0"/>
      <w:marRight w:val="0"/>
      <w:marTop w:val="0"/>
      <w:marBottom w:val="0"/>
      <w:divBdr>
        <w:top w:val="none" w:sz="0" w:space="0" w:color="auto"/>
        <w:left w:val="none" w:sz="0" w:space="0" w:color="auto"/>
        <w:bottom w:val="none" w:sz="0" w:space="0" w:color="auto"/>
        <w:right w:val="none" w:sz="0" w:space="0" w:color="auto"/>
      </w:divBdr>
    </w:div>
    <w:div w:id="253712586">
      <w:bodyDiv w:val="1"/>
      <w:marLeft w:val="0"/>
      <w:marRight w:val="0"/>
      <w:marTop w:val="0"/>
      <w:marBottom w:val="0"/>
      <w:divBdr>
        <w:top w:val="none" w:sz="0" w:space="0" w:color="auto"/>
        <w:left w:val="none" w:sz="0" w:space="0" w:color="auto"/>
        <w:bottom w:val="none" w:sz="0" w:space="0" w:color="auto"/>
        <w:right w:val="none" w:sz="0" w:space="0" w:color="auto"/>
      </w:divBdr>
    </w:div>
    <w:div w:id="301810415">
      <w:bodyDiv w:val="1"/>
      <w:marLeft w:val="0"/>
      <w:marRight w:val="0"/>
      <w:marTop w:val="0"/>
      <w:marBottom w:val="0"/>
      <w:divBdr>
        <w:top w:val="none" w:sz="0" w:space="0" w:color="auto"/>
        <w:left w:val="none" w:sz="0" w:space="0" w:color="auto"/>
        <w:bottom w:val="none" w:sz="0" w:space="0" w:color="auto"/>
        <w:right w:val="none" w:sz="0" w:space="0" w:color="auto"/>
      </w:divBdr>
    </w:div>
    <w:div w:id="354430068">
      <w:bodyDiv w:val="1"/>
      <w:marLeft w:val="0"/>
      <w:marRight w:val="0"/>
      <w:marTop w:val="0"/>
      <w:marBottom w:val="0"/>
      <w:divBdr>
        <w:top w:val="none" w:sz="0" w:space="0" w:color="auto"/>
        <w:left w:val="none" w:sz="0" w:space="0" w:color="auto"/>
        <w:bottom w:val="none" w:sz="0" w:space="0" w:color="auto"/>
        <w:right w:val="none" w:sz="0" w:space="0" w:color="auto"/>
      </w:divBdr>
    </w:div>
    <w:div w:id="354695947">
      <w:bodyDiv w:val="1"/>
      <w:marLeft w:val="0"/>
      <w:marRight w:val="0"/>
      <w:marTop w:val="0"/>
      <w:marBottom w:val="0"/>
      <w:divBdr>
        <w:top w:val="none" w:sz="0" w:space="0" w:color="auto"/>
        <w:left w:val="none" w:sz="0" w:space="0" w:color="auto"/>
        <w:bottom w:val="none" w:sz="0" w:space="0" w:color="auto"/>
        <w:right w:val="none" w:sz="0" w:space="0" w:color="auto"/>
      </w:divBdr>
    </w:div>
    <w:div w:id="400249584">
      <w:bodyDiv w:val="1"/>
      <w:marLeft w:val="0"/>
      <w:marRight w:val="0"/>
      <w:marTop w:val="0"/>
      <w:marBottom w:val="0"/>
      <w:divBdr>
        <w:top w:val="none" w:sz="0" w:space="0" w:color="auto"/>
        <w:left w:val="none" w:sz="0" w:space="0" w:color="auto"/>
        <w:bottom w:val="none" w:sz="0" w:space="0" w:color="auto"/>
        <w:right w:val="none" w:sz="0" w:space="0" w:color="auto"/>
      </w:divBdr>
    </w:div>
    <w:div w:id="459301238">
      <w:bodyDiv w:val="1"/>
      <w:marLeft w:val="0"/>
      <w:marRight w:val="0"/>
      <w:marTop w:val="0"/>
      <w:marBottom w:val="0"/>
      <w:divBdr>
        <w:top w:val="none" w:sz="0" w:space="0" w:color="auto"/>
        <w:left w:val="none" w:sz="0" w:space="0" w:color="auto"/>
        <w:bottom w:val="none" w:sz="0" w:space="0" w:color="auto"/>
        <w:right w:val="none" w:sz="0" w:space="0" w:color="auto"/>
      </w:divBdr>
    </w:div>
    <w:div w:id="521478204">
      <w:bodyDiv w:val="1"/>
      <w:marLeft w:val="0"/>
      <w:marRight w:val="0"/>
      <w:marTop w:val="0"/>
      <w:marBottom w:val="0"/>
      <w:divBdr>
        <w:top w:val="none" w:sz="0" w:space="0" w:color="auto"/>
        <w:left w:val="none" w:sz="0" w:space="0" w:color="auto"/>
        <w:bottom w:val="none" w:sz="0" w:space="0" w:color="auto"/>
        <w:right w:val="none" w:sz="0" w:space="0" w:color="auto"/>
      </w:divBdr>
    </w:div>
    <w:div w:id="547837364">
      <w:bodyDiv w:val="1"/>
      <w:marLeft w:val="0"/>
      <w:marRight w:val="0"/>
      <w:marTop w:val="0"/>
      <w:marBottom w:val="0"/>
      <w:divBdr>
        <w:top w:val="none" w:sz="0" w:space="0" w:color="auto"/>
        <w:left w:val="none" w:sz="0" w:space="0" w:color="auto"/>
        <w:bottom w:val="none" w:sz="0" w:space="0" w:color="auto"/>
        <w:right w:val="none" w:sz="0" w:space="0" w:color="auto"/>
      </w:divBdr>
    </w:div>
    <w:div w:id="562063499">
      <w:bodyDiv w:val="1"/>
      <w:marLeft w:val="0"/>
      <w:marRight w:val="0"/>
      <w:marTop w:val="0"/>
      <w:marBottom w:val="0"/>
      <w:divBdr>
        <w:top w:val="none" w:sz="0" w:space="0" w:color="auto"/>
        <w:left w:val="none" w:sz="0" w:space="0" w:color="auto"/>
        <w:bottom w:val="none" w:sz="0" w:space="0" w:color="auto"/>
        <w:right w:val="none" w:sz="0" w:space="0" w:color="auto"/>
      </w:divBdr>
    </w:div>
    <w:div w:id="588320537">
      <w:bodyDiv w:val="1"/>
      <w:marLeft w:val="0"/>
      <w:marRight w:val="0"/>
      <w:marTop w:val="0"/>
      <w:marBottom w:val="0"/>
      <w:divBdr>
        <w:top w:val="none" w:sz="0" w:space="0" w:color="auto"/>
        <w:left w:val="none" w:sz="0" w:space="0" w:color="auto"/>
        <w:bottom w:val="none" w:sz="0" w:space="0" w:color="auto"/>
        <w:right w:val="none" w:sz="0" w:space="0" w:color="auto"/>
      </w:divBdr>
    </w:div>
    <w:div w:id="598828893">
      <w:bodyDiv w:val="1"/>
      <w:marLeft w:val="0"/>
      <w:marRight w:val="0"/>
      <w:marTop w:val="0"/>
      <w:marBottom w:val="0"/>
      <w:divBdr>
        <w:top w:val="none" w:sz="0" w:space="0" w:color="auto"/>
        <w:left w:val="none" w:sz="0" w:space="0" w:color="auto"/>
        <w:bottom w:val="none" w:sz="0" w:space="0" w:color="auto"/>
        <w:right w:val="none" w:sz="0" w:space="0" w:color="auto"/>
      </w:divBdr>
    </w:div>
    <w:div w:id="607086699">
      <w:bodyDiv w:val="1"/>
      <w:marLeft w:val="0"/>
      <w:marRight w:val="0"/>
      <w:marTop w:val="0"/>
      <w:marBottom w:val="0"/>
      <w:divBdr>
        <w:top w:val="none" w:sz="0" w:space="0" w:color="auto"/>
        <w:left w:val="none" w:sz="0" w:space="0" w:color="auto"/>
        <w:bottom w:val="none" w:sz="0" w:space="0" w:color="auto"/>
        <w:right w:val="none" w:sz="0" w:space="0" w:color="auto"/>
      </w:divBdr>
    </w:div>
    <w:div w:id="619724985">
      <w:bodyDiv w:val="1"/>
      <w:marLeft w:val="0"/>
      <w:marRight w:val="0"/>
      <w:marTop w:val="0"/>
      <w:marBottom w:val="0"/>
      <w:divBdr>
        <w:top w:val="none" w:sz="0" w:space="0" w:color="auto"/>
        <w:left w:val="none" w:sz="0" w:space="0" w:color="auto"/>
        <w:bottom w:val="none" w:sz="0" w:space="0" w:color="auto"/>
        <w:right w:val="none" w:sz="0" w:space="0" w:color="auto"/>
      </w:divBdr>
      <w:divsChild>
        <w:div w:id="51854007">
          <w:marLeft w:val="0"/>
          <w:marRight w:val="0"/>
          <w:marTop w:val="0"/>
          <w:marBottom w:val="0"/>
          <w:divBdr>
            <w:top w:val="none" w:sz="0" w:space="0" w:color="auto"/>
            <w:left w:val="none" w:sz="0" w:space="0" w:color="auto"/>
            <w:bottom w:val="none" w:sz="0" w:space="0" w:color="auto"/>
            <w:right w:val="none" w:sz="0" w:space="0" w:color="auto"/>
          </w:divBdr>
          <w:divsChild>
            <w:div w:id="175120830">
              <w:marLeft w:val="0"/>
              <w:marRight w:val="0"/>
              <w:marTop w:val="0"/>
              <w:marBottom w:val="0"/>
              <w:divBdr>
                <w:top w:val="none" w:sz="0" w:space="0" w:color="auto"/>
                <w:left w:val="none" w:sz="0" w:space="0" w:color="auto"/>
                <w:bottom w:val="none" w:sz="0" w:space="0" w:color="auto"/>
                <w:right w:val="none" w:sz="0" w:space="0" w:color="auto"/>
              </w:divBdr>
              <w:divsChild>
                <w:div w:id="1999531917">
                  <w:marLeft w:val="0"/>
                  <w:marRight w:val="0"/>
                  <w:marTop w:val="0"/>
                  <w:marBottom w:val="0"/>
                  <w:divBdr>
                    <w:top w:val="none" w:sz="0" w:space="0" w:color="auto"/>
                    <w:left w:val="none" w:sz="0" w:space="0" w:color="auto"/>
                    <w:bottom w:val="none" w:sz="0" w:space="0" w:color="auto"/>
                    <w:right w:val="none" w:sz="0" w:space="0" w:color="auto"/>
                  </w:divBdr>
                  <w:divsChild>
                    <w:div w:id="10609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297751">
      <w:bodyDiv w:val="1"/>
      <w:marLeft w:val="0"/>
      <w:marRight w:val="0"/>
      <w:marTop w:val="0"/>
      <w:marBottom w:val="0"/>
      <w:divBdr>
        <w:top w:val="none" w:sz="0" w:space="0" w:color="auto"/>
        <w:left w:val="none" w:sz="0" w:space="0" w:color="auto"/>
        <w:bottom w:val="none" w:sz="0" w:space="0" w:color="auto"/>
        <w:right w:val="none" w:sz="0" w:space="0" w:color="auto"/>
      </w:divBdr>
    </w:div>
    <w:div w:id="927421737">
      <w:bodyDiv w:val="1"/>
      <w:marLeft w:val="0"/>
      <w:marRight w:val="0"/>
      <w:marTop w:val="0"/>
      <w:marBottom w:val="0"/>
      <w:divBdr>
        <w:top w:val="none" w:sz="0" w:space="0" w:color="auto"/>
        <w:left w:val="none" w:sz="0" w:space="0" w:color="auto"/>
        <w:bottom w:val="none" w:sz="0" w:space="0" w:color="auto"/>
        <w:right w:val="none" w:sz="0" w:space="0" w:color="auto"/>
      </w:divBdr>
    </w:div>
    <w:div w:id="935745742">
      <w:bodyDiv w:val="1"/>
      <w:marLeft w:val="0"/>
      <w:marRight w:val="0"/>
      <w:marTop w:val="0"/>
      <w:marBottom w:val="0"/>
      <w:divBdr>
        <w:top w:val="none" w:sz="0" w:space="0" w:color="auto"/>
        <w:left w:val="none" w:sz="0" w:space="0" w:color="auto"/>
        <w:bottom w:val="none" w:sz="0" w:space="0" w:color="auto"/>
        <w:right w:val="none" w:sz="0" w:space="0" w:color="auto"/>
      </w:divBdr>
    </w:div>
    <w:div w:id="997459965">
      <w:bodyDiv w:val="1"/>
      <w:marLeft w:val="0"/>
      <w:marRight w:val="0"/>
      <w:marTop w:val="0"/>
      <w:marBottom w:val="0"/>
      <w:divBdr>
        <w:top w:val="none" w:sz="0" w:space="0" w:color="auto"/>
        <w:left w:val="none" w:sz="0" w:space="0" w:color="auto"/>
        <w:bottom w:val="none" w:sz="0" w:space="0" w:color="auto"/>
        <w:right w:val="none" w:sz="0" w:space="0" w:color="auto"/>
      </w:divBdr>
    </w:div>
    <w:div w:id="1026522526">
      <w:bodyDiv w:val="1"/>
      <w:marLeft w:val="0"/>
      <w:marRight w:val="0"/>
      <w:marTop w:val="0"/>
      <w:marBottom w:val="0"/>
      <w:divBdr>
        <w:top w:val="none" w:sz="0" w:space="0" w:color="auto"/>
        <w:left w:val="none" w:sz="0" w:space="0" w:color="auto"/>
        <w:bottom w:val="none" w:sz="0" w:space="0" w:color="auto"/>
        <w:right w:val="none" w:sz="0" w:space="0" w:color="auto"/>
      </w:divBdr>
    </w:div>
    <w:div w:id="1127160603">
      <w:bodyDiv w:val="1"/>
      <w:marLeft w:val="0"/>
      <w:marRight w:val="0"/>
      <w:marTop w:val="0"/>
      <w:marBottom w:val="0"/>
      <w:divBdr>
        <w:top w:val="none" w:sz="0" w:space="0" w:color="auto"/>
        <w:left w:val="none" w:sz="0" w:space="0" w:color="auto"/>
        <w:bottom w:val="none" w:sz="0" w:space="0" w:color="auto"/>
        <w:right w:val="none" w:sz="0" w:space="0" w:color="auto"/>
      </w:divBdr>
    </w:div>
    <w:div w:id="1186090080">
      <w:bodyDiv w:val="1"/>
      <w:marLeft w:val="0"/>
      <w:marRight w:val="0"/>
      <w:marTop w:val="0"/>
      <w:marBottom w:val="0"/>
      <w:divBdr>
        <w:top w:val="none" w:sz="0" w:space="0" w:color="auto"/>
        <w:left w:val="none" w:sz="0" w:space="0" w:color="auto"/>
        <w:bottom w:val="none" w:sz="0" w:space="0" w:color="auto"/>
        <w:right w:val="none" w:sz="0" w:space="0" w:color="auto"/>
      </w:divBdr>
    </w:div>
    <w:div w:id="1220942596">
      <w:bodyDiv w:val="1"/>
      <w:marLeft w:val="0"/>
      <w:marRight w:val="0"/>
      <w:marTop w:val="0"/>
      <w:marBottom w:val="0"/>
      <w:divBdr>
        <w:top w:val="none" w:sz="0" w:space="0" w:color="auto"/>
        <w:left w:val="none" w:sz="0" w:space="0" w:color="auto"/>
        <w:bottom w:val="none" w:sz="0" w:space="0" w:color="auto"/>
        <w:right w:val="none" w:sz="0" w:space="0" w:color="auto"/>
      </w:divBdr>
    </w:div>
    <w:div w:id="1281570233">
      <w:bodyDiv w:val="1"/>
      <w:marLeft w:val="0"/>
      <w:marRight w:val="0"/>
      <w:marTop w:val="0"/>
      <w:marBottom w:val="0"/>
      <w:divBdr>
        <w:top w:val="none" w:sz="0" w:space="0" w:color="auto"/>
        <w:left w:val="none" w:sz="0" w:space="0" w:color="auto"/>
        <w:bottom w:val="none" w:sz="0" w:space="0" w:color="auto"/>
        <w:right w:val="none" w:sz="0" w:space="0" w:color="auto"/>
      </w:divBdr>
    </w:div>
    <w:div w:id="1310398296">
      <w:bodyDiv w:val="1"/>
      <w:marLeft w:val="0"/>
      <w:marRight w:val="0"/>
      <w:marTop w:val="0"/>
      <w:marBottom w:val="0"/>
      <w:divBdr>
        <w:top w:val="none" w:sz="0" w:space="0" w:color="auto"/>
        <w:left w:val="none" w:sz="0" w:space="0" w:color="auto"/>
        <w:bottom w:val="none" w:sz="0" w:space="0" w:color="auto"/>
        <w:right w:val="none" w:sz="0" w:space="0" w:color="auto"/>
      </w:divBdr>
    </w:div>
    <w:div w:id="1335450335">
      <w:bodyDiv w:val="1"/>
      <w:marLeft w:val="0"/>
      <w:marRight w:val="0"/>
      <w:marTop w:val="0"/>
      <w:marBottom w:val="0"/>
      <w:divBdr>
        <w:top w:val="none" w:sz="0" w:space="0" w:color="auto"/>
        <w:left w:val="none" w:sz="0" w:space="0" w:color="auto"/>
        <w:bottom w:val="none" w:sz="0" w:space="0" w:color="auto"/>
        <w:right w:val="none" w:sz="0" w:space="0" w:color="auto"/>
      </w:divBdr>
    </w:div>
    <w:div w:id="1446730736">
      <w:bodyDiv w:val="1"/>
      <w:marLeft w:val="0"/>
      <w:marRight w:val="0"/>
      <w:marTop w:val="0"/>
      <w:marBottom w:val="0"/>
      <w:divBdr>
        <w:top w:val="none" w:sz="0" w:space="0" w:color="auto"/>
        <w:left w:val="none" w:sz="0" w:space="0" w:color="auto"/>
        <w:bottom w:val="none" w:sz="0" w:space="0" w:color="auto"/>
        <w:right w:val="none" w:sz="0" w:space="0" w:color="auto"/>
      </w:divBdr>
    </w:div>
    <w:div w:id="1459837492">
      <w:bodyDiv w:val="1"/>
      <w:marLeft w:val="0"/>
      <w:marRight w:val="0"/>
      <w:marTop w:val="0"/>
      <w:marBottom w:val="0"/>
      <w:divBdr>
        <w:top w:val="none" w:sz="0" w:space="0" w:color="auto"/>
        <w:left w:val="none" w:sz="0" w:space="0" w:color="auto"/>
        <w:bottom w:val="none" w:sz="0" w:space="0" w:color="auto"/>
        <w:right w:val="none" w:sz="0" w:space="0" w:color="auto"/>
      </w:divBdr>
    </w:div>
    <w:div w:id="1518301538">
      <w:bodyDiv w:val="1"/>
      <w:marLeft w:val="0"/>
      <w:marRight w:val="0"/>
      <w:marTop w:val="0"/>
      <w:marBottom w:val="0"/>
      <w:divBdr>
        <w:top w:val="none" w:sz="0" w:space="0" w:color="auto"/>
        <w:left w:val="none" w:sz="0" w:space="0" w:color="auto"/>
        <w:bottom w:val="none" w:sz="0" w:space="0" w:color="auto"/>
        <w:right w:val="none" w:sz="0" w:space="0" w:color="auto"/>
      </w:divBdr>
    </w:div>
    <w:div w:id="1649627507">
      <w:bodyDiv w:val="1"/>
      <w:marLeft w:val="0"/>
      <w:marRight w:val="0"/>
      <w:marTop w:val="0"/>
      <w:marBottom w:val="0"/>
      <w:divBdr>
        <w:top w:val="none" w:sz="0" w:space="0" w:color="auto"/>
        <w:left w:val="none" w:sz="0" w:space="0" w:color="auto"/>
        <w:bottom w:val="none" w:sz="0" w:space="0" w:color="auto"/>
        <w:right w:val="none" w:sz="0" w:space="0" w:color="auto"/>
      </w:divBdr>
    </w:div>
    <w:div w:id="1871527905">
      <w:bodyDiv w:val="1"/>
      <w:marLeft w:val="0"/>
      <w:marRight w:val="0"/>
      <w:marTop w:val="0"/>
      <w:marBottom w:val="0"/>
      <w:divBdr>
        <w:top w:val="none" w:sz="0" w:space="0" w:color="auto"/>
        <w:left w:val="none" w:sz="0" w:space="0" w:color="auto"/>
        <w:bottom w:val="none" w:sz="0" w:space="0" w:color="auto"/>
        <w:right w:val="none" w:sz="0" w:space="0" w:color="auto"/>
      </w:divBdr>
    </w:div>
    <w:div w:id="1960838375">
      <w:bodyDiv w:val="1"/>
      <w:marLeft w:val="0"/>
      <w:marRight w:val="0"/>
      <w:marTop w:val="67"/>
      <w:marBottom w:val="0"/>
      <w:divBdr>
        <w:top w:val="none" w:sz="0" w:space="0" w:color="auto"/>
        <w:left w:val="none" w:sz="0" w:space="0" w:color="auto"/>
        <w:bottom w:val="none" w:sz="0" w:space="0" w:color="auto"/>
        <w:right w:val="none" w:sz="0" w:space="0" w:color="auto"/>
      </w:divBdr>
    </w:div>
    <w:div w:id="1973365772">
      <w:bodyDiv w:val="1"/>
      <w:marLeft w:val="0"/>
      <w:marRight w:val="0"/>
      <w:marTop w:val="0"/>
      <w:marBottom w:val="0"/>
      <w:divBdr>
        <w:top w:val="none" w:sz="0" w:space="0" w:color="auto"/>
        <w:left w:val="none" w:sz="0" w:space="0" w:color="auto"/>
        <w:bottom w:val="none" w:sz="0" w:space="0" w:color="auto"/>
        <w:right w:val="none" w:sz="0" w:space="0" w:color="auto"/>
      </w:divBdr>
    </w:div>
    <w:div w:id="1982071788">
      <w:bodyDiv w:val="1"/>
      <w:marLeft w:val="0"/>
      <w:marRight w:val="0"/>
      <w:marTop w:val="0"/>
      <w:marBottom w:val="0"/>
      <w:divBdr>
        <w:top w:val="none" w:sz="0" w:space="0" w:color="auto"/>
        <w:left w:val="none" w:sz="0" w:space="0" w:color="auto"/>
        <w:bottom w:val="none" w:sz="0" w:space="0" w:color="auto"/>
        <w:right w:val="none" w:sz="0" w:space="0" w:color="auto"/>
      </w:divBdr>
    </w:div>
    <w:div w:id="1982926068">
      <w:bodyDiv w:val="1"/>
      <w:marLeft w:val="0"/>
      <w:marRight w:val="0"/>
      <w:marTop w:val="0"/>
      <w:marBottom w:val="0"/>
      <w:divBdr>
        <w:top w:val="none" w:sz="0" w:space="0" w:color="auto"/>
        <w:left w:val="none" w:sz="0" w:space="0" w:color="auto"/>
        <w:bottom w:val="none" w:sz="0" w:space="0" w:color="auto"/>
        <w:right w:val="none" w:sz="0" w:space="0" w:color="auto"/>
      </w:divBdr>
    </w:div>
    <w:div w:id="1999726813">
      <w:bodyDiv w:val="1"/>
      <w:marLeft w:val="0"/>
      <w:marRight w:val="0"/>
      <w:marTop w:val="0"/>
      <w:marBottom w:val="0"/>
      <w:divBdr>
        <w:top w:val="none" w:sz="0" w:space="0" w:color="auto"/>
        <w:left w:val="none" w:sz="0" w:space="0" w:color="auto"/>
        <w:bottom w:val="none" w:sz="0" w:space="0" w:color="auto"/>
        <w:right w:val="none" w:sz="0" w:space="0" w:color="auto"/>
      </w:divBdr>
    </w:div>
    <w:div w:id="2086299838">
      <w:bodyDiv w:val="1"/>
      <w:marLeft w:val="0"/>
      <w:marRight w:val="0"/>
      <w:marTop w:val="0"/>
      <w:marBottom w:val="0"/>
      <w:divBdr>
        <w:top w:val="none" w:sz="0" w:space="0" w:color="auto"/>
        <w:left w:val="none" w:sz="0" w:space="0" w:color="auto"/>
        <w:bottom w:val="none" w:sz="0" w:space="0" w:color="auto"/>
        <w:right w:val="none" w:sz="0" w:space="0" w:color="auto"/>
      </w:divBdr>
      <w:divsChild>
        <w:div w:id="2004091437">
          <w:marLeft w:val="0"/>
          <w:marRight w:val="0"/>
          <w:marTop w:val="0"/>
          <w:marBottom w:val="0"/>
          <w:divBdr>
            <w:top w:val="none" w:sz="0" w:space="0" w:color="auto"/>
            <w:left w:val="none" w:sz="0" w:space="0" w:color="auto"/>
            <w:bottom w:val="none" w:sz="0" w:space="0" w:color="auto"/>
            <w:right w:val="none" w:sz="0" w:space="0" w:color="auto"/>
          </w:divBdr>
          <w:divsChild>
            <w:div w:id="547717045">
              <w:marLeft w:val="0"/>
              <w:marRight w:val="0"/>
              <w:marTop w:val="0"/>
              <w:marBottom w:val="0"/>
              <w:divBdr>
                <w:top w:val="none" w:sz="0" w:space="0" w:color="auto"/>
                <w:left w:val="none" w:sz="0" w:space="0" w:color="auto"/>
                <w:bottom w:val="none" w:sz="0" w:space="0" w:color="auto"/>
                <w:right w:val="none" w:sz="0" w:space="0" w:color="auto"/>
              </w:divBdr>
              <w:divsChild>
                <w:div w:id="1502892529">
                  <w:marLeft w:val="0"/>
                  <w:marRight w:val="0"/>
                  <w:marTop w:val="0"/>
                  <w:marBottom w:val="0"/>
                  <w:divBdr>
                    <w:top w:val="none" w:sz="0" w:space="0" w:color="auto"/>
                    <w:left w:val="none" w:sz="0" w:space="0" w:color="auto"/>
                    <w:bottom w:val="none" w:sz="0" w:space="0" w:color="auto"/>
                    <w:right w:val="none" w:sz="0" w:space="0" w:color="auto"/>
                  </w:divBdr>
                  <w:divsChild>
                    <w:div w:id="1622108260">
                      <w:marLeft w:val="0"/>
                      <w:marRight w:val="0"/>
                      <w:marTop w:val="0"/>
                      <w:marBottom w:val="0"/>
                      <w:divBdr>
                        <w:top w:val="none" w:sz="0" w:space="0" w:color="auto"/>
                        <w:left w:val="none" w:sz="0" w:space="0" w:color="auto"/>
                        <w:bottom w:val="none" w:sz="0" w:space="0" w:color="auto"/>
                        <w:right w:val="none" w:sz="0" w:space="0" w:color="auto"/>
                      </w:divBdr>
                      <w:divsChild>
                        <w:div w:id="14872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405078">
      <w:bodyDiv w:val="1"/>
      <w:marLeft w:val="0"/>
      <w:marRight w:val="0"/>
      <w:marTop w:val="0"/>
      <w:marBottom w:val="0"/>
      <w:divBdr>
        <w:top w:val="none" w:sz="0" w:space="0" w:color="auto"/>
        <w:left w:val="none" w:sz="0" w:space="0" w:color="auto"/>
        <w:bottom w:val="none" w:sz="0" w:space="0" w:color="auto"/>
        <w:right w:val="none" w:sz="0" w:space="0" w:color="auto"/>
      </w:divBdr>
    </w:div>
    <w:div w:id="213818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hanv\Application%20Data\Microsoft\Templates\Q%20IOL%20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BF68A74ED11D43BC86BD154321F69E" ma:contentTypeVersion="0" ma:contentTypeDescription="Create a new document." ma:contentTypeScope="" ma:versionID="de93a536f3470284819fb5814cf527b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478E76-8F3B-4A47-A188-605015B45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2EBDF39-33C7-4842-BCDE-BB88A0770879}">
  <ds:schemaRefs>
    <ds:schemaRef ds:uri="http://schemas.microsoft.com/office/2006/metadata/properties"/>
  </ds:schemaRefs>
</ds:datastoreItem>
</file>

<file path=customXml/itemProps4.xml><?xml version="1.0" encoding="utf-8"?>
<ds:datastoreItem xmlns:ds="http://schemas.openxmlformats.org/officeDocument/2006/customXml" ds:itemID="{9F192464-1594-4EDC-93F2-CED50B7D0E94}">
  <ds:schemaRefs>
    <ds:schemaRef ds:uri="http://schemas.microsoft.com/sharepoint/v3/contenttype/forms"/>
  </ds:schemaRefs>
</ds:datastoreItem>
</file>

<file path=customXml/itemProps5.xml><?xml version="1.0" encoding="utf-8"?>
<ds:datastoreItem xmlns:ds="http://schemas.openxmlformats.org/officeDocument/2006/customXml" ds:itemID="{49D7CAFE-8042-4422-B059-37C9BD2E7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 IOL Template</Template>
  <TotalTime>16</TotalTime>
  <Pages>3</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2266</CharactersWithSpaces>
  <SharedDoc>false</SharedDoc>
  <HLinks>
    <vt:vector size="84" baseType="variant">
      <vt:variant>
        <vt:i4>1769524</vt:i4>
      </vt:variant>
      <vt:variant>
        <vt:i4>80</vt:i4>
      </vt:variant>
      <vt:variant>
        <vt:i4>0</vt:i4>
      </vt:variant>
      <vt:variant>
        <vt:i4>5</vt:i4>
      </vt:variant>
      <vt:variant>
        <vt:lpwstr/>
      </vt:variant>
      <vt:variant>
        <vt:lpwstr>_Toc321902655</vt:lpwstr>
      </vt:variant>
      <vt:variant>
        <vt:i4>1769524</vt:i4>
      </vt:variant>
      <vt:variant>
        <vt:i4>74</vt:i4>
      </vt:variant>
      <vt:variant>
        <vt:i4>0</vt:i4>
      </vt:variant>
      <vt:variant>
        <vt:i4>5</vt:i4>
      </vt:variant>
      <vt:variant>
        <vt:lpwstr/>
      </vt:variant>
      <vt:variant>
        <vt:lpwstr>_Toc321902654</vt:lpwstr>
      </vt:variant>
      <vt:variant>
        <vt:i4>1769524</vt:i4>
      </vt:variant>
      <vt:variant>
        <vt:i4>68</vt:i4>
      </vt:variant>
      <vt:variant>
        <vt:i4>0</vt:i4>
      </vt:variant>
      <vt:variant>
        <vt:i4>5</vt:i4>
      </vt:variant>
      <vt:variant>
        <vt:lpwstr/>
      </vt:variant>
      <vt:variant>
        <vt:lpwstr>_Toc321902653</vt:lpwstr>
      </vt:variant>
      <vt:variant>
        <vt:i4>1769524</vt:i4>
      </vt:variant>
      <vt:variant>
        <vt:i4>62</vt:i4>
      </vt:variant>
      <vt:variant>
        <vt:i4>0</vt:i4>
      </vt:variant>
      <vt:variant>
        <vt:i4>5</vt:i4>
      </vt:variant>
      <vt:variant>
        <vt:lpwstr/>
      </vt:variant>
      <vt:variant>
        <vt:lpwstr>_Toc321902652</vt:lpwstr>
      </vt:variant>
      <vt:variant>
        <vt:i4>1769524</vt:i4>
      </vt:variant>
      <vt:variant>
        <vt:i4>56</vt:i4>
      </vt:variant>
      <vt:variant>
        <vt:i4>0</vt:i4>
      </vt:variant>
      <vt:variant>
        <vt:i4>5</vt:i4>
      </vt:variant>
      <vt:variant>
        <vt:lpwstr/>
      </vt:variant>
      <vt:variant>
        <vt:lpwstr>_Toc321902651</vt:lpwstr>
      </vt:variant>
      <vt:variant>
        <vt:i4>1769524</vt:i4>
      </vt:variant>
      <vt:variant>
        <vt:i4>50</vt:i4>
      </vt:variant>
      <vt:variant>
        <vt:i4>0</vt:i4>
      </vt:variant>
      <vt:variant>
        <vt:i4>5</vt:i4>
      </vt:variant>
      <vt:variant>
        <vt:lpwstr/>
      </vt:variant>
      <vt:variant>
        <vt:lpwstr>_Toc321902650</vt:lpwstr>
      </vt:variant>
      <vt:variant>
        <vt:i4>1703988</vt:i4>
      </vt:variant>
      <vt:variant>
        <vt:i4>44</vt:i4>
      </vt:variant>
      <vt:variant>
        <vt:i4>0</vt:i4>
      </vt:variant>
      <vt:variant>
        <vt:i4>5</vt:i4>
      </vt:variant>
      <vt:variant>
        <vt:lpwstr/>
      </vt:variant>
      <vt:variant>
        <vt:lpwstr>_Toc321902649</vt:lpwstr>
      </vt:variant>
      <vt:variant>
        <vt:i4>1703988</vt:i4>
      </vt:variant>
      <vt:variant>
        <vt:i4>38</vt:i4>
      </vt:variant>
      <vt:variant>
        <vt:i4>0</vt:i4>
      </vt:variant>
      <vt:variant>
        <vt:i4>5</vt:i4>
      </vt:variant>
      <vt:variant>
        <vt:lpwstr/>
      </vt:variant>
      <vt:variant>
        <vt:lpwstr>_Toc321902648</vt:lpwstr>
      </vt:variant>
      <vt:variant>
        <vt:i4>1703988</vt:i4>
      </vt:variant>
      <vt:variant>
        <vt:i4>32</vt:i4>
      </vt:variant>
      <vt:variant>
        <vt:i4>0</vt:i4>
      </vt:variant>
      <vt:variant>
        <vt:i4>5</vt:i4>
      </vt:variant>
      <vt:variant>
        <vt:lpwstr/>
      </vt:variant>
      <vt:variant>
        <vt:lpwstr>_Toc321902647</vt:lpwstr>
      </vt:variant>
      <vt:variant>
        <vt:i4>1703988</vt:i4>
      </vt:variant>
      <vt:variant>
        <vt:i4>26</vt:i4>
      </vt:variant>
      <vt:variant>
        <vt:i4>0</vt:i4>
      </vt:variant>
      <vt:variant>
        <vt:i4>5</vt:i4>
      </vt:variant>
      <vt:variant>
        <vt:lpwstr/>
      </vt:variant>
      <vt:variant>
        <vt:lpwstr>_Toc321902646</vt:lpwstr>
      </vt:variant>
      <vt:variant>
        <vt:i4>1703988</vt:i4>
      </vt:variant>
      <vt:variant>
        <vt:i4>20</vt:i4>
      </vt:variant>
      <vt:variant>
        <vt:i4>0</vt:i4>
      </vt:variant>
      <vt:variant>
        <vt:i4>5</vt:i4>
      </vt:variant>
      <vt:variant>
        <vt:lpwstr/>
      </vt:variant>
      <vt:variant>
        <vt:lpwstr>_Toc321902645</vt:lpwstr>
      </vt:variant>
      <vt:variant>
        <vt:i4>1703988</vt:i4>
      </vt:variant>
      <vt:variant>
        <vt:i4>14</vt:i4>
      </vt:variant>
      <vt:variant>
        <vt:i4>0</vt:i4>
      </vt:variant>
      <vt:variant>
        <vt:i4>5</vt:i4>
      </vt:variant>
      <vt:variant>
        <vt:lpwstr/>
      </vt:variant>
      <vt:variant>
        <vt:lpwstr>_Toc321902644</vt:lpwstr>
      </vt:variant>
      <vt:variant>
        <vt:i4>1703988</vt:i4>
      </vt:variant>
      <vt:variant>
        <vt:i4>8</vt:i4>
      </vt:variant>
      <vt:variant>
        <vt:i4>0</vt:i4>
      </vt:variant>
      <vt:variant>
        <vt:i4>5</vt:i4>
      </vt:variant>
      <vt:variant>
        <vt:lpwstr/>
      </vt:variant>
      <vt:variant>
        <vt:lpwstr>_Toc321902643</vt:lpwstr>
      </vt:variant>
      <vt:variant>
        <vt:i4>1703988</vt:i4>
      </vt:variant>
      <vt:variant>
        <vt:i4>2</vt:i4>
      </vt:variant>
      <vt:variant>
        <vt:i4>0</vt:i4>
      </vt:variant>
      <vt:variant>
        <vt:i4>5</vt:i4>
      </vt:variant>
      <vt:variant>
        <vt:lpwstr/>
      </vt:variant>
      <vt:variant>
        <vt:lpwstr>_Toc321902642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Myen Pather</dc:creator>
  <cp:lastModifiedBy>Administrator@COLVEST2.co.zw</cp:lastModifiedBy>
  <cp:revision>3</cp:revision>
  <cp:lastPrinted>2014-10-06T10:13:00Z</cp:lastPrinted>
  <dcterms:created xsi:type="dcterms:W3CDTF">2019-09-11T10:26:00Z</dcterms:created>
  <dcterms:modified xsi:type="dcterms:W3CDTF">2019-09-13T14:32:00Z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0x0101003FBF68A74ED11D43BC86BD154321F69E</vt:lpwstr>
  </property>
</Properties>
</file>