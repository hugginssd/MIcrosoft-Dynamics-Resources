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E3C" w:rsidRPr="00903740" w:rsidRDefault="000A437E" w:rsidP="003D23B8">
      <w:pPr>
        <w:pStyle w:val="Heading1"/>
        <w:numPr>
          <w:ilvl w:val="0"/>
          <w:numId w:val="1"/>
        </w:numPr>
        <w:jc w:val="both"/>
      </w:pPr>
      <w:r w:rsidRPr="00903740">
        <w:t xml:space="preserve"> </w:t>
      </w:r>
      <w:r w:rsidR="00D20E3E" w:rsidRPr="00903740">
        <w:t>Accounts Receivable</w:t>
      </w:r>
    </w:p>
    <w:p w:rsidR="00BC09FA" w:rsidRPr="00903740" w:rsidRDefault="00BC09FA" w:rsidP="003D23B8">
      <w:pPr>
        <w:ind w:left="432"/>
        <w:jc w:val="both"/>
        <w:rPr>
          <w:rFonts w:asciiTheme="majorHAnsi" w:hAnsiTheme="majorHAnsi"/>
          <w:b/>
          <w:bCs/>
          <w:sz w:val="28"/>
          <w:szCs w:val="28"/>
          <w:lang w:val="en-ZW"/>
        </w:rPr>
      </w:pPr>
      <w:r w:rsidRPr="00903740">
        <w:rPr>
          <w:rFonts w:asciiTheme="majorHAnsi" w:hAnsiTheme="majorHAnsi"/>
          <w:b/>
          <w:bCs/>
          <w:sz w:val="28"/>
          <w:szCs w:val="28"/>
          <w:lang w:val="en-ZW"/>
        </w:rPr>
        <w:t>Core Business Process</w:t>
      </w:r>
    </w:p>
    <w:p w:rsidR="006B6376" w:rsidRPr="00903740" w:rsidRDefault="00FA3231" w:rsidP="003D23B8">
      <w:pPr>
        <w:ind w:left="432"/>
        <w:jc w:val="both"/>
        <w:rPr>
          <w:rFonts w:asciiTheme="majorHAnsi" w:hAnsiTheme="majorHAnsi"/>
          <w:b/>
          <w:bCs/>
          <w:sz w:val="22"/>
          <w:szCs w:val="22"/>
          <w:lang w:val="en-ZW"/>
        </w:rPr>
      </w:pPr>
      <w:ins w:id="0" w:author="Nasanai Ngorima" w:date="2019-09-11T17:01:00Z">
        <w:r>
          <w:rPr>
            <w:rFonts w:asciiTheme="majorHAnsi" w:hAnsiTheme="majorHAnsi" w:cs="Arial"/>
            <w:sz w:val="22"/>
            <w:szCs w:val="22"/>
            <w:shd w:val="clear" w:color="auto" w:fill="FFFFFF"/>
          </w:rPr>
          <w:t xml:space="preserve">In line with the overall business objective of FC Platinum sales can either be on cash or credit basis. The Accounts receivable Module </w:t>
        </w:r>
      </w:ins>
      <w:ins w:id="1" w:author="Nasanai Ngorima" w:date="2019-09-12T10:07:00Z">
        <w:r w:rsidR="002777B1">
          <w:rPr>
            <w:rFonts w:asciiTheme="majorHAnsi" w:hAnsiTheme="majorHAnsi" w:cs="Arial"/>
            <w:sz w:val="22"/>
            <w:szCs w:val="22"/>
            <w:shd w:val="clear" w:color="auto" w:fill="FFFFFF"/>
          </w:rPr>
          <w:t>caters</w:t>
        </w:r>
      </w:ins>
      <w:ins w:id="2" w:author="Nasanai Ngorima" w:date="2019-09-11T17:01:00Z">
        <w:r>
          <w:rPr>
            <w:rFonts w:asciiTheme="majorHAnsi" w:hAnsiTheme="majorHAnsi" w:cs="Arial"/>
            <w:sz w:val="22"/>
            <w:szCs w:val="22"/>
            <w:shd w:val="clear" w:color="auto" w:fill="FFFFFF"/>
          </w:rPr>
          <w:t xml:space="preserve"> for the processing of both these types of transactions. Among the many output</w:t>
        </w:r>
        <w:r w:rsidR="002777B1">
          <w:rPr>
            <w:rFonts w:asciiTheme="majorHAnsi" w:hAnsiTheme="majorHAnsi" w:cs="Arial"/>
            <w:sz w:val="22"/>
            <w:szCs w:val="22"/>
            <w:shd w:val="clear" w:color="auto" w:fill="FFFFFF"/>
          </w:rPr>
          <w:t>s of this module, it will allow</w:t>
        </w:r>
        <w:r>
          <w:rPr>
            <w:rFonts w:asciiTheme="majorHAnsi" w:hAnsiTheme="majorHAnsi" w:cs="Arial"/>
            <w:sz w:val="22"/>
            <w:szCs w:val="22"/>
            <w:shd w:val="clear" w:color="auto" w:fill="FFFFFF"/>
          </w:rPr>
          <w:t xml:space="preserve"> invoicing and tracking of all invoiced amounts up to payment and</w:t>
        </w:r>
      </w:ins>
      <w:ins w:id="3" w:author="Nasanai Ngorima" w:date="2019-09-12T10:08:00Z">
        <w:r w:rsidR="002777B1">
          <w:rPr>
            <w:rFonts w:asciiTheme="majorHAnsi" w:hAnsiTheme="majorHAnsi" w:cs="Arial"/>
            <w:sz w:val="22"/>
            <w:szCs w:val="22"/>
            <w:shd w:val="clear" w:color="auto" w:fill="FFFFFF"/>
          </w:rPr>
          <w:t xml:space="preserve"> also tracks debtor </w:t>
        </w:r>
        <w:proofErr w:type="spellStart"/>
        <w:r w:rsidR="002777B1">
          <w:rPr>
            <w:rFonts w:asciiTheme="majorHAnsi" w:hAnsiTheme="majorHAnsi" w:cs="Arial"/>
            <w:sz w:val="22"/>
            <w:szCs w:val="22"/>
            <w:shd w:val="clear" w:color="auto" w:fill="FFFFFF"/>
          </w:rPr>
          <w:t>balancines</w:t>
        </w:r>
        <w:proofErr w:type="spellEnd"/>
        <w:r w:rsidR="002777B1">
          <w:rPr>
            <w:rFonts w:asciiTheme="majorHAnsi" w:hAnsiTheme="majorHAnsi" w:cs="Arial"/>
            <w:sz w:val="22"/>
            <w:szCs w:val="22"/>
            <w:shd w:val="clear" w:color="auto" w:fill="FFFFFF"/>
          </w:rPr>
          <w:t xml:space="preserve"> through an aging report.</w:t>
        </w:r>
      </w:ins>
      <w:ins w:id="4" w:author="Nasanai Ngorima" w:date="2019-09-11T17:01:00Z">
        <w:r>
          <w:rPr>
            <w:rFonts w:asciiTheme="majorHAnsi" w:hAnsiTheme="majorHAnsi" w:cs="Arial"/>
            <w:sz w:val="22"/>
            <w:szCs w:val="22"/>
            <w:shd w:val="clear" w:color="auto" w:fill="FFFFFF"/>
          </w:rPr>
          <w:t xml:space="preserve"> </w:t>
        </w:r>
      </w:ins>
      <w:del w:id="5" w:author="Nasanai Ngorima" w:date="2019-09-11T17:06:00Z">
        <w:r w:rsidR="00FE5DD5" w:rsidRPr="00903740" w:rsidDel="00FA3231">
          <w:rPr>
            <w:rFonts w:asciiTheme="majorHAnsi" w:hAnsiTheme="majorHAnsi" w:cs="Arial"/>
            <w:sz w:val="22"/>
            <w:szCs w:val="22"/>
            <w:shd w:val="clear" w:color="auto" w:fill="FFFFFF"/>
          </w:rPr>
          <w:delText xml:space="preserve">This module explains the outstanding invoices </w:delText>
        </w:r>
        <w:r w:rsidR="00E14DD4" w:rsidRPr="00903740" w:rsidDel="00FA3231">
          <w:rPr>
            <w:rFonts w:asciiTheme="majorHAnsi" w:hAnsiTheme="majorHAnsi"/>
            <w:sz w:val="22"/>
            <w:szCs w:val="22"/>
          </w:rPr>
          <w:delText>FC Platinum Holdings</w:delText>
        </w:r>
        <w:r w:rsidR="00E14DD4" w:rsidRPr="00903740" w:rsidDel="00FA3231">
          <w:rPr>
            <w:rFonts w:asciiTheme="majorHAnsi" w:hAnsiTheme="majorHAnsi" w:cs="Arial"/>
            <w:sz w:val="22"/>
            <w:szCs w:val="22"/>
            <w:shd w:val="clear" w:color="auto" w:fill="FFFFFF"/>
          </w:rPr>
          <w:delText xml:space="preserve"> </w:delText>
        </w:r>
        <w:r w:rsidR="00FE5DD5" w:rsidRPr="00903740" w:rsidDel="00FA3231">
          <w:rPr>
            <w:rFonts w:asciiTheme="majorHAnsi" w:hAnsiTheme="majorHAnsi" w:cs="Arial"/>
            <w:sz w:val="22"/>
            <w:szCs w:val="22"/>
            <w:shd w:val="clear" w:color="auto" w:fill="FFFFFF"/>
          </w:rPr>
          <w:delText>has, or the money it is owed from its clients.</w:delText>
        </w:r>
        <w:r w:rsidR="008A3C9A" w:rsidRPr="00903740" w:rsidDel="00FA3231">
          <w:rPr>
            <w:rFonts w:asciiTheme="majorHAnsi" w:hAnsiTheme="majorHAnsi" w:cs="Arial"/>
            <w:sz w:val="22"/>
            <w:szCs w:val="22"/>
            <w:shd w:val="clear" w:color="auto" w:fill="FFFFFF"/>
          </w:rPr>
          <w:delText xml:space="preserve"> </w:delText>
        </w:r>
      </w:del>
      <w:r w:rsidR="008A3C9A" w:rsidRPr="00903740">
        <w:rPr>
          <w:rFonts w:asciiTheme="majorHAnsi" w:hAnsiTheme="majorHAnsi"/>
          <w:sz w:val="22"/>
          <w:szCs w:val="22"/>
        </w:rPr>
        <w:t>At FC Platinum Holdings, AR represents a line of credit extended by a company, due within a relatively short timeframe</w:t>
      </w:r>
      <w:ins w:id="6" w:author="Nasanai Ngorima" w:date="2019-09-12T10:09:00Z">
        <w:r w:rsidR="002777B1">
          <w:rPr>
            <w:rFonts w:asciiTheme="majorHAnsi" w:hAnsiTheme="majorHAnsi"/>
            <w:sz w:val="22"/>
            <w:szCs w:val="22"/>
          </w:rPr>
          <w:t xml:space="preserve"> and company policy allows for 30days credit.</w:t>
        </w:r>
      </w:ins>
      <w:del w:id="7" w:author="Nasanai Ngorima" w:date="2019-09-12T10:09:00Z">
        <w:r w:rsidR="008A3C9A" w:rsidRPr="00903740" w:rsidDel="002777B1">
          <w:rPr>
            <w:rFonts w:asciiTheme="majorHAnsi" w:hAnsiTheme="majorHAnsi"/>
            <w:sz w:val="22"/>
            <w:szCs w:val="22"/>
          </w:rPr>
          <w:delText xml:space="preserve">, which could range </w:delText>
        </w:r>
        <w:r w:rsidR="007B235C" w:rsidRPr="00903740" w:rsidDel="002777B1">
          <w:rPr>
            <w:rFonts w:asciiTheme="majorHAnsi" w:hAnsiTheme="majorHAnsi"/>
            <w:sz w:val="22"/>
            <w:szCs w:val="22"/>
          </w:rPr>
          <w:delText>from days</w:delText>
        </w:r>
        <w:r w:rsidR="008A3C9A" w:rsidRPr="00903740" w:rsidDel="002777B1">
          <w:rPr>
            <w:rFonts w:asciiTheme="majorHAnsi" w:hAnsiTheme="majorHAnsi"/>
            <w:sz w:val="22"/>
            <w:szCs w:val="22"/>
          </w:rPr>
          <w:delText xml:space="preserve"> to a year.</w:delText>
        </w:r>
      </w:del>
      <w:r w:rsidR="007B235C" w:rsidRPr="00903740">
        <w:rPr>
          <w:rFonts w:asciiTheme="majorHAnsi" w:hAnsiTheme="majorHAnsi"/>
          <w:sz w:val="22"/>
          <w:szCs w:val="22"/>
        </w:rPr>
        <w:t xml:space="preserve"> </w:t>
      </w:r>
      <w:del w:id="8" w:author="Nasanai Ngorima" w:date="2019-09-11T17:07:00Z">
        <w:r w:rsidR="007B235C" w:rsidRPr="00903740" w:rsidDel="00FA3231">
          <w:rPr>
            <w:rFonts w:asciiTheme="majorHAnsi" w:hAnsiTheme="majorHAnsi"/>
            <w:sz w:val="22"/>
            <w:szCs w:val="22"/>
          </w:rPr>
          <w:delText xml:space="preserve">If </w:delText>
        </w:r>
        <w:r w:rsidR="004712A0" w:rsidRPr="00903740" w:rsidDel="00FA3231">
          <w:rPr>
            <w:rFonts w:asciiTheme="majorHAnsi" w:hAnsiTheme="majorHAnsi"/>
            <w:sz w:val="22"/>
            <w:szCs w:val="22"/>
          </w:rPr>
          <w:delText>for example FC Platinum Holdings</w:delText>
        </w:r>
        <w:r w:rsidR="007B235C" w:rsidRPr="00903740" w:rsidDel="00FA3231">
          <w:rPr>
            <w:rFonts w:asciiTheme="majorHAnsi" w:hAnsiTheme="majorHAnsi"/>
            <w:sz w:val="22"/>
            <w:szCs w:val="22"/>
          </w:rPr>
          <w:delText xml:space="preserve"> has Receivables, then they’ve made a sale, but have not yet collected the money from the purchaser.</w:delText>
        </w:r>
        <w:r w:rsidR="00EF6B25" w:rsidRPr="00903740" w:rsidDel="00FA3231">
          <w:rPr>
            <w:rFonts w:asciiTheme="majorHAnsi" w:hAnsiTheme="majorHAnsi"/>
            <w:sz w:val="22"/>
            <w:szCs w:val="22"/>
          </w:rPr>
          <w:delText xml:space="preserve"> </w:delText>
        </w:r>
        <w:r w:rsidR="00EF6B25" w:rsidRPr="00903740" w:rsidDel="00FA3231">
          <w:rPr>
            <w:rFonts w:asciiTheme="majorHAnsi" w:hAnsiTheme="majorHAnsi" w:cs="Arial"/>
            <w:color w:val="231F20"/>
            <w:sz w:val="27"/>
            <w:szCs w:val="27"/>
            <w:shd w:val="clear" w:color="auto" w:fill="FFFFFF"/>
          </w:rPr>
          <w:delText> </w:delText>
        </w:r>
        <w:r w:rsidR="00EF6B25" w:rsidRPr="00903740" w:rsidDel="00FA3231">
          <w:rPr>
            <w:rFonts w:asciiTheme="majorHAnsi" w:hAnsiTheme="majorHAnsi"/>
            <w:sz w:val="22"/>
            <w:szCs w:val="22"/>
          </w:rPr>
          <w:delText>While the FC Platinum Holdings waits for its customers to pay their dues, the unpaid invoices are considered Accounts Receivable.</w:delText>
        </w:r>
        <w:r w:rsidR="00AF2462" w:rsidRPr="00903740" w:rsidDel="00FA3231">
          <w:rPr>
            <w:rFonts w:asciiTheme="majorHAnsi" w:hAnsiTheme="majorHAnsi"/>
            <w:sz w:val="22"/>
            <w:szCs w:val="22"/>
          </w:rPr>
          <w:delText xml:space="preserve"> The cost of sales on credit is what is referred to as </w:delText>
        </w:r>
        <w:r w:rsidR="0028755B" w:rsidDel="00FA3231">
          <w:fldChar w:fldCharType="begin"/>
        </w:r>
        <w:r w:rsidR="0028755B" w:rsidDel="00FA3231">
          <w:delInstrText xml:space="preserve"> HYPERLINK "http://finance.toolbox.com/blogs/montreal-financial/tips-on-managing-your-accounts-receivable-42717" </w:delInstrText>
        </w:r>
        <w:r w:rsidR="0028755B" w:rsidDel="00FA3231">
          <w:fldChar w:fldCharType="separate"/>
        </w:r>
        <w:r w:rsidR="00AF2462" w:rsidRPr="00903740" w:rsidDel="00FA3231">
          <w:rPr>
            <w:rStyle w:val="Hyperlink"/>
            <w:rFonts w:asciiTheme="majorHAnsi" w:hAnsiTheme="majorHAnsi"/>
            <w:color w:val="auto"/>
            <w:sz w:val="22"/>
            <w:szCs w:val="22"/>
            <w:u w:val="none"/>
          </w:rPr>
          <w:delText>Accounts Receivable</w:delText>
        </w:r>
        <w:r w:rsidR="0028755B" w:rsidDel="00FA3231">
          <w:rPr>
            <w:rStyle w:val="Hyperlink"/>
            <w:rFonts w:asciiTheme="majorHAnsi" w:hAnsiTheme="majorHAnsi"/>
            <w:color w:val="auto"/>
            <w:sz w:val="22"/>
            <w:szCs w:val="22"/>
            <w:u w:val="none"/>
          </w:rPr>
          <w:fldChar w:fldCharType="end"/>
        </w:r>
        <w:r w:rsidR="00AF2462" w:rsidRPr="00903740" w:rsidDel="00FA3231">
          <w:rPr>
            <w:rFonts w:asciiTheme="majorHAnsi" w:hAnsiTheme="majorHAnsi"/>
            <w:sz w:val="22"/>
            <w:szCs w:val="22"/>
          </w:rPr>
          <w:delText xml:space="preserve">. </w:delText>
        </w:r>
        <w:r w:rsidR="0033684B" w:rsidRPr="00903740" w:rsidDel="00FA3231">
          <w:rPr>
            <w:rFonts w:asciiTheme="majorHAnsi" w:hAnsiTheme="majorHAnsi"/>
            <w:sz w:val="22"/>
            <w:szCs w:val="22"/>
          </w:rPr>
          <w:delText xml:space="preserve">At FC Platinum Holdings accounts receivable refers </w:delText>
        </w:r>
        <w:r w:rsidR="00AF2462" w:rsidRPr="00903740" w:rsidDel="00FA3231">
          <w:rPr>
            <w:rFonts w:asciiTheme="majorHAnsi" w:hAnsiTheme="majorHAnsi"/>
            <w:sz w:val="22"/>
            <w:szCs w:val="22"/>
          </w:rPr>
          <w:delText xml:space="preserve">the money owed to the company by </w:delText>
        </w:r>
        <w:r w:rsidR="0033684B" w:rsidRPr="00903740" w:rsidDel="00FA3231">
          <w:rPr>
            <w:rFonts w:asciiTheme="majorHAnsi" w:hAnsiTheme="majorHAnsi"/>
            <w:sz w:val="22"/>
            <w:szCs w:val="22"/>
          </w:rPr>
          <w:delText>clients such as Mimosa Mining Company</w:delText>
        </w:r>
        <w:r w:rsidR="00AF2462" w:rsidRPr="00903740" w:rsidDel="00FA3231">
          <w:rPr>
            <w:rFonts w:asciiTheme="majorHAnsi" w:hAnsiTheme="majorHAnsi"/>
            <w:sz w:val="22"/>
            <w:szCs w:val="22"/>
          </w:rPr>
          <w:delText xml:space="preserve"> services rendered</w:delText>
        </w:r>
        <w:r w:rsidR="0033684B" w:rsidRPr="00903740" w:rsidDel="00FA3231">
          <w:rPr>
            <w:rFonts w:asciiTheme="majorHAnsi" w:hAnsiTheme="majorHAnsi"/>
            <w:sz w:val="22"/>
            <w:szCs w:val="22"/>
          </w:rPr>
          <w:delText>.</w:delText>
        </w:r>
      </w:del>
    </w:p>
    <w:p w:rsidR="00A306E5" w:rsidRPr="00903740" w:rsidRDefault="00A306E5" w:rsidP="003D23B8">
      <w:pPr>
        <w:pStyle w:val="Heading2"/>
        <w:jc w:val="both"/>
      </w:pPr>
      <w:r w:rsidRPr="00903740">
        <w:t>Prerequisites</w:t>
      </w:r>
    </w:p>
    <w:p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Customer groups</w:t>
      </w:r>
    </w:p>
    <w:p w:rsidR="00E42828" w:rsidRPr="00903740" w:rsidRDefault="00FA3231" w:rsidP="003D23B8">
      <w:pPr>
        <w:jc w:val="both"/>
        <w:rPr>
          <w:rFonts w:asciiTheme="majorHAnsi" w:hAnsiTheme="majorHAnsi"/>
          <w:sz w:val="22"/>
          <w:szCs w:val="22"/>
        </w:rPr>
      </w:pPr>
      <w:ins w:id="9" w:author="Nasanai Ngorima" w:date="2019-09-11T17:07:00Z">
        <w:r>
          <w:rPr>
            <w:rFonts w:asciiTheme="majorHAnsi" w:hAnsiTheme="majorHAnsi"/>
            <w:sz w:val="22"/>
            <w:szCs w:val="22"/>
          </w:rPr>
          <w:t xml:space="preserve">There must be predefined categories for debtors and these are based on the nature of sales that we would have undertaken as well as the basis of the relationship. An example is Staff Debtors, who are essentially </w:t>
        </w:r>
        <w:proofErr w:type="spellStart"/>
        <w:r>
          <w:rPr>
            <w:rFonts w:asciiTheme="majorHAnsi" w:hAnsiTheme="majorHAnsi"/>
            <w:sz w:val="22"/>
            <w:szCs w:val="22"/>
          </w:rPr>
          <w:t>bonafide</w:t>
        </w:r>
        <w:proofErr w:type="spellEnd"/>
        <w:r>
          <w:rPr>
            <w:rFonts w:asciiTheme="majorHAnsi" w:hAnsiTheme="majorHAnsi"/>
            <w:sz w:val="22"/>
            <w:szCs w:val="22"/>
          </w:rPr>
          <w:t xml:space="preserve"> employees of FC </w:t>
        </w:r>
        <w:proofErr w:type="gramStart"/>
        <w:r>
          <w:rPr>
            <w:rFonts w:asciiTheme="majorHAnsi" w:hAnsiTheme="majorHAnsi"/>
            <w:sz w:val="22"/>
            <w:szCs w:val="22"/>
          </w:rPr>
          <w:t>Platinum,</w:t>
        </w:r>
        <w:proofErr w:type="gramEnd"/>
        <w:r>
          <w:rPr>
            <w:rFonts w:asciiTheme="majorHAnsi" w:hAnsiTheme="majorHAnsi"/>
            <w:sz w:val="22"/>
            <w:szCs w:val="22"/>
          </w:rPr>
          <w:t xml:space="preserve"> another example is Contra</w:t>
        </w:r>
      </w:ins>
      <w:ins w:id="10" w:author="Nasanai Ngorima" w:date="2019-09-11T17:10:00Z">
        <w:r>
          <w:rPr>
            <w:rFonts w:asciiTheme="majorHAnsi" w:hAnsiTheme="majorHAnsi"/>
            <w:sz w:val="22"/>
            <w:szCs w:val="22"/>
          </w:rPr>
          <w:t>c</w:t>
        </w:r>
      </w:ins>
      <w:ins w:id="11" w:author="Nasanai Ngorima" w:date="2019-09-11T17:07:00Z">
        <w:r w:rsidR="00464A7F">
          <w:rPr>
            <w:rFonts w:asciiTheme="majorHAnsi" w:hAnsiTheme="majorHAnsi"/>
            <w:sz w:val="22"/>
            <w:szCs w:val="22"/>
          </w:rPr>
          <w:t>t debtors</w:t>
        </w:r>
      </w:ins>
      <w:ins w:id="12" w:author="Nasanai Ngorima" w:date="2019-09-11T17:10:00Z">
        <w:r w:rsidR="00464A7F">
          <w:rPr>
            <w:rFonts w:asciiTheme="majorHAnsi" w:hAnsiTheme="majorHAnsi"/>
            <w:sz w:val="22"/>
            <w:szCs w:val="22"/>
          </w:rPr>
          <w:t>, whose relationship with FC Platinum is bound by a contract.</w:t>
        </w:r>
      </w:ins>
      <w:ins w:id="13" w:author="Nasanai Ngorima" w:date="2019-09-11T17:07:00Z">
        <w:r>
          <w:rPr>
            <w:rFonts w:asciiTheme="majorHAnsi" w:hAnsiTheme="majorHAnsi"/>
            <w:sz w:val="22"/>
            <w:szCs w:val="22"/>
          </w:rPr>
          <w:t xml:space="preserve"> </w:t>
        </w:r>
      </w:ins>
      <w:del w:id="14" w:author="Nasanai Ngorima" w:date="2019-09-11T17:11:00Z">
        <w:r w:rsidR="00E42828" w:rsidRPr="00903740" w:rsidDel="00464A7F">
          <w:rPr>
            <w:rFonts w:asciiTheme="majorHAnsi" w:hAnsiTheme="majorHAnsi"/>
            <w:sz w:val="22"/>
            <w:szCs w:val="22"/>
          </w:rPr>
          <w:delText>The accounts clerk must define a minimum of one customer group. This defines customer numbering options, aging rules and currency. Each customer must be associated with only one customer group.</w:delText>
        </w:r>
      </w:del>
    </w:p>
    <w:p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Charge codes</w:t>
      </w:r>
    </w:p>
    <w:p w:rsidR="00E42828" w:rsidRPr="00903740" w:rsidRDefault="00B867D4" w:rsidP="003D23B8">
      <w:pPr>
        <w:jc w:val="both"/>
        <w:rPr>
          <w:rFonts w:asciiTheme="majorHAnsi" w:hAnsiTheme="majorHAnsi"/>
          <w:sz w:val="22"/>
          <w:szCs w:val="22"/>
        </w:rPr>
      </w:pPr>
      <w:r w:rsidRPr="00903740">
        <w:rPr>
          <w:rFonts w:asciiTheme="majorHAnsi" w:hAnsiTheme="majorHAnsi"/>
          <w:sz w:val="22"/>
          <w:szCs w:val="22"/>
        </w:rPr>
        <w:t>They are used to define the kind of charge and how the charge is going to be debited or credited.</w:t>
      </w:r>
    </w:p>
    <w:p w:rsidR="00D5418B" w:rsidRPr="00903740" w:rsidRDefault="00D5418B" w:rsidP="003D23B8">
      <w:pPr>
        <w:pStyle w:val="ListParagraph"/>
        <w:numPr>
          <w:ilvl w:val="0"/>
          <w:numId w:val="19"/>
        </w:numPr>
        <w:jc w:val="both"/>
        <w:rPr>
          <w:rFonts w:asciiTheme="majorHAnsi" w:hAnsiTheme="majorHAnsi"/>
          <w:b/>
          <w:bCs/>
        </w:rPr>
      </w:pPr>
      <w:bookmarkStart w:id="15" w:name="_Hlk17285811"/>
      <w:r w:rsidRPr="00903740">
        <w:rPr>
          <w:rFonts w:asciiTheme="majorHAnsi" w:hAnsiTheme="majorHAnsi"/>
          <w:b/>
          <w:bCs/>
        </w:rPr>
        <w:t>Terms of payment</w:t>
      </w:r>
    </w:p>
    <w:p w:rsidR="00BE6EFD" w:rsidRPr="00903740" w:rsidRDefault="00464A7F" w:rsidP="003D23B8">
      <w:pPr>
        <w:jc w:val="both"/>
        <w:rPr>
          <w:rFonts w:asciiTheme="majorHAnsi" w:hAnsiTheme="majorHAnsi"/>
        </w:rPr>
      </w:pPr>
      <w:ins w:id="16" w:author="Nasanai Ngorima" w:date="2019-09-11T17:11:00Z">
        <w:r>
          <w:rPr>
            <w:rFonts w:asciiTheme="majorHAnsi" w:hAnsiTheme="majorHAnsi"/>
          </w:rPr>
          <w:t xml:space="preserve">Terms of payment are </w:t>
        </w:r>
      </w:ins>
      <w:ins w:id="17" w:author="Nasanai Ngorima" w:date="2019-09-11T17:12:00Z">
        <w:r>
          <w:rPr>
            <w:rFonts w:asciiTheme="majorHAnsi" w:hAnsiTheme="majorHAnsi"/>
          </w:rPr>
          <w:t>predefined</w:t>
        </w:r>
      </w:ins>
      <w:ins w:id="18" w:author="Nasanai Ngorima" w:date="2019-09-11T17:11:00Z">
        <w:r>
          <w:rPr>
            <w:rFonts w:asciiTheme="majorHAnsi" w:hAnsiTheme="majorHAnsi"/>
          </w:rPr>
          <w:t xml:space="preserve"> </w:t>
        </w:r>
      </w:ins>
      <w:ins w:id="19" w:author="Nasanai Ngorima" w:date="2019-09-11T17:12:00Z">
        <w:r>
          <w:rPr>
            <w:rFonts w:asciiTheme="majorHAnsi" w:hAnsiTheme="majorHAnsi"/>
          </w:rPr>
          <w:t>by virtue of the goods and services being supplied as well as the customer group consuming them.</w:t>
        </w:r>
      </w:ins>
      <w:ins w:id="20" w:author="Nasanai Ngorima" w:date="2019-09-11T17:13:00Z">
        <w:r>
          <w:rPr>
            <w:rFonts w:asciiTheme="majorHAnsi" w:hAnsiTheme="majorHAnsi"/>
          </w:rPr>
          <w:t xml:space="preserve"> </w:t>
        </w:r>
      </w:ins>
      <w:r w:rsidR="00BE6EFD" w:rsidRPr="00903740">
        <w:rPr>
          <w:rFonts w:asciiTheme="majorHAnsi" w:hAnsiTheme="majorHAnsi"/>
        </w:rPr>
        <w:t xml:space="preserve">Terms of payment </w:t>
      </w:r>
      <w:ins w:id="21" w:author="Nasanai Ngorima" w:date="2019-09-11T17:13:00Z">
        <w:r>
          <w:rPr>
            <w:rFonts w:asciiTheme="majorHAnsi" w:hAnsiTheme="majorHAnsi"/>
          </w:rPr>
          <w:t>are also</w:t>
        </w:r>
      </w:ins>
      <w:del w:id="22" w:author="Nasanai Ngorima" w:date="2019-09-11T17:13:00Z">
        <w:r w:rsidR="00BE6EFD" w:rsidRPr="00903740" w:rsidDel="00464A7F">
          <w:rPr>
            <w:rFonts w:asciiTheme="majorHAnsi" w:hAnsiTheme="majorHAnsi"/>
          </w:rPr>
          <w:delText>is</w:delText>
        </w:r>
      </w:del>
      <w:r w:rsidR="00BE6EFD" w:rsidRPr="00903740">
        <w:rPr>
          <w:rFonts w:asciiTheme="majorHAnsi" w:hAnsiTheme="majorHAnsi"/>
        </w:rPr>
        <w:t xml:space="preserve"> used to define how the due dates will be calculated. </w:t>
      </w:r>
      <w:del w:id="23" w:author="Nasanai Ngorima" w:date="2019-09-11T17:14:00Z">
        <w:r w:rsidR="00BE6EFD" w:rsidRPr="00903740" w:rsidDel="00464A7F">
          <w:rPr>
            <w:rFonts w:asciiTheme="majorHAnsi" w:hAnsiTheme="majorHAnsi"/>
          </w:rPr>
          <w:delText>The setup for the Terms of payment is shared for Accounts receivable and Accounts payable. If you define it in module, it will be available in the other module also. For this task guide, I set up all the terms of payment under Accounts receivable.</w:delText>
        </w:r>
      </w:del>
    </w:p>
    <w:p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Methods of payment</w:t>
      </w:r>
    </w:p>
    <w:p w:rsidR="00A14F66" w:rsidRPr="00903740" w:rsidRDefault="00626B24" w:rsidP="003D23B8">
      <w:pPr>
        <w:jc w:val="both"/>
        <w:rPr>
          <w:rFonts w:asciiTheme="majorHAnsi" w:hAnsiTheme="majorHAnsi"/>
          <w:b/>
          <w:bCs/>
          <w:sz w:val="24"/>
          <w:szCs w:val="24"/>
          <w:lang w:val="en-ZW"/>
        </w:rPr>
      </w:pPr>
      <w:r w:rsidRPr="00903740">
        <w:rPr>
          <w:rStyle w:val="Emphasis"/>
          <w:rFonts w:asciiTheme="majorHAnsi" w:hAnsiTheme="majorHAnsi" w:cs="Arial"/>
          <w:i w:val="0"/>
          <w:iCs w:val="0"/>
          <w:shd w:val="clear" w:color="auto" w:fill="FFFFFF"/>
        </w:rPr>
        <w:t>Payment Method</w:t>
      </w:r>
      <w:r w:rsidRPr="00903740">
        <w:rPr>
          <w:rFonts w:asciiTheme="majorHAnsi" w:hAnsiTheme="majorHAnsi" w:cs="Arial"/>
          <w:shd w:val="clear" w:color="auto" w:fill="FFFFFF"/>
        </w:rPr>
        <w:t xml:space="preserve"> is one of the essential </w:t>
      </w:r>
      <w:r w:rsidR="000566FE" w:rsidRPr="00903740">
        <w:rPr>
          <w:rFonts w:asciiTheme="majorHAnsi" w:hAnsiTheme="majorHAnsi" w:cs="Arial"/>
          <w:shd w:val="clear" w:color="auto" w:fill="FFFFFF"/>
        </w:rPr>
        <w:t>configurations</w:t>
      </w:r>
      <w:r w:rsidRPr="00903740">
        <w:rPr>
          <w:rFonts w:asciiTheme="majorHAnsi" w:hAnsiTheme="majorHAnsi" w:cs="Arial"/>
          <w:shd w:val="clear" w:color="auto" w:fill="FFFFFF"/>
        </w:rPr>
        <w:t xml:space="preserve"> while creating new retail store</w:t>
      </w:r>
      <w:r w:rsidR="000566FE" w:rsidRPr="00903740">
        <w:rPr>
          <w:rFonts w:asciiTheme="majorHAnsi" w:hAnsiTheme="majorHAnsi" w:cs="Arial"/>
          <w:shd w:val="clear" w:color="auto" w:fill="FFFFFF"/>
        </w:rPr>
        <w:t>.</w:t>
      </w:r>
    </w:p>
    <w:bookmarkEnd w:id="15"/>
    <w:p w:rsidR="00AE52FD" w:rsidRPr="00903740" w:rsidRDefault="00AE52FD" w:rsidP="003D23B8">
      <w:pPr>
        <w:pStyle w:val="Heading2"/>
        <w:jc w:val="both"/>
      </w:pPr>
      <w:r w:rsidRPr="00903740">
        <w:t>Customer Creation</w:t>
      </w:r>
    </w:p>
    <w:p w:rsidR="00AE52FD" w:rsidRPr="00903740" w:rsidRDefault="00E333BA" w:rsidP="003D23B8">
      <w:pPr>
        <w:pStyle w:val="Heading3"/>
        <w:jc w:val="both"/>
      </w:pPr>
      <w:r w:rsidRPr="00903740">
        <w:t>Pre</w:t>
      </w:r>
      <w:r w:rsidR="00931C08" w:rsidRPr="00903740">
        <w:t>requisites</w:t>
      </w:r>
    </w:p>
    <w:p w:rsidR="00AE77E4" w:rsidRPr="00903740" w:rsidDel="00464A7F" w:rsidRDefault="00AE77E4" w:rsidP="00AE77E4">
      <w:pPr>
        <w:rPr>
          <w:del w:id="24" w:author="Nasanai Ngorima" w:date="2019-09-11T17:15:00Z"/>
          <w:rFonts w:asciiTheme="majorHAnsi" w:hAnsiTheme="majorHAnsi"/>
          <w:lang w:val="en-ZW"/>
        </w:rPr>
      </w:pPr>
      <w:del w:id="25" w:author="Nasanai Ngorima" w:date="2019-09-11T17:15:00Z">
        <w:r w:rsidRPr="00903740" w:rsidDel="00464A7F">
          <w:rPr>
            <w:rFonts w:asciiTheme="majorHAnsi" w:hAnsiTheme="majorHAnsi"/>
            <w:lang w:val="en-ZW"/>
          </w:rPr>
          <w:delText>Request to create a customer foe FC Platinum Holdings.</w:delText>
        </w:r>
      </w:del>
      <w:ins w:id="26" w:author="Nasanai Ngorima" w:date="2019-09-11T17:15:00Z">
        <w:r w:rsidR="00464A7F">
          <w:rPr>
            <w:rFonts w:asciiTheme="majorHAnsi" w:hAnsiTheme="majorHAnsi"/>
            <w:lang w:val="en-ZW"/>
          </w:rPr>
          <w:t xml:space="preserve"> The customer must have gone through</w:t>
        </w:r>
      </w:ins>
      <w:ins w:id="27" w:author="Nasanai Ngorima" w:date="2019-09-11T17:16:00Z">
        <w:r w:rsidR="00464A7F">
          <w:rPr>
            <w:rFonts w:asciiTheme="majorHAnsi" w:hAnsiTheme="majorHAnsi"/>
            <w:lang w:val="en-ZW"/>
          </w:rPr>
          <w:t xml:space="preserve"> credit</w:t>
        </w:r>
      </w:ins>
      <w:ins w:id="28" w:author="Nasanai Ngorima" w:date="2019-09-11T17:15:00Z">
        <w:r w:rsidR="00464A7F">
          <w:rPr>
            <w:rFonts w:asciiTheme="majorHAnsi" w:hAnsiTheme="majorHAnsi"/>
            <w:lang w:val="en-ZW"/>
          </w:rPr>
          <w:t xml:space="preserve"> vetting and </w:t>
        </w:r>
      </w:ins>
      <w:ins w:id="29" w:author="Nasanai Ngorima" w:date="2019-09-11T17:16:00Z">
        <w:r w:rsidR="00464A7F">
          <w:rPr>
            <w:rFonts w:asciiTheme="majorHAnsi" w:hAnsiTheme="majorHAnsi"/>
            <w:lang w:val="en-ZW"/>
          </w:rPr>
          <w:t xml:space="preserve">references checked before credit can be extended. This initial process will set the basis for which other </w:t>
        </w:r>
      </w:ins>
      <w:ins w:id="30" w:author="Nasanai Ngorima" w:date="2019-09-11T17:17:00Z">
        <w:r w:rsidR="00464A7F">
          <w:rPr>
            <w:rFonts w:asciiTheme="majorHAnsi" w:hAnsiTheme="majorHAnsi"/>
            <w:lang w:val="en-ZW"/>
          </w:rPr>
          <w:t>privileges</w:t>
        </w:r>
      </w:ins>
      <w:ins w:id="31" w:author="Nasanai Ngorima" w:date="2019-09-11T17:16:00Z">
        <w:r w:rsidR="00464A7F">
          <w:rPr>
            <w:rFonts w:asciiTheme="majorHAnsi" w:hAnsiTheme="majorHAnsi"/>
            <w:lang w:val="en-ZW"/>
          </w:rPr>
          <w:t xml:space="preserve"> such as</w:t>
        </w:r>
      </w:ins>
      <w:ins w:id="32" w:author="Nasanai Ngorima" w:date="2019-09-11T17:17:00Z">
        <w:r w:rsidR="00464A7F">
          <w:rPr>
            <w:rFonts w:asciiTheme="majorHAnsi" w:hAnsiTheme="majorHAnsi"/>
            <w:lang w:val="en-ZW"/>
          </w:rPr>
          <w:t xml:space="preserve"> maximum credit period will be </w:t>
        </w:r>
        <w:proofErr w:type="spellStart"/>
        <w:r w:rsidR="00464A7F">
          <w:rPr>
            <w:rFonts w:asciiTheme="majorHAnsi" w:hAnsiTheme="majorHAnsi"/>
            <w:lang w:val="en-ZW"/>
          </w:rPr>
          <w:t>allowed.</w:t>
        </w:r>
      </w:ins>
    </w:p>
    <w:p w:rsidR="00AE52FD" w:rsidRPr="00903740" w:rsidRDefault="00AE52FD" w:rsidP="003D23B8">
      <w:pPr>
        <w:pStyle w:val="Heading3"/>
        <w:jc w:val="both"/>
      </w:pPr>
      <w:r w:rsidRPr="00903740">
        <w:t>Process</w:t>
      </w:r>
      <w:proofErr w:type="spellEnd"/>
      <w:r w:rsidRPr="00903740">
        <w:t xml:space="preserve"> Description</w:t>
      </w:r>
    </w:p>
    <w:p w:rsidR="00F877C7" w:rsidRPr="00903740" w:rsidRDefault="007A0763" w:rsidP="00F877C7">
      <w:pPr>
        <w:jc w:val="both"/>
        <w:rPr>
          <w:rFonts w:asciiTheme="majorHAnsi" w:hAnsiTheme="majorHAnsi"/>
          <w:sz w:val="22"/>
          <w:szCs w:val="22"/>
        </w:rPr>
      </w:pPr>
      <w:r w:rsidRPr="00903740">
        <w:rPr>
          <w:rFonts w:asciiTheme="majorHAnsi" w:hAnsiTheme="majorHAnsi"/>
          <w:sz w:val="22"/>
          <w:szCs w:val="22"/>
        </w:rPr>
        <w:t>Once FC Platinum Holdings have identified a customer and agreed on the terms and conditions</w:t>
      </w:r>
      <w:r w:rsidR="00AC46D2" w:rsidRPr="00903740">
        <w:rPr>
          <w:rFonts w:asciiTheme="majorHAnsi" w:hAnsiTheme="majorHAnsi"/>
          <w:sz w:val="22"/>
          <w:szCs w:val="22"/>
        </w:rPr>
        <w:t>,</w:t>
      </w:r>
      <w:r w:rsidRPr="00903740">
        <w:rPr>
          <w:rFonts w:asciiTheme="majorHAnsi" w:hAnsiTheme="majorHAnsi"/>
          <w:sz w:val="22"/>
          <w:szCs w:val="22"/>
        </w:rPr>
        <w:t xml:space="preserve"> t</w:t>
      </w:r>
      <w:r w:rsidR="00AE52FD" w:rsidRPr="00903740">
        <w:rPr>
          <w:rFonts w:asciiTheme="majorHAnsi" w:hAnsiTheme="majorHAnsi"/>
          <w:sz w:val="22"/>
          <w:szCs w:val="22"/>
        </w:rPr>
        <w:t xml:space="preserve">he </w:t>
      </w:r>
      <w:r w:rsidR="00151966" w:rsidRPr="00903740">
        <w:rPr>
          <w:rFonts w:asciiTheme="majorHAnsi" w:hAnsiTheme="majorHAnsi"/>
          <w:sz w:val="22"/>
          <w:szCs w:val="22"/>
        </w:rPr>
        <w:t>Accounting Officer</w:t>
      </w:r>
      <w:r w:rsidR="00AE52FD" w:rsidRPr="00903740">
        <w:rPr>
          <w:rFonts w:asciiTheme="majorHAnsi" w:hAnsiTheme="majorHAnsi"/>
          <w:sz w:val="22"/>
          <w:szCs w:val="22"/>
        </w:rPr>
        <w:t xml:space="preserve"> create</w:t>
      </w:r>
      <w:ins w:id="33" w:author="Nasanai Ngorima" w:date="2019-09-12T10:15:00Z">
        <w:r w:rsidR="002777B1">
          <w:rPr>
            <w:rFonts w:asciiTheme="majorHAnsi" w:hAnsiTheme="majorHAnsi"/>
            <w:sz w:val="22"/>
            <w:szCs w:val="22"/>
          </w:rPr>
          <w:t>s a</w:t>
        </w:r>
      </w:ins>
      <w:r w:rsidR="00AE52FD" w:rsidRPr="00903740">
        <w:rPr>
          <w:rFonts w:asciiTheme="majorHAnsi" w:hAnsiTheme="majorHAnsi"/>
          <w:sz w:val="22"/>
          <w:szCs w:val="22"/>
        </w:rPr>
        <w:t xml:space="preserve"> </w:t>
      </w:r>
      <w:r w:rsidR="00151966" w:rsidRPr="00903740">
        <w:rPr>
          <w:rFonts w:asciiTheme="majorHAnsi" w:hAnsiTheme="majorHAnsi"/>
          <w:sz w:val="22"/>
          <w:szCs w:val="22"/>
        </w:rPr>
        <w:t>customer</w:t>
      </w:r>
      <w:r w:rsidR="00F877C7" w:rsidRPr="00903740">
        <w:rPr>
          <w:rFonts w:asciiTheme="majorHAnsi" w:hAnsiTheme="majorHAnsi"/>
          <w:sz w:val="22"/>
          <w:szCs w:val="22"/>
        </w:rPr>
        <w:t xml:space="preserve"> by capturing the following details:</w:t>
      </w:r>
      <w:r w:rsidR="00AE52FD" w:rsidRPr="00903740">
        <w:rPr>
          <w:rFonts w:asciiTheme="majorHAnsi" w:hAnsiTheme="majorHAnsi"/>
          <w:sz w:val="22"/>
          <w:szCs w:val="22"/>
        </w:rPr>
        <w:t xml:space="preserve"> </w:t>
      </w:r>
    </w:p>
    <w:p w:rsidR="00F877C7" w:rsidRPr="00903740" w:rsidRDefault="00F877C7" w:rsidP="00F877C7">
      <w:pPr>
        <w:rPr>
          <w:rFonts w:asciiTheme="majorHAnsi" w:hAnsiTheme="majorHAnsi"/>
          <w:b/>
          <w:bCs/>
          <w:sz w:val="22"/>
          <w:szCs w:val="22"/>
        </w:rPr>
      </w:pPr>
      <w:r w:rsidRPr="00903740">
        <w:rPr>
          <w:rFonts w:asciiTheme="majorHAnsi" w:hAnsiTheme="majorHAnsi"/>
          <w:b/>
          <w:bCs/>
          <w:sz w:val="22"/>
          <w:szCs w:val="22"/>
        </w:rPr>
        <w:t>Registration Details</w:t>
      </w:r>
    </w:p>
    <w:tbl>
      <w:tblPr>
        <w:tblStyle w:val="TableGrid"/>
        <w:tblW w:w="0" w:type="auto"/>
        <w:tblLook w:val="04A0" w:firstRow="1" w:lastRow="0" w:firstColumn="1" w:lastColumn="0" w:noHBand="0" w:noVBand="1"/>
      </w:tblPr>
      <w:tblGrid>
        <w:gridCol w:w="3005"/>
        <w:gridCol w:w="3005"/>
        <w:gridCol w:w="3006"/>
      </w:tblGrid>
      <w:tr w:rsidR="00F877C7" w:rsidRPr="00903740" w:rsidTr="00CD4154">
        <w:tc>
          <w:tcPr>
            <w:tcW w:w="3005" w:type="dxa"/>
          </w:tcPr>
          <w:p w:rsidR="00F877C7" w:rsidRPr="00903740" w:rsidRDefault="00F877C7" w:rsidP="00CD4154">
            <w:pPr>
              <w:jc w:val="both"/>
              <w:rPr>
                <w:rFonts w:asciiTheme="majorHAnsi" w:hAnsiTheme="majorHAnsi"/>
                <w:b/>
                <w:bCs/>
              </w:rPr>
            </w:pPr>
            <w:r w:rsidRPr="00903740">
              <w:rPr>
                <w:rFonts w:asciiTheme="majorHAnsi" w:hAnsiTheme="majorHAnsi"/>
                <w:b/>
                <w:bCs/>
              </w:rPr>
              <w:t>Column Name</w:t>
            </w:r>
          </w:p>
        </w:tc>
        <w:tc>
          <w:tcPr>
            <w:tcW w:w="3005" w:type="dxa"/>
          </w:tcPr>
          <w:p w:rsidR="00F877C7" w:rsidRPr="00903740" w:rsidRDefault="00F877C7" w:rsidP="00CD4154">
            <w:pPr>
              <w:jc w:val="both"/>
              <w:rPr>
                <w:rFonts w:asciiTheme="majorHAnsi" w:hAnsiTheme="majorHAnsi"/>
                <w:b/>
                <w:bCs/>
              </w:rPr>
            </w:pPr>
            <w:r w:rsidRPr="00903740">
              <w:rPr>
                <w:rFonts w:asciiTheme="majorHAnsi" w:hAnsiTheme="majorHAnsi"/>
                <w:b/>
                <w:bCs/>
              </w:rPr>
              <w:t>Datatype</w:t>
            </w:r>
          </w:p>
        </w:tc>
        <w:tc>
          <w:tcPr>
            <w:tcW w:w="3006" w:type="dxa"/>
          </w:tcPr>
          <w:p w:rsidR="00F877C7" w:rsidRPr="00903740" w:rsidRDefault="00F877C7" w:rsidP="00CD4154">
            <w:pPr>
              <w:jc w:val="both"/>
              <w:rPr>
                <w:rFonts w:asciiTheme="majorHAnsi" w:hAnsiTheme="majorHAnsi"/>
                <w:b/>
                <w:bCs/>
              </w:rPr>
            </w:pPr>
            <w:r w:rsidRPr="00903740">
              <w:rPr>
                <w:rFonts w:asciiTheme="majorHAnsi" w:hAnsiTheme="majorHAnsi"/>
                <w:b/>
                <w:bCs/>
              </w:rPr>
              <w:t>Length</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Customer Account</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Customer Group</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Customer Name</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Record Type</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Mode of Delivery</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Sales Tax Group</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Terms of Payment</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Delivery Terms</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Currency</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rsidTr="00CD4154">
        <w:tc>
          <w:tcPr>
            <w:tcW w:w="3005" w:type="dxa"/>
          </w:tcPr>
          <w:p w:rsidR="00F877C7" w:rsidRPr="00903740" w:rsidRDefault="00F877C7" w:rsidP="00CD4154">
            <w:pPr>
              <w:jc w:val="both"/>
              <w:rPr>
                <w:rFonts w:asciiTheme="majorHAnsi" w:hAnsiTheme="majorHAnsi"/>
              </w:rPr>
            </w:pPr>
            <w:r w:rsidRPr="00903740">
              <w:rPr>
                <w:rFonts w:asciiTheme="majorHAnsi" w:hAnsiTheme="majorHAnsi"/>
              </w:rPr>
              <w:t>Customer Address</w:t>
            </w:r>
          </w:p>
        </w:tc>
        <w:tc>
          <w:tcPr>
            <w:tcW w:w="3005" w:type="dxa"/>
          </w:tcPr>
          <w:p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rsidR="00F877C7" w:rsidRPr="00903740" w:rsidRDefault="00F877C7" w:rsidP="00CD4154">
            <w:pPr>
              <w:jc w:val="both"/>
              <w:rPr>
                <w:rFonts w:asciiTheme="majorHAnsi" w:hAnsiTheme="majorHAnsi"/>
              </w:rPr>
            </w:pPr>
            <w:r w:rsidRPr="00903740">
              <w:rPr>
                <w:rFonts w:asciiTheme="majorHAnsi" w:hAnsiTheme="majorHAnsi"/>
              </w:rPr>
              <w:t>20</w:t>
            </w:r>
          </w:p>
        </w:tc>
      </w:tr>
    </w:tbl>
    <w:p w:rsidR="002C5EBE" w:rsidRPr="00903740" w:rsidRDefault="002C5EBE" w:rsidP="003D23B8">
      <w:pPr>
        <w:jc w:val="both"/>
        <w:rPr>
          <w:rFonts w:asciiTheme="majorHAnsi" w:hAnsiTheme="majorHAnsi"/>
        </w:rPr>
      </w:pPr>
    </w:p>
    <w:p w:rsidR="00C279BE" w:rsidRPr="00903740" w:rsidRDefault="00C279BE" w:rsidP="003D23B8">
      <w:pPr>
        <w:jc w:val="both"/>
        <w:rPr>
          <w:rFonts w:asciiTheme="majorHAnsi" w:hAnsiTheme="majorHAnsi"/>
        </w:rPr>
      </w:pPr>
      <w:r w:rsidRPr="00903740">
        <w:rPr>
          <w:rFonts w:asciiTheme="majorHAnsi" w:hAnsiTheme="majorHAnsi"/>
        </w:rPr>
        <w:object w:dxaOrig="12541" w:dyaOrig="2971" w14:anchorId="482F1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07.3pt" o:ole="">
            <v:imagedata r:id="rId6" o:title=""/>
          </v:shape>
          <o:OLEObject Type="Embed" ProgID="Visio.Drawing.15" ShapeID="_x0000_i1025" DrawAspect="Content" ObjectID="_1629826037" r:id="rId7"/>
        </w:object>
      </w:r>
    </w:p>
    <w:p w:rsidR="00AC46D2" w:rsidRDefault="007905F3" w:rsidP="003D23B8">
      <w:pPr>
        <w:jc w:val="both"/>
        <w:rPr>
          <w:ins w:id="34" w:author="Nasanai Ngorima" w:date="2019-09-11T17:18:00Z"/>
          <w:rFonts w:asciiTheme="majorHAnsi" w:hAnsiTheme="majorHAnsi"/>
        </w:rPr>
      </w:pPr>
      <w:r w:rsidRPr="00903740">
        <w:rPr>
          <w:rFonts w:asciiTheme="majorHAnsi" w:hAnsiTheme="majorHAnsi"/>
        </w:rPr>
        <w:t xml:space="preserve">After the customer’s account have been created the then the account is maintained </w:t>
      </w:r>
    </w:p>
    <w:p w:rsidR="00464A7F" w:rsidRDefault="00464A7F">
      <w:pPr>
        <w:pStyle w:val="ListParagraph"/>
        <w:numPr>
          <w:ilvl w:val="0"/>
          <w:numId w:val="34"/>
        </w:numPr>
        <w:jc w:val="both"/>
        <w:rPr>
          <w:ins w:id="35" w:author="Nasanai Ngorima" w:date="2019-09-11T17:20:00Z"/>
          <w:rFonts w:asciiTheme="majorHAnsi" w:hAnsiTheme="majorHAnsi"/>
        </w:rPr>
        <w:pPrChange w:id="36" w:author="Nasanai Ngorima" w:date="2019-09-11T17:19:00Z">
          <w:pPr>
            <w:jc w:val="both"/>
          </w:pPr>
        </w:pPrChange>
      </w:pPr>
      <w:proofErr w:type="spellStart"/>
      <w:ins w:id="37" w:author="Nasanai Ngorima" w:date="2019-09-11T17:19:00Z">
        <w:r>
          <w:rPr>
            <w:rFonts w:asciiTheme="majorHAnsi" w:hAnsiTheme="majorHAnsi"/>
          </w:rPr>
          <w:t>Indentify</w:t>
        </w:r>
        <w:proofErr w:type="spellEnd"/>
        <w:r>
          <w:rPr>
            <w:rFonts w:asciiTheme="majorHAnsi" w:hAnsiTheme="majorHAnsi"/>
          </w:rPr>
          <w:t xml:space="preserve"> New Customer</w:t>
        </w:r>
        <w:r>
          <w:rPr>
            <w:rFonts w:asciiTheme="majorHAnsi" w:hAnsiTheme="majorHAnsi"/>
          </w:rPr>
          <w:tab/>
          <w:t xml:space="preserve"> </w:t>
        </w:r>
        <w:r>
          <w:rPr>
            <w:rFonts w:asciiTheme="majorHAnsi" w:hAnsiTheme="majorHAnsi"/>
          </w:rPr>
          <w:tab/>
          <w:t xml:space="preserve">- </w:t>
        </w:r>
        <w:r>
          <w:rPr>
            <w:rFonts w:asciiTheme="majorHAnsi" w:hAnsiTheme="majorHAnsi"/>
          </w:rPr>
          <w:tab/>
        </w:r>
      </w:ins>
      <w:ins w:id="38" w:author="Nasanai Ngorima" w:date="2019-09-11T17:20:00Z">
        <w:r>
          <w:rPr>
            <w:rFonts w:asciiTheme="majorHAnsi" w:hAnsiTheme="majorHAnsi"/>
          </w:rPr>
          <w:t xml:space="preserve">Service Departments </w:t>
        </w:r>
        <w:proofErr w:type="spellStart"/>
        <w:r>
          <w:rPr>
            <w:rFonts w:asciiTheme="majorHAnsi" w:hAnsiTheme="majorHAnsi"/>
          </w:rPr>
          <w:t>e.g</w:t>
        </w:r>
        <w:proofErr w:type="spellEnd"/>
        <w:r>
          <w:rPr>
            <w:rFonts w:asciiTheme="majorHAnsi" w:hAnsiTheme="majorHAnsi"/>
          </w:rPr>
          <w:t xml:space="preserve"> Hospitality / Engineering</w:t>
        </w:r>
      </w:ins>
      <w:ins w:id="39" w:author="Nasanai Ngorima" w:date="2019-09-12T10:16:00Z">
        <w:r w:rsidR="002777B1">
          <w:rPr>
            <w:rFonts w:asciiTheme="majorHAnsi" w:hAnsiTheme="majorHAnsi"/>
          </w:rPr>
          <w:t>/Website</w:t>
        </w:r>
      </w:ins>
    </w:p>
    <w:p w:rsidR="007967C8" w:rsidRDefault="007967C8">
      <w:pPr>
        <w:pStyle w:val="ListParagraph"/>
        <w:numPr>
          <w:ilvl w:val="0"/>
          <w:numId w:val="34"/>
        </w:numPr>
        <w:jc w:val="both"/>
        <w:rPr>
          <w:ins w:id="40" w:author="Nasanai Ngorima" w:date="2019-09-11T17:25:00Z"/>
          <w:rFonts w:asciiTheme="majorHAnsi" w:hAnsiTheme="majorHAnsi"/>
        </w:rPr>
        <w:pPrChange w:id="41" w:author="Nasanai Ngorima" w:date="2019-09-11T17:19:00Z">
          <w:pPr>
            <w:jc w:val="both"/>
          </w:pPr>
        </w:pPrChange>
      </w:pPr>
      <w:ins w:id="42" w:author="Nasanai Ngorima" w:date="2019-09-11T17:20:00Z">
        <w:r>
          <w:rPr>
            <w:rFonts w:asciiTheme="majorHAnsi" w:hAnsiTheme="majorHAnsi"/>
          </w:rPr>
          <w:t>Vetting of Customer</w:t>
        </w:r>
        <w:r>
          <w:rPr>
            <w:rFonts w:asciiTheme="majorHAnsi" w:hAnsiTheme="majorHAnsi"/>
          </w:rPr>
          <w:tab/>
        </w:r>
        <w:r>
          <w:rPr>
            <w:rFonts w:asciiTheme="majorHAnsi" w:hAnsiTheme="majorHAnsi"/>
          </w:rPr>
          <w:tab/>
          <w:t>-</w:t>
        </w:r>
        <w:r>
          <w:rPr>
            <w:rFonts w:asciiTheme="majorHAnsi" w:hAnsiTheme="majorHAnsi"/>
          </w:rPr>
          <w:tab/>
        </w:r>
      </w:ins>
      <w:ins w:id="43" w:author="Nasanai Ngorima" w:date="2019-09-11T17:21:00Z">
        <w:r>
          <w:rPr>
            <w:rFonts w:asciiTheme="majorHAnsi" w:hAnsiTheme="majorHAnsi"/>
          </w:rPr>
          <w:t>Accounting</w:t>
        </w:r>
      </w:ins>
      <w:ins w:id="44" w:author="Nasanai Ngorima" w:date="2019-09-11T17:20:00Z">
        <w:r>
          <w:rPr>
            <w:rFonts w:asciiTheme="majorHAnsi" w:hAnsiTheme="majorHAnsi"/>
          </w:rPr>
          <w:t xml:space="preserve"> Officer</w:t>
        </w:r>
      </w:ins>
    </w:p>
    <w:p w:rsidR="007967C8" w:rsidRDefault="007967C8">
      <w:pPr>
        <w:pStyle w:val="ListParagraph"/>
        <w:numPr>
          <w:ilvl w:val="0"/>
          <w:numId w:val="34"/>
        </w:numPr>
        <w:jc w:val="both"/>
        <w:rPr>
          <w:ins w:id="45" w:author="Nasanai Ngorima" w:date="2019-09-11T17:20:00Z"/>
          <w:rFonts w:asciiTheme="majorHAnsi" w:hAnsiTheme="majorHAnsi"/>
        </w:rPr>
        <w:pPrChange w:id="46" w:author="Nasanai Ngorima" w:date="2019-09-11T17:19:00Z">
          <w:pPr>
            <w:jc w:val="both"/>
          </w:pPr>
        </w:pPrChange>
      </w:pPr>
      <w:ins w:id="47" w:author="Nasanai Ngorima" w:date="2019-09-11T17:25:00Z">
        <w:r>
          <w:rPr>
            <w:rFonts w:asciiTheme="majorHAnsi" w:hAnsiTheme="majorHAnsi"/>
          </w:rPr>
          <w:t>Approval of Credit terms</w:t>
        </w:r>
        <w:r>
          <w:rPr>
            <w:rFonts w:asciiTheme="majorHAnsi" w:hAnsiTheme="majorHAnsi"/>
          </w:rPr>
          <w:tab/>
          <w:t>-</w:t>
        </w:r>
        <w:r>
          <w:rPr>
            <w:rFonts w:asciiTheme="majorHAnsi" w:hAnsiTheme="majorHAnsi"/>
          </w:rPr>
          <w:tab/>
          <w:t>Finance &amp; Admin Superin</w:t>
        </w:r>
      </w:ins>
      <w:ins w:id="48" w:author="Nasanai Ngorima" w:date="2019-09-11T17:26:00Z">
        <w:r>
          <w:rPr>
            <w:rFonts w:asciiTheme="majorHAnsi" w:hAnsiTheme="majorHAnsi"/>
          </w:rPr>
          <w:t>t</w:t>
        </w:r>
      </w:ins>
      <w:ins w:id="49" w:author="Nasanai Ngorima" w:date="2019-09-11T17:25:00Z">
        <w:r>
          <w:rPr>
            <w:rFonts w:asciiTheme="majorHAnsi" w:hAnsiTheme="majorHAnsi"/>
          </w:rPr>
          <w:t>endent</w:t>
        </w:r>
      </w:ins>
      <w:ins w:id="50" w:author="Nasanai Ngorima" w:date="2019-09-11T17:22:00Z">
        <w:r>
          <w:rPr>
            <w:rFonts w:asciiTheme="majorHAnsi" w:hAnsiTheme="majorHAnsi"/>
          </w:rPr>
          <w:t xml:space="preserve"> </w:t>
        </w:r>
      </w:ins>
    </w:p>
    <w:p w:rsidR="00464A7F" w:rsidRDefault="007967C8">
      <w:pPr>
        <w:pStyle w:val="ListParagraph"/>
        <w:numPr>
          <w:ilvl w:val="0"/>
          <w:numId w:val="34"/>
        </w:numPr>
        <w:jc w:val="both"/>
        <w:rPr>
          <w:ins w:id="51" w:author="Nasanai Ngorima" w:date="2019-09-11T17:23:00Z"/>
          <w:rFonts w:asciiTheme="majorHAnsi" w:hAnsiTheme="majorHAnsi"/>
        </w:rPr>
        <w:pPrChange w:id="52" w:author="Nasanai Ngorima" w:date="2019-09-11T17:19:00Z">
          <w:pPr>
            <w:jc w:val="both"/>
          </w:pPr>
        </w:pPrChange>
      </w:pPr>
      <w:ins w:id="53" w:author="Nasanai Ngorima" w:date="2019-09-11T17:20:00Z">
        <w:r>
          <w:rPr>
            <w:rFonts w:asciiTheme="majorHAnsi" w:hAnsiTheme="majorHAnsi"/>
          </w:rPr>
          <w:t>Agree on terms &amp; Conditions</w:t>
        </w:r>
      </w:ins>
      <w:ins w:id="54" w:author="Nasanai Ngorima" w:date="2019-09-11T17:23:00Z">
        <w:r>
          <w:rPr>
            <w:rFonts w:asciiTheme="majorHAnsi" w:hAnsiTheme="majorHAnsi"/>
          </w:rPr>
          <w:tab/>
          <w:t>-</w:t>
        </w:r>
        <w:r>
          <w:rPr>
            <w:rFonts w:asciiTheme="majorHAnsi" w:hAnsiTheme="majorHAnsi"/>
          </w:rPr>
          <w:tab/>
          <w:t>Accounting Officer</w:t>
        </w:r>
      </w:ins>
    </w:p>
    <w:p w:rsidR="007967C8" w:rsidRPr="00464A7F" w:rsidRDefault="007967C8">
      <w:pPr>
        <w:pStyle w:val="ListParagraph"/>
        <w:numPr>
          <w:ilvl w:val="0"/>
          <w:numId w:val="34"/>
        </w:numPr>
        <w:jc w:val="both"/>
        <w:rPr>
          <w:ins w:id="55" w:author="Nasanai Ngorima" w:date="2019-09-11T17:18:00Z"/>
          <w:rFonts w:asciiTheme="majorHAnsi" w:hAnsiTheme="majorHAnsi"/>
          <w:rPrChange w:id="56" w:author="Nasanai Ngorima" w:date="2019-09-11T17:19:00Z">
            <w:rPr>
              <w:ins w:id="57" w:author="Nasanai Ngorima" w:date="2019-09-11T17:18:00Z"/>
            </w:rPr>
          </w:rPrChange>
        </w:rPr>
        <w:pPrChange w:id="58" w:author="Nasanai Ngorima" w:date="2019-09-11T17:19:00Z">
          <w:pPr>
            <w:jc w:val="both"/>
          </w:pPr>
        </w:pPrChange>
      </w:pPr>
      <w:ins w:id="59" w:author="Nasanai Ngorima" w:date="2019-09-11T17:25:00Z">
        <w:r>
          <w:rPr>
            <w:rFonts w:asciiTheme="majorHAnsi" w:hAnsiTheme="majorHAnsi"/>
          </w:rPr>
          <w:t xml:space="preserve">Capture &amp; </w:t>
        </w:r>
      </w:ins>
      <w:ins w:id="60" w:author="Nasanai Ngorima" w:date="2019-09-11T17:24:00Z">
        <w:r>
          <w:rPr>
            <w:rFonts w:asciiTheme="majorHAnsi" w:hAnsiTheme="majorHAnsi"/>
          </w:rPr>
          <w:t>Create Customer</w:t>
        </w:r>
        <w:r>
          <w:rPr>
            <w:rFonts w:asciiTheme="majorHAnsi" w:hAnsiTheme="majorHAnsi"/>
          </w:rPr>
          <w:tab/>
          <w:t>-</w:t>
        </w:r>
        <w:r>
          <w:rPr>
            <w:rFonts w:asciiTheme="majorHAnsi" w:hAnsiTheme="majorHAnsi"/>
          </w:rPr>
          <w:tab/>
          <w:t>Accounting Officer</w:t>
        </w:r>
      </w:ins>
    </w:p>
    <w:p w:rsidR="00464A7F" w:rsidRDefault="00464A7F" w:rsidP="003D23B8">
      <w:pPr>
        <w:jc w:val="both"/>
        <w:rPr>
          <w:ins w:id="61" w:author="Nasanai Ngorima" w:date="2019-09-11T17:18:00Z"/>
          <w:rFonts w:asciiTheme="majorHAnsi" w:hAnsiTheme="majorHAnsi"/>
        </w:rPr>
      </w:pPr>
    </w:p>
    <w:p w:rsidR="00464A7F" w:rsidRPr="00903740" w:rsidRDefault="00464A7F" w:rsidP="003D23B8">
      <w:pPr>
        <w:jc w:val="both"/>
        <w:rPr>
          <w:rFonts w:asciiTheme="majorHAnsi" w:hAnsiTheme="majorHAnsi"/>
          <w:sz w:val="22"/>
          <w:szCs w:val="22"/>
        </w:rPr>
      </w:pPr>
    </w:p>
    <w:p w:rsidR="00AE52FD" w:rsidRPr="00903740" w:rsidRDefault="00AE52FD" w:rsidP="003D23B8">
      <w:pPr>
        <w:pStyle w:val="Heading3"/>
        <w:jc w:val="both"/>
      </w:pPr>
      <w:r w:rsidRPr="00903740">
        <w:t xml:space="preserve">Actors </w:t>
      </w:r>
    </w:p>
    <w:p w:rsidR="00AE52FD" w:rsidRDefault="00846960" w:rsidP="003D23B8">
      <w:pPr>
        <w:pStyle w:val="ListParagraph"/>
        <w:numPr>
          <w:ilvl w:val="0"/>
          <w:numId w:val="3"/>
        </w:numPr>
        <w:jc w:val="both"/>
        <w:rPr>
          <w:ins w:id="62" w:author="Nasanai Ngorima" w:date="2019-09-11T17:25:00Z"/>
          <w:rFonts w:asciiTheme="majorHAnsi" w:hAnsiTheme="majorHAnsi"/>
        </w:rPr>
      </w:pPr>
      <w:r w:rsidRPr="00903740">
        <w:rPr>
          <w:rFonts w:asciiTheme="majorHAnsi" w:hAnsiTheme="majorHAnsi"/>
        </w:rPr>
        <w:t>Accounting Officer</w:t>
      </w:r>
    </w:p>
    <w:p w:rsidR="007967C8" w:rsidRDefault="007967C8" w:rsidP="003D23B8">
      <w:pPr>
        <w:pStyle w:val="ListParagraph"/>
        <w:numPr>
          <w:ilvl w:val="0"/>
          <w:numId w:val="3"/>
        </w:numPr>
        <w:jc w:val="both"/>
        <w:rPr>
          <w:ins w:id="63" w:author="Nasanai Ngorima" w:date="2019-09-11T17:26:00Z"/>
          <w:rFonts w:asciiTheme="majorHAnsi" w:hAnsiTheme="majorHAnsi"/>
        </w:rPr>
      </w:pPr>
      <w:ins w:id="64" w:author="Nasanai Ngorima" w:date="2019-09-11T17:26:00Z">
        <w:r>
          <w:rPr>
            <w:rFonts w:asciiTheme="majorHAnsi" w:hAnsiTheme="majorHAnsi"/>
          </w:rPr>
          <w:t>Service Departments</w:t>
        </w:r>
      </w:ins>
    </w:p>
    <w:p w:rsidR="007967C8" w:rsidRPr="00903740" w:rsidRDefault="007967C8" w:rsidP="003D23B8">
      <w:pPr>
        <w:pStyle w:val="ListParagraph"/>
        <w:numPr>
          <w:ilvl w:val="0"/>
          <w:numId w:val="3"/>
        </w:numPr>
        <w:jc w:val="both"/>
        <w:rPr>
          <w:rFonts w:asciiTheme="majorHAnsi" w:hAnsiTheme="majorHAnsi"/>
        </w:rPr>
      </w:pPr>
      <w:ins w:id="65" w:author="Nasanai Ngorima" w:date="2019-09-11T17:26:00Z">
        <w:r>
          <w:rPr>
            <w:rFonts w:asciiTheme="majorHAnsi" w:hAnsiTheme="majorHAnsi"/>
          </w:rPr>
          <w:t>Finance &amp; Admin Superintendent</w:t>
        </w:r>
      </w:ins>
    </w:p>
    <w:p w:rsidR="00593183" w:rsidRPr="00903740" w:rsidRDefault="00593183" w:rsidP="003D23B8">
      <w:pPr>
        <w:pStyle w:val="Heading3"/>
        <w:jc w:val="both"/>
      </w:pPr>
      <w:r w:rsidRPr="00903740">
        <w:t>Workflow</w:t>
      </w:r>
    </w:p>
    <w:p w:rsidR="00ED095B" w:rsidRPr="00903740" w:rsidRDefault="00D341F0" w:rsidP="003D23B8">
      <w:pPr>
        <w:pStyle w:val="ListParagraph"/>
        <w:numPr>
          <w:ilvl w:val="0"/>
          <w:numId w:val="3"/>
        </w:numPr>
        <w:jc w:val="both"/>
        <w:rPr>
          <w:rFonts w:asciiTheme="majorHAnsi" w:hAnsiTheme="majorHAnsi"/>
        </w:rPr>
      </w:pPr>
      <w:r w:rsidRPr="00903740">
        <w:rPr>
          <w:rFonts w:asciiTheme="majorHAnsi" w:hAnsiTheme="majorHAnsi"/>
        </w:rPr>
        <w:t>None</w:t>
      </w:r>
      <w:r w:rsidR="005F40EA" w:rsidRPr="00903740">
        <w:rPr>
          <w:rFonts w:asciiTheme="majorHAnsi" w:hAnsiTheme="majorHAnsi"/>
        </w:rPr>
        <w:t xml:space="preserve"> Required </w:t>
      </w:r>
    </w:p>
    <w:p w:rsidR="00ED095B" w:rsidRPr="00903740" w:rsidRDefault="00F375C0" w:rsidP="003D23B8">
      <w:pPr>
        <w:pStyle w:val="Heading3"/>
        <w:jc w:val="both"/>
      </w:pPr>
      <w:r w:rsidRPr="00903740">
        <w:t xml:space="preserve">Audit Trail </w:t>
      </w:r>
    </w:p>
    <w:p w:rsidR="00ED095B" w:rsidRDefault="00590B41" w:rsidP="001907FC">
      <w:pPr>
        <w:pStyle w:val="ListParagraph"/>
        <w:numPr>
          <w:ilvl w:val="0"/>
          <w:numId w:val="22"/>
        </w:numPr>
        <w:jc w:val="both"/>
        <w:rPr>
          <w:ins w:id="66" w:author="Nasanai Ngorima" w:date="2019-09-11T17:26:00Z"/>
          <w:rFonts w:asciiTheme="majorHAnsi" w:hAnsiTheme="majorHAnsi"/>
        </w:rPr>
      </w:pPr>
      <w:r w:rsidRPr="00903740">
        <w:rPr>
          <w:rFonts w:asciiTheme="majorHAnsi" w:hAnsiTheme="majorHAnsi"/>
        </w:rPr>
        <w:t>Customer</w:t>
      </w:r>
      <w:r w:rsidR="00F375C0" w:rsidRPr="00903740">
        <w:rPr>
          <w:rFonts w:asciiTheme="majorHAnsi" w:hAnsiTheme="majorHAnsi"/>
        </w:rPr>
        <w:t xml:space="preserve"> </w:t>
      </w:r>
      <w:r w:rsidR="00C279BE" w:rsidRPr="00903740">
        <w:rPr>
          <w:rFonts w:asciiTheme="majorHAnsi" w:hAnsiTheme="majorHAnsi"/>
        </w:rPr>
        <w:t>ID</w:t>
      </w:r>
    </w:p>
    <w:p w:rsidR="007967C8" w:rsidRPr="00903740" w:rsidRDefault="007967C8" w:rsidP="001907FC">
      <w:pPr>
        <w:pStyle w:val="ListParagraph"/>
        <w:numPr>
          <w:ilvl w:val="0"/>
          <w:numId w:val="22"/>
        </w:numPr>
        <w:jc w:val="both"/>
        <w:rPr>
          <w:rFonts w:asciiTheme="majorHAnsi" w:hAnsiTheme="majorHAnsi"/>
        </w:rPr>
      </w:pPr>
      <w:ins w:id="67" w:author="Nasanai Ngorima" w:date="2019-09-11T17:27:00Z">
        <w:r>
          <w:rPr>
            <w:rFonts w:asciiTheme="majorHAnsi" w:hAnsiTheme="majorHAnsi"/>
          </w:rPr>
          <w:t>Service Contracts</w:t>
        </w:r>
      </w:ins>
    </w:p>
    <w:p w:rsidR="00742E3C" w:rsidRPr="00903740" w:rsidRDefault="00AD5032" w:rsidP="003D23B8">
      <w:pPr>
        <w:pStyle w:val="Heading2"/>
        <w:jc w:val="both"/>
        <w:rPr>
          <w:sz w:val="32"/>
          <w:szCs w:val="32"/>
        </w:rPr>
      </w:pPr>
      <w:r w:rsidRPr="00903740">
        <w:rPr>
          <w:sz w:val="32"/>
          <w:szCs w:val="32"/>
        </w:rPr>
        <w:t xml:space="preserve">Sundry </w:t>
      </w:r>
      <w:r w:rsidR="00C57C82" w:rsidRPr="00903740">
        <w:rPr>
          <w:sz w:val="32"/>
          <w:szCs w:val="32"/>
        </w:rPr>
        <w:t>Invoicing</w:t>
      </w:r>
    </w:p>
    <w:p w:rsidR="00742E3C" w:rsidRPr="00903740" w:rsidRDefault="00742E3C" w:rsidP="003D23B8">
      <w:pPr>
        <w:pStyle w:val="Heading3"/>
        <w:jc w:val="both"/>
      </w:pPr>
      <w:bookmarkStart w:id="68" w:name="_Toc15391769"/>
      <w:r w:rsidRPr="00903740">
        <w:t>Process Prerequisites</w:t>
      </w:r>
      <w:bookmarkEnd w:id="68"/>
    </w:p>
    <w:p w:rsidR="005F40EA" w:rsidDel="007967C8" w:rsidRDefault="00F877C7" w:rsidP="00CA3957">
      <w:pPr>
        <w:pStyle w:val="ListParagraph"/>
        <w:numPr>
          <w:ilvl w:val="0"/>
          <w:numId w:val="23"/>
        </w:numPr>
        <w:rPr>
          <w:del w:id="69" w:author="Nasanai Ngorima" w:date="2019-09-11T17:27:00Z"/>
          <w:rFonts w:asciiTheme="majorHAnsi" w:hAnsiTheme="majorHAnsi"/>
        </w:rPr>
      </w:pPr>
      <w:del w:id="70" w:author="Nasanai Ngorima" w:date="2019-09-11T17:27:00Z">
        <w:r w:rsidRPr="00903740" w:rsidDel="007967C8">
          <w:rPr>
            <w:rFonts w:asciiTheme="majorHAnsi" w:hAnsiTheme="majorHAnsi"/>
          </w:rPr>
          <w:delText>Non-Labour</w:delText>
        </w:r>
        <w:r w:rsidR="005F40EA" w:rsidRPr="00903740" w:rsidDel="007967C8">
          <w:rPr>
            <w:rFonts w:asciiTheme="majorHAnsi" w:hAnsiTheme="majorHAnsi"/>
          </w:rPr>
          <w:delText xml:space="preserve"> Broking Invoices to be invoiced </w:delText>
        </w:r>
      </w:del>
    </w:p>
    <w:p w:rsidR="007967C8" w:rsidRPr="00903740" w:rsidRDefault="007967C8" w:rsidP="00CA3957">
      <w:pPr>
        <w:pStyle w:val="ListParagraph"/>
        <w:numPr>
          <w:ilvl w:val="0"/>
          <w:numId w:val="23"/>
        </w:numPr>
        <w:rPr>
          <w:ins w:id="71" w:author="Nasanai Ngorima" w:date="2019-09-11T17:27:00Z"/>
          <w:rFonts w:asciiTheme="majorHAnsi" w:hAnsiTheme="majorHAnsi"/>
        </w:rPr>
      </w:pPr>
      <w:ins w:id="72" w:author="Nasanai Ngorima" w:date="2019-09-11T17:28:00Z">
        <w:r>
          <w:rPr>
            <w:rFonts w:asciiTheme="majorHAnsi" w:hAnsiTheme="majorHAnsi"/>
          </w:rPr>
          <w:t xml:space="preserve">These are mainly sales </w:t>
        </w:r>
        <w:proofErr w:type="gramStart"/>
        <w:r>
          <w:rPr>
            <w:rFonts w:asciiTheme="majorHAnsi" w:hAnsiTheme="majorHAnsi"/>
          </w:rPr>
          <w:t>to legal</w:t>
        </w:r>
        <w:proofErr w:type="gramEnd"/>
        <w:r>
          <w:rPr>
            <w:rFonts w:asciiTheme="majorHAnsi" w:hAnsiTheme="majorHAnsi"/>
          </w:rPr>
          <w:t xml:space="preserve"> persons who are not contractual nor our employees. Mostly this group comprises of o</w:t>
        </w:r>
        <w:r w:rsidR="002777B1">
          <w:rPr>
            <w:rFonts w:asciiTheme="majorHAnsi" w:hAnsiTheme="majorHAnsi"/>
          </w:rPr>
          <w:t xml:space="preserve">nce off </w:t>
        </w:r>
      </w:ins>
      <w:proofErr w:type="gramStart"/>
      <w:ins w:id="73" w:author="Nasanai Ngorima" w:date="2019-09-12T10:17:00Z">
        <w:r w:rsidR="002777B1">
          <w:rPr>
            <w:rFonts w:asciiTheme="majorHAnsi" w:hAnsiTheme="majorHAnsi"/>
          </w:rPr>
          <w:t xml:space="preserve">orders </w:t>
        </w:r>
      </w:ins>
      <w:ins w:id="74" w:author="Nasanai Ngorima" w:date="2019-09-11T17:28:00Z">
        <w:r w:rsidR="002777B1">
          <w:rPr>
            <w:rFonts w:asciiTheme="majorHAnsi" w:hAnsiTheme="majorHAnsi"/>
          </w:rPr>
          <w:t xml:space="preserve"> and</w:t>
        </w:r>
        <w:proofErr w:type="gramEnd"/>
        <w:r w:rsidR="002777B1">
          <w:rPr>
            <w:rFonts w:asciiTheme="majorHAnsi" w:hAnsiTheme="majorHAnsi"/>
          </w:rPr>
          <w:t xml:space="preserve"> short </w:t>
        </w:r>
      </w:ins>
      <w:ins w:id="75" w:author="Nasanai Ngorima" w:date="2019-09-12T10:16:00Z">
        <w:r w:rsidR="002777B1">
          <w:rPr>
            <w:rFonts w:asciiTheme="majorHAnsi" w:hAnsiTheme="majorHAnsi"/>
          </w:rPr>
          <w:t xml:space="preserve">term </w:t>
        </w:r>
      </w:ins>
      <w:ins w:id="76" w:author="Nasanai Ngorima" w:date="2019-09-11T17:28:00Z">
        <w:r>
          <w:rPr>
            <w:rFonts w:asciiTheme="majorHAnsi" w:hAnsiTheme="majorHAnsi"/>
          </w:rPr>
          <w:t>contracts.</w:t>
        </w:r>
      </w:ins>
    </w:p>
    <w:p w:rsidR="00742E3C" w:rsidRPr="00903740" w:rsidRDefault="00742E3C" w:rsidP="003D23B8">
      <w:pPr>
        <w:pStyle w:val="Heading3"/>
        <w:jc w:val="both"/>
      </w:pPr>
      <w:bookmarkStart w:id="77" w:name="_Toc15391773"/>
      <w:r w:rsidRPr="00903740">
        <w:t>Process Description</w:t>
      </w:r>
      <w:bookmarkEnd w:id="77"/>
    </w:p>
    <w:p w:rsidR="00044B4F" w:rsidRDefault="00044B4F" w:rsidP="003D23B8">
      <w:pPr>
        <w:jc w:val="both"/>
        <w:rPr>
          <w:ins w:id="78" w:author="Nasanai Ngorima" w:date="2019-09-12T07:46:00Z"/>
          <w:rFonts w:asciiTheme="majorHAnsi" w:hAnsiTheme="majorHAnsi"/>
          <w:sz w:val="22"/>
          <w:szCs w:val="22"/>
        </w:rPr>
      </w:pPr>
      <w:ins w:id="79" w:author="Nasanai Ngorima" w:date="2019-09-12T07:46:00Z">
        <w:r>
          <w:rPr>
            <w:rFonts w:asciiTheme="majorHAnsi" w:hAnsiTheme="majorHAnsi"/>
            <w:sz w:val="22"/>
            <w:szCs w:val="22"/>
          </w:rPr>
          <w:t xml:space="preserve">Each Service department submits proof of service provision or delivery of goods </w:t>
        </w:r>
        <w:r w:rsidR="00A725B2">
          <w:rPr>
            <w:rFonts w:asciiTheme="majorHAnsi" w:hAnsiTheme="majorHAnsi"/>
            <w:sz w:val="22"/>
            <w:szCs w:val="22"/>
          </w:rPr>
          <w:t xml:space="preserve">by way of an approved Delivery </w:t>
        </w:r>
      </w:ins>
      <w:ins w:id="80" w:author="Nasanai Ngorima" w:date="2019-09-12T10:17:00Z">
        <w:r w:rsidR="00A725B2">
          <w:rPr>
            <w:rFonts w:asciiTheme="majorHAnsi" w:hAnsiTheme="majorHAnsi"/>
            <w:sz w:val="22"/>
            <w:szCs w:val="22"/>
          </w:rPr>
          <w:t>N</w:t>
        </w:r>
      </w:ins>
      <w:ins w:id="81" w:author="Nasanai Ngorima" w:date="2019-09-12T07:46:00Z">
        <w:r>
          <w:rPr>
            <w:rFonts w:asciiTheme="majorHAnsi" w:hAnsiTheme="majorHAnsi"/>
            <w:sz w:val="22"/>
            <w:szCs w:val="22"/>
          </w:rPr>
          <w:t>ot</w:t>
        </w:r>
      </w:ins>
      <w:ins w:id="82" w:author="Nasanai Ngorima" w:date="2019-09-12T10:17:00Z">
        <w:r w:rsidR="00A725B2">
          <w:rPr>
            <w:rFonts w:asciiTheme="majorHAnsi" w:hAnsiTheme="majorHAnsi"/>
            <w:sz w:val="22"/>
            <w:szCs w:val="22"/>
          </w:rPr>
          <w:t>e</w:t>
        </w:r>
      </w:ins>
      <w:ins w:id="83" w:author="Nasanai Ngorima" w:date="2019-09-12T07:46:00Z">
        <w:r>
          <w:rPr>
            <w:rFonts w:asciiTheme="majorHAnsi" w:hAnsiTheme="majorHAnsi"/>
            <w:sz w:val="22"/>
            <w:szCs w:val="22"/>
          </w:rPr>
          <w:t xml:space="preserve"> </w:t>
        </w:r>
      </w:ins>
      <w:ins w:id="84" w:author="Nasanai Ngorima" w:date="2019-09-12T10:17:00Z">
        <w:r w:rsidR="00A725B2">
          <w:rPr>
            <w:rFonts w:asciiTheme="majorHAnsi" w:hAnsiTheme="majorHAnsi"/>
            <w:sz w:val="22"/>
            <w:szCs w:val="22"/>
          </w:rPr>
          <w:t xml:space="preserve">from </w:t>
        </w:r>
      </w:ins>
      <w:ins w:id="85" w:author="Nasanai Ngorima" w:date="2019-09-12T07:46:00Z">
        <w:r>
          <w:rPr>
            <w:rFonts w:asciiTheme="majorHAnsi" w:hAnsiTheme="majorHAnsi"/>
            <w:sz w:val="22"/>
            <w:szCs w:val="22"/>
          </w:rPr>
          <w:t xml:space="preserve">the client, email confirming service, or an approved quotation. On receipt of the invoicing instructions from the service departments, the Accounting Officer Revenue will verify if the source </w:t>
        </w:r>
      </w:ins>
      <w:ins w:id="86" w:author="Nasanai Ngorima" w:date="2019-09-12T07:48:00Z">
        <w:r>
          <w:rPr>
            <w:rFonts w:asciiTheme="majorHAnsi" w:hAnsiTheme="majorHAnsi"/>
            <w:sz w:val="22"/>
            <w:szCs w:val="22"/>
          </w:rPr>
          <w:t>document</w:t>
        </w:r>
      </w:ins>
      <w:ins w:id="87" w:author="Nasanai Ngorima" w:date="2019-09-12T07:46:00Z">
        <w:r>
          <w:rPr>
            <w:rFonts w:asciiTheme="majorHAnsi" w:hAnsiTheme="majorHAnsi"/>
            <w:sz w:val="22"/>
            <w:szCs w:val="22"/>
          </w:rPr>
          <w:t xml:space="preserve"> </w:t>
        </w:r>
      </w:ins>
      <w:ins w:id="88" w:author="Nasanai Ngorima" w:date="2019-09-12T07:48:00Z">
        <w:r>
          <w:rPr>
            <w:rFonts w:asciiTheme="majorHAnsi" w:hAnsiTheme="majorHAnsi"/>
            <w:sz w:val="22"/>
            <w:szCs w:val="22"/>
          </w:rPr>
          <w:t>meet the client expectations before they invoice.</w:t>
        </w:r>
      </w:ins>
    </w:p>
    <w:p w:rsidR="00044B4F" w:rsidRDefault="00044B4F" w:rsidP="003D23B8">
      <w:pPr>
        <w:jc w:val="both"/>
        <w:rPr>
          <w:ins w:id="89" w:author="Nasanai Ngorima" w:date="2019-09-12T07:46:00Z"/>
          <w:rFonts w:asciiTheme="majorHAnsi" w:hAnsiTheme="majorHAnsi"/>
          <w:sz w:val="22"/>
          <w:szCs w:val="22"/>
        </w:rPr>
      </w:pPr>
    </w:p>
    <w:p w:rsidR="00742E3C" w:rsidRPr="00903740" w:rsidRDefault="00376088" w:rsidP="003D23B8">
      <w:pPr>
        <w:jc w:val="both"/>
        <w:rPr>
          <w:rFonts w:asciiTheme="majorHAnsi" w:hAnsiTheme="majorHAnsi"/>
          <w:sz w:val="22"/>
          <w:szCs w:val="22"/>
        </w:rPr>
      </w:pPr>
      <w:r w:rsidRPr="00903740">
        <w:rPr>
          <w:rFonts w:asciiTheme="majorHAnsi" w:hAnsiTheme="majorHAnsi"/>
          <w:sz w:val="22"/>
          <w:szCs w:val="22"/>
        </w:rPr>
        <w:t>Before an invoice is captured by the Accounting Officer</w:t>
      </w:r>
      <w:r w:rsidR="00774E91" w:rsidRPr="00903740">
        <w:rPr>
          <w:rFonts w:asciiTheme="majorHAnsi" w:hAnsiTheme="majorHAnsi"/>
          <w:sz w:val="22"/>
          <w:szCs w:val="22"/>
        </w:rPr>
        <w:t xml:space="preserve"> – Revenue</w:t>
      </w:r>
      <w:r w:rsidRPr="00903740">
        <w:rPr>
          <w:rFonts w:asciiTheme="majorHAnsi" w:hAnsiTheme="majorHAnsi"/>
          <w:sz w:val="22"/>
          <w:szCs w:val="22"/>
        </w:rPr>
        <w:t xml:space="preserve">, the accounts receivable staff must ensure all </w:t>
      </w:r>
      <w:r w:rsidR="00B15F02" w:rsidRPr="00903740">
        <w:rPr>
          <w:rFonts w:asciiTheme="majorHAnsi" w:hAnsiTheme="majorHAnsi"/>
          <w:sz w:val="22"/>
          <w:szCs w:val="22"/>
        </w:rPr>
        <w:t>Delivery notes</w:t>
      </w:r>
      <w:r w:rsidRPr="00903740">
        <w:rPr>
          <w:rFonts w:asciiTheme="majorHAnsi" w:hAnsiTheme="majorHAnsi"/>
          <w:sz w:val="22"/>
          <w:szCs w:val="22"/>
        </w:rPr>
        <w:t xml:space="preserve"> reflect</w:t>
      </w:r>
      <w:r w:rsidR="00B15F02" w:rsidRPr="00903740">
        <w:rPr>
          <w:rFonts w:asciiTheme="majorHAnsi" w:hAnsiTheme="majorHAnsi"/>
          <w:sz w:val="22"/>
          <w:szCs w:val="22"/>
        </w:rPr>
        <w:t>s</w:t>
      </w:r>
      <w:r w:rsidRPr="00903740">
        <w:rPr>
          <w:rFonts w:asciiTheme="majorHAnsi" w:hAnsiTheme="majorHAnsi"/>
          <w:sz w:val="22"/>
          <w:szCs w:val="22"/>
        </w:rPr>
        <w:t xml:space="preserve"> </w:t>
      </w:r>
      <w:r w:rsidR="00B15F02" w:rsidRPr="00903740">
        <w:rPr>
          <w:rFonts w:asciiTheme="majorHAnsi" w:hAnsiTheme="majorHAnsi"/>
          <w:sz w:val="22"/>
          <w:szCs w:val="22"/>
        </w:rPr>
        <w:t>the correct quantities</w:t>
      </w:r>
      <w:r w:rsidR="00774E91" w:rsidRPr="00903740">
        <w:rPr>
          <w:rFonts w:asciiTheme="majorHAnsi" w:hAnsiTheme="majorHAnsi"/>
          <w:sz w:val="22"/>
          <w:szCs w:val="22"/>
        </w:rPr>
        <w:t xml:space="preserve"> of goods</w:t>
      </w:r>
      <w:r w:rsidRPr="00903740">
        <w:rPr>
          <w:rFonts w:asciiTheme="majorHAnsi" w:hAnsiTheme="majorHAnsi"/>
          <w:sz w:val="22"/>
          <w:szCs w:val="22"/>
        </w:rPr>
        <w:t xml:space="preserve"> </w:t>
      </w:r>
      <w:r w:rsidR="00B15F02" w:rsidRPr="00903740">
        <w:rPr>
          <w:rFonts w:asciiTheme="majorHAnsi" w:hAnsiTheme="majorHAnsi"/>
          <w:sz w:val="22"/>
          <w:szCs w:val="22"/>
        </w:rPr>
        <w:t xml:space="preserve">delivered </w:t>
      </w:r>
      <w:r w:rsidR="003904FB" w:rsidRPr="00903740">
        <w:rPr>
          <w:rFonts w:asciiTheme="majorHAnsi" w:hAnsiTheme="majorHAnsi"/>
          <w:sz w:val="22"/>
          <w:szCs w:val="22"/>
        </w:rPr>
        <w:t xml:space="preserve">to the customers. Once verified the Delivery Notes are </w:t>
      </w:r>
      <w:r w:rsidR="00B15F02" w:rsidRPr="00903740">
        <w:rPr>
          <w:rFonts w:asciiTheme="majorHAnsi" w:hAnsiTheme="majorHAnsi"/>
          <w:sz w:val="22"/>
          <w:szCs w:val="22"/>
        </w:rPr>
        <w:t>submit</w:t>
      </w:r>
      <w:r w:rsidR="003904FB" w:rsidRPr="00903740">
        <w:rPr>
          <w:rFonts w:asciiTheme="majorHAnsi" w:hAnsiTheme="majorHAnsi"/>
          <w:sz w:val="22"/>
          <w:szCs w:val="22"/>
        </w:rPr>
        <w:t>ted</w:t>
      </w:r>
      <w:r w:rsidR="00B15F02" w:rsidRPr="00903740">
        <w:rPr>
          <w:rFonts w:asciiTheme="majorHAnsi" w:hAnsiTheme="majorHAnsi"/>
          <w:sz w:val="22"/>
          <w:szCs w:val="22"/>
        </w:rPr>
        <w:t xml:space="preserve"> to the Accounting Officer – Revenue</w:t>
      </w:r>
      <w:r w:rsidR="003904FB" w:rsidRPr="00903740">
        <w:rPr>
          <w:rFonts w:asciiTheme="majorHAnsi" w:hAnsiTheme="majorHAnsi"/>
          <w:sz w:val="22"/>
          <w:szCs w:val="22"/>
        </w:rPr>
        <w:t xml:space="preserve">. The Accounting Officer – Revenue </w:t>
      </w:r>
      <w:r w:rsidR="00B15F02" w:rsidRPr="00903740">
        <w:rPr>
          <w:rFonts w:asciiTheme="majorHAnsi" w:hAnsiTheme="majorHAnsi"/>
          <w:sz w:val="22"/>
          <w:szCs w:val="22"/>
        </w:rPr>
        <w:t>raises an invoice against</w:t>
      </w:r>
      <w:r w:rsidR="00774E91" w:rsidRPr="00903740">
        <w:rPr>
          <w:rFonts w:asciiTheme="majorHAnsi" w:hAnsiTheme="majorHAnsi"/>
          <w:sz w:val="22"/>
          <w:szCs w:val="22"/>
        </w:rPr>
        <w:t xml:space="preserve"> a</w:t>
      </w:r>
      <w:r w:rsidR="00B15F02" w:rsidRPr="00903740">
        <w:rPr>
          <w:rFonts w:asciiTheme="majorHAnsi" w:hAnsiTheme="majorHAnsi"/>
          <w:sz w:val="22"/>
          <w:szCs w:val="22"/>
        </w:rPr>
        <w:t xml:space="preserve"> Delivery note</w:t>
      </w:r>
      <w:r w:rsidR="003904FB" w:rsidRPr="00903740">
        <w:rPr>
          <w:rFonts w:asciiTheme="majorHAnsi" w:hAnsiTheme="majorHAnsi"/>
          <w:sz w:val="22"/>
          <w:szCs w:val="22"/>
        </w:rPr>
        <w:t xml:space="preserve"> capturing the following details:</w:t>
      </w:r>
      <w:r w:rsidR="00B15F02" w:rsidRPr="00903740">
        <w:rPr>
          <w:rFonts w:asciiTheme="majorHAnsi" w:hAnsiTheme="majorHAnsi"/>
          <w:sz w:val="22"/>
          <w:szCs w:val="22"/>
        </w:rPr>
        <w:t xml:space="preserve"> </w:t>
      </w:r>
    </w:p>
    <w:p w:rsidR="000F668F" w:rsidRPr="00903740" w:rsidRDefault="000F668F" w:rsidP="003D23B8">
      <w:pPr>
        <w:jc w:val="both"/>
        <w:rPr>
          <w:rFonts w:asciiTheme="majorHAnsi" w:hAnsiTheme="majorHAnsi"/>
          <w:b/>
          <w:bCs/>
          <w:sz w:val="22"/>
          <w:szCs w:val="22"/>
        </w:rPr>
      </w:pPr>
      <w:r w:rsidRPr="00903740">
        <w:rPr>
          <w:rFonts w:asciiTheme="majorHAnsi" w:hAnsiTheme="majorHAnsi"/>
          <w:b/>
          <w:bCs/>
          <w:sz w:val="22"/>
          <w:szCs w:val="22"/>
        </w:rPr>
        <w:t>Invoicing Details</w:t>
      </w:r>
    </w:p>
    <w:tbl>
      <w:tblPr>
        <w:tblStyle w:val="TableGrid"/>
        <w:tblW w:w="0" w:type="auto"/>
        <w:tblLook w:val="04A0" w:firstRow="1" w:lastRow="0" w:firstColumn="1" w:lastColumn="0" w:noHBand="0" w:noVBand="1"/>
      </w:tblPr>
      <w:tblGrid>
        <w:gridCol w:w="3005"/>
        <w:gridCol w:w="3005"/>
        <w:gridCol w:w="3006"/>
      </w:tblGrid>
      <w:tr w:rsidR="000F668F" w:rsidRPr="00903740" w:rsidTr="001907FC">
        <w:tc>
          <w:tcPr>
            <w:tcW w:w="3005" w:type="dxa"/>
          </w:tcPr>
          <w:p w:rsidR="000F668F" w:rsidRPr="00903740" w:rsidRDefault="000F668F" w:rsidP="003D23B8">
            <w:pPr>
              <w:jc w:val="both"/>
              <w:rPr>
                <w:rFonts w:asciiTheme="majorHAnsi" w:hAnsiTheme="majorHAnsi"/>
                <w:b/>
                <w:bCs/>
              </w:rPr>
            </w:pPr>
            <w:r w:rsidRPr="00903740">
              <w:rPr>
                <w:rFonts w:asciiTheme="majorHAnsi" w:hAnsiTheme="majorHAnsi"/>
                <w:b/>
                <w:bCs/>
              </w:rPr>
              <w:t>Column Name</w:t>
            </w:r>
          </w:p>
        </w:tc>
        <w:tc>
          <w:tcPr>
            <w:tcW w:w="3005" w:type="dxa"/>
          </w:tcPr>
          <w:p w:rsidR="000F668F" w:rsidRPr="00903740" w:rsidRDefault="000F668F" w:rsidP="003D23B8">
            <w:pPr>
              <w:jc w:val="both"/>
              <w:rPr>
                <w:rFonts w:asciiTheme="majorHAnsi" w:hAnsiTheme="majorHAnsi"/>
                <w:b/>
                <w:bCs/>
              </w:rPr>
            </w:pPr>
            <w:del w:id="90" w:author="Nasanai Ngorima" w:date="2019-09-12T07:48:00Z">
              <w:r w:rsidRPr="00903740" w:rsidDel="00044B4F">
                <w:rPr>
                  <w:rFonts w:asciiTheme="majorHAnsi" w:hAnsiTheme="majorHAnsi"/>
                  <w:b/>
                  <w:bCs/>
                </w:rPr>
                <w:delText>Datatype</w:delText>
              </w:r>
            </w:del>
          </w:p>
        </w:tc>
        <w:tc>
          <w:tcPr>
            <w:tcW w:w="3006" w:type="dxa"/>
          </w:tcPr>
          <w:p w:rsidR="000F668F" w:rsidRPr="00903740" w:rsidRDefault="000F668F" w:rsidP="003D23B8">
            <w:pPr>
              <w:jc w:val="both"/>
              <w:rPr>
                <w:rFonts w:asciiTheme="majorHAnsi" w:hAnsiTheme="majorHAnsi"/>
                <w:b/>
                <w:bCs/>
              </w:rPr>
            </w:pPr>
            <w:del w:id="91" w:author="Nasanai Ngorima" w:date="2019-09-12T07:48:00Z">
              <w:r w:rsidRPr="00903740" w:rsidDel="00044B4F">
                <w:rPr>
                  <w:rFonts w:asciiTheme="majorHAnsi" w:hAnsiTheme="majorHAnsi"/>
                  <w:b/>
                  <w:bCs/>
                </w:rPr>
                <w:delText>Length</w:delText>
              </w:r>
            </w:del>
          </w:p>
        </w:tc>
      </w:tr>
      <w:tr w:rsidR="000F668F" w:rsidRPr="00903740" w:rsidTr="001907FC">
        <w:tc>
          <w:tcPr>
            <w:tcW w:w="3005" w:type="dxa"/>
          </w:tcPr>
          <w:p w:rsidR="000F668F" w:rsidRPr="00903740" w:rsidRDefault="000F668F" w:rsidP="003D23B8">
            <w:pPr>
              <w:jc w:val="both"/>
              <w:rPr>
                <w:rFonts w:asciiTheme="majorHAnsi" w:hAnsiTheme="majorHAnsi"/>
              </w:rPr>
            </w:pPr>
            <w:r w:rsidRPr="00903740">
              <w:rPr>
                <w:rFonts w:asciiTheme="majorHAnsi" w:hAnsiTheme="majorHAnsi"/>
              </w:rPr>
              <w:t>Customer Account</w:t>
            </w:r>
          </w:p>
        </w:tc>
        <w:tc>
          <w:tcPr>
            <w:tcW w:w="3005" w:type="dxa"/>
          </w:tcPr>
          <w:p w:rsidR="000F668F" w:rsidRPr="00903740" w:rsidRDefault="000F668F" w:rsidP="003D23B8">
            <w:pPr>
              <w:jc w:val="both"/>
              <w:rPr>
                <w:rFonts w:asciiTheme="majorHAnsi" w:hAnsiTheme="majorHAnsi"/>
              </w:rPr>
            </w:pPr>
            <w:del w:id="92" w:author="Nasanai Ngorima" w:date="2019-09-12T07:48:00Z">
              <w:r w:rsidRPr="00903740" w:rsidDel="00044B4F">
                <w:rPr>
                  <w:rFonts w:asciiTheme="majorHAnsi" w:hAnsiTheme="majorHAnsi"/>
                </w:rPr>
                <w:delText>Varchar</w:delText>
              </w:r>
            </w:del>
          </w:p>
        </w:tc>
        <w:tc>
          <w:tcPr>
            <w:tcW w:w="3006" w:type="dxa"/>
          </w:tcPr>
          <w:p w:rsidR="000F668F" w:rsidRPr="00903740" w:rsidRDefault="000F668F" w:rsidP="003D23B8">
            <w:pPr>
              <w:jc w:val="both"/>
              <w:rPr>
                <w:rFonts w:asciiTheme="majorHAnsi" w:hAnsiTheme="majorHAnsi"/>
              </w:rPr>
            </w:pPr>
            <w:del w:id="93" w:author="Nasanai Ngorima" w:date="2019-09-12T07:48:00Z">
              <w:r w:rsidRPr="00903740" w:rsidDel="00044B4F">
                <w:rPr>
                  <w:rFonts w:asciiTheme="majorHAnsi" w:hAnsiTheme="majorHAnsi"/>
                </w:rPr>
                <w:delText>20</w:delText>
              </w:r>
            </w:del>
          </w:p>
        </w:tc>
      </w:tr>
      <w:tr w:rsidR="00044B4F" w:rsidRPr="00903740" w:rsidTr="001907FC">
        <w:tc>
          <w:tcPr>
            <w:tcW w:w="3005" w:type="dxa"/>
          </w:tcPr>
          <w:p w:rsidR="00044B4F" w:rsidRPr="00903740" w:rsidRDefault="00044B4F" w:rsidP="003D23B8">
            <w:pPr>
              <w:jc w:val="both"/>
              <w:rPr>
                <w:rFonts w:asciiTheme="majorHAnsi" w:hAnsiTheme="majorHAnsi"/>
              </w:rPr>
            </w:pPr>
            <w:ins w:id="94" w:author="Nasanai Ngorima" w:date="2019-09-12T07:50:00Z">
              <w:r w:rsidRPr="00903740">
                <w:rPr>
                  <w:rFonts w:asciiTheme="majorHAnsi" w:hAnsiTheme="majorHAnsi"/>
                </w:rPr>
                <w:t>Invoice Date</w:t>
              </w:r>
            </w:ins>
            <w:del w:id="95" w:author="Nasanai Ngorima" w:date="2019-09-12T07:50:00Z">
              <w:r w:rsidRPr="00903740" w:rsidDel="00E07F7D">
                <w:rPr>
                  <w:rFonts w:asciiTheme="majorHAnsi" w:hAnsiTheme="majorHAnsi"/>
                </w:rPr>
                <w:delText>Invoice Account</w:delText>
              </w:r>
            </w:del>
          </w:p>
        </w:tc>
        <w:tc>
          <w:tcPr>
            <w:tcW w:w="3005" w:type="dxa"/>
          </w:tcPr>
          <w:p w:rsidR="00044B4F" w:rsidRPr="00903740" w:rsidRDefault="00044B4F" w:rsidP="003D23B8">
            <w:pPr>
              <w:jc w:val="both"/>
              <w:rPr>
                <w:rFonts w:asciiTheme="majorHAnsi" w:hAnsiTheme="majorHAnsi"/>
              </w:rPr>
            </w:pPr>
            <w:del w:id="96" w:author="Nasanai Ngorima" w:date="2019-09-12T07:48:00Z">
              <w:r w:rsidRPr="00903740" w:rsidDel="00044B4F">
                <w:rPr>
                  <w:rFonts w:asciiTheme="majorHAnsi" w:hAnsiTheme="majorHAnsi"/>
                </w:rPr>
                <w:delText>Varchar</w:delText>
              </w:r>
            </w:del>
          </w:p>
        </w:tc>
        <w:tc>
          <w:tcPr>
            <w:tcW w:w="3006" w:type="dxa"/>
          </w:tcPr>
          <w:p w:rsidR="00044B4F" w:rsidRPr="00903740" w:rsidRDefault="00044B4F" w:rsidP="003D23B8">
            <w:pPr>
              <w:jc w:val="both"/>
              <w:rPr>
                <w:rFonts w:asciiTheme="majorHAnsi" w:hAnsiTheme="majorHAnsi"/>
              </w:rPr>
            </w:pPr>
            <w:del w:id="97" w:author="Nasanai Ngorima" w:date="2019-09-12T07:48:00Z">
              <w:r w:rsidRPr="00903740" w:rsidDel="00044B4F">
                <w:rPr>
                  <w:rFonts w:asciiTheme="majorHAnsi" w:hAnsiTheme="majorHAnsi"/>
                </w:rPr>
                <w:delText>20</w:delText>
              </w:r>
            </w:del>
          </w:p>
        </w:tc>
      </w:tr>
      <w:tr w:rsidR="00044B4F" w:rsidRPr="00903740" w:rsidTr="001907FC">
        <w:tc>
          <w:tcPr>
            <w:tcW w:w="3005" w:type="dxa"/>
          </w:tcPr>
          <w:p w:rsidR="00044B4F" w:rsidRPr="00903740" w:rsidRDefault="00044B4F" w:rsidP="003D23B8">
            <w:pPr>
              <w:jc w:val="both"/>
              <w:rPr>
                <w:rFonts w:asciiTheme="majorHAnsi" w:hAnsiTheme="majorHAnsi"/>
              </w:rPr>
            </w:pPr>
            <w:del w:id="98" w:author="Nasanai Ngorima" w:date="2019-09-12T07:50:00Z">
              <w:r w:rsidRPr="00903740" w:rsidDel="00044B4F">
                <w:rPr>
                  <w:rFonts w:asciiTheme="majorHAnsi" w:hAnsiTheme="majorHAnsi"/>
                </w:rPr>
                <w:delText>Invoice Date</w:delText>
              </w:r>
            </w:del>
            <w:ins w:id="99" w:author="Nasanai Ngorima" w:date="2019-09-12T07:50:00Z">
              <w:r>
                <w:rPr>
                  <w:rFonts w:asciiTheme="majorHAnsi" w:hAnsiTheme="majorHAnsi"/>
                </w:rPr>
                <w:t>Receiving bank</w:t>
              </w:r>
            </w:ins>
          </w:p>
        </w:tc>
        <w:tc>
          <w:tcPr>
            <w:tcW w:w="3005" w:type="dxa"/>
          </w:tcPr>
          <w:p w:rsidR="00044B4F" w:rsidRPr="00903740" w:rsidRDefault="00044B4F" w:rsidP="003D23B8">
            <w:pPr>
              <w:jc w:val="both"/>
              <w:rPr>
                <w:rFonts w:asciiTheme="majorHAnsi" w:hAnsiTheme="majorHAnsi"/>
              </w:rPr>
            </w:pPr>
            <w:del w:id="100" w:author="Nasanai Ngorima" w:date="2019-09-12T07:48:00Z">
              <w:r w:rsidRPr="00903740" w:rsidDel="00044B4F">
                <w:rPr>
                  <w:rFonts w:asciiTheme="majorHAnsi" w:hAnsiTheme="majorHAnsi"/>
                </w:rPr>
                <w:delText>Varchar</w:delText>
              </w:r>
            </w:del>
          </w:p>
        </w:tc>
        <w:tc>
          <w:tcPr>
            <w:tcW w:w="3006" w:type="dxa"/>
          </w:tcPr>
          <w:p w:rsidR="00044B4F" w:rsidRPr="00903740" w:rsidRDefault="00044B4F" w:rsidP="003D23B8">
            <w:pPr>
              <w:jc w:val="both"/>
              <w:rPr>
                <w:rFonts w:asciiTheme="majorHAnsi" w:hAnsiTheme="majorHAnsi"/>
              </w:rPr>
            </w:pPr>
            <w:del w:id="101" w:author="Nasanai Ngorima" w:date="2019-09-12T07:48:00Z">
              <w:r w:rsidRPr="00903740" w:rsidDel="00044B4F">
                <w:rPr>
                  <w:rFonts w:asciiTheme="majorHAnsi" w:hAnsiTheme="majorHAnsi"/>
                </w:rPr>
                <w:delText>20</w:delText>
              </w:r>
            </w:del>
          </w:p>
        </w:tc>
      </w:tr>
      <w:tr w:rsidR="00044B4F" w:rsidRPr="00903740" w:rsidTr="001907FC">
        <w:tc>
          <w:tcPr>
            <w:tcW w:w="3005" w:type="dxa"/>
          </w:tcPr>
          <w:p w:rsidR="00044B4F" w:rsidRPr="00903740" w:rsidRDefault="00044B4F" w:rsidP="003D23B8">
            <w:pPr>
              <w:jc w:val="both"/>
              <w:rPr>
                <w:rFonts w:asciiTheme="majorHAnsi" w:hAnsiTheme="majorHAnsi"/>
              </w:rPr>
            </w:pPr>
            <w:r w:rsidRPr="00903740">
              <w:rPr>
                <w:rFonts w:asciiTheme="majorHAnsi" w:hAnsiTheme="majorHAnsi"/>
              </w:rPr>
              <w:t>Invoice Currency</w:t>
            </w:r>
          </w:p>
        </w:tc>
        <w:tc>
          <w:tcPr>
            <w:tcW w:w="3005" w:type="dxa"/>
          </w:tcPr>
          <w:p w:rsidR="00044B4F" w:rsidRPr="00903740" w:rsidRDefault="00044B4F" w:rsidP="003D23B8">
            <w:pPr>
              <w:jc w:val="both"/>
              <w:rPr>
                <w:rFonts w:asciiTheme="majorHAnsi" w:hAnsiTheme="majorHAnsi"/>
              </w:rPr>
            </w:pPr>
            <w:del w:id="102" w:author="Nasanai Ngorima" w:date="2019-09-12T07:48:00Z">
              <w:r w:rsidRPr="00903740" w:rsidDel="00044B4F">
                <w:rPr>
                  <w:rFonts w:asciiTheme="majorHAnsi" w:hAnsiTheme="majorHAnsi"/>
                </w:rPr>
                <w:delText>Varchar</w:delText>
              </w:r>
            </w:del>
          </w:p>
        </w:tc>
        <w:tc>
          <w:tcPr>
            <w:tcW w:w="3006" w:type="dxa"/>
          </w:tcPr>
          <w:p w:rsidR="00044B4F" w:rsidRPr="00903740" w:rsidRDefault="00044B4F" w:rsidP="003D23B8">
            <w:pPr>
              <w:jc w:val="both"/>
              <w:rPr>
                <w:rFonts w:asciiTheme="majorHAnsi" w:hAnsiTheme="majorHAnsi"/>
              </w:rPr>
            </w:pPr>
            <w:del w:id="103" w:author="Nasanai Ngorima" w:date="2019-09-12T07:48:00Z">
              <w:r w:rsidRPr="00903740" w:rsidDel="00044B4F">
                <w:rPr>
                  <w:rFonts w:asciiTheme="majorHAnsi" w:hAnsiTheme="majorHAnsi"/>
                </w:rPr>
                <w:delText>20</w:delText>
              </w:r>
            </w:del>
          </w:p>
        </w:tc>
      </w:tr>
      <w:tr w:rsidR="00044B4F" w:rsidRPr="00903740" w:rsidTr="001907FC">
        <w:trPr>
          <w:ins w:id="104" w:author="Nasanai Ngorima" w:date="2019-09-12T07:49:00Z"/>
        </w:trPr>
        <w:tc>
          <w:tcPr>
            <w:tcW w:w="3005" w:type="dxa"/>
          </w:tcPr>
          <w:p w:rsidR="00044B4F" w:rsidRPr="00903740" w:rsidRDefault="00044B4F" w:rsidP="003D23B8">
            <w:pPr>
              <w:jc w:val="both"/>
              <w:rPr>
                <w:ins w:id="105" w:author="Nasanai Ngorima" w:date="2019-09-12T07:49:00Z"/>
                <w:rFonts w:asciiTheme="majorHAnsi" w:hAnsiTheme="majorHAnsi"/>
              </w:rPr>
            </w:pPr>
            <w:ins w:id="106" w:author="Nasanai Ngorima" w:date="2019-09-12T07:50:00Z">
              <w:r>
                <w:rPr>
                  <w:rFonts w:asciiTheme="majorHAnsi" w:hAnsiTheme="majorHAnsi"/>
                </w:rPr>
                <w:t>Customer Department</w:t>
              </w:r>
            </w:ins>
          </w:p>
        </w:tc>
        <w:tc>
          <w:tcPr>
            <w:tcW w:w="3005" w:type="dxa"/>
          </w:tcPr>
          <w:p w:rsidR="00044B4F" w:rsidRPr="00903740" w:rsidDel="00044B4F" w:rsidRDefault="00044B4F" w:rsidP="003D23B8">
            <w:pPr>
              <w:jc w:val="both"/>
              <w:rPr>
                <w:ins w:id="107" w:author="Nasanai Ngorima" w:date="2019-09-12T07:49:00Z"/>
                <w:rFonts w:asciiTheme="majorHAnsi" w:hAnsiTheme="majorHAnsi"/>
              </w:rPr>
            </w:pPr>
          </w:p>
        </w:tc>
        <w:tc>
          <w:tcPr>
            <w:tcW w:w="3006" w:type="dxa"/>
          </w:tcPr>
          <w:p w:rsidR="00044B4F" w:rsidRPr="00903740" w:rsidDel="00044B4F" w:rsidRDefault="00044B4F" w:rsidP="003D23B8">
            <w:pPr>
              <w:jc w:val="both"/>
              <w:rPr>
                <w:ins w:id="108" w:author="Nasanai Ngorima" w:date="2019-09-12T07:49:00Z"/>
                <w:rFonts w:asciiTheme="majorHAnsi" w:hAnsiTheme="majorHAnsi"/>
              </w:rPr>
            </w:pPr>
          </w:p>
        </w:tc>
      </w:tr>
      <w:tr w:rsidR="00044B4F" w:rsidRPr="00903740" w:rsidTr="001907FC">
        <w:trPr>
          <w:ins w:id="109" w:author="Nasanai Ngorima" w:date="2019-09-12T07:49:00Z"/>
        </w:trPr>
        <w:tc>
          <w:tcPr>
            <w:tcW w:w="3005" w:type="dxa"/>
          </w:tcPr>
          <w:p w:rsidR="00044B4F" w:rsidRPr="00903740" w:rsidRDefault="00044B4F" w:rsidP="003D23B8">
            <w:pPr>
              <w:jc w:val="both"/>
              <w:rPr>
                <w:ins w:id="110" w:author="Nasanai Ngorima" w:date="2019-09-12T07:49:00Z"/>
                <w:rFonts w:asciiTheme="majorHAnsi" w:hAnsiTheme="majorHAnsi"/>
              </w:rPr>
            </w:pPr>
            <w:ins w:id="111" w:author="Nasanai Ngorima" w:date="2019-09-12T07:50:00Z">
              <w:r>
                <w:rPr>
                  <w:rFonts w:asciiTheme="majorHAnsi" w:hAnsiTheme="majorHAnsi"/>
                </w:rPr>
                <w:t>Customer Section</w:t>
              </w:r>
            </w:ins>
          </w:p>
        </w:tc>
        <w:tc>
          <w:tcPr>
            <w:tcW w:w="3005" w:type="dxa"/>
          </w:tcPr>
          <w:p w:rsidR="00044B4F" w:rsidRPr="00903740" w:rsidDel="00044B4F" w:rsidRDefault="00044B4F" w:rsidP="003D23B8">
            <w:pPr>
              <w:jc w:val="both"/>
              <w:rPr>
                <w:ins w:id="112" w:author="Nasanai Ngorima" w:date="2019-09-12T07:49:00Z"/>
                <w:rFonts w:asciiTheme="majorHAnsi" w:hAnsiTheme="majorHAnsi"/>
              </w:rPr>
            </w:pPr>
          </w:p>
        </w:tc>
        <w:tc>
          <w:tcPr>
            <w:tcW w:w="3006" w:type="dxa"/>
          </w:tcPr>
          <w:p w:rsidR="00044B4F" w:rsidRPr="00903740" w:rsidDel="00044B4F" w:rsidRDefault="00044B4F" w:rsidP="003D23B8">
            <w:pPr>
              <w:jc w:val="both"/>
              <w:rPr>
                <w:ins w:id="113" w:author="Nasanai Ngorima" w:date="2019-09-12T07:49:00Z"/>
                <w:rFonts w:asciiTheme="majorHAnsi" w:hAnsiTheme="majorHAnsi"/>
              </w:rPr>
            </w:pPr>
          </w:p>
        </w:tc>
      </w:tr>
      <w:tr w:rsidR="00044B4F" w:rsidRPr="00903740" w:rsidTr="001907FC">
        <w:trPr>
          <w:ins w:id="114" w:author="Nasanai Ngorima" w:date="2019-09-12T07:49:00Z"/>
        </w:trPr>
        <w:tc>
          <w:tcPr>
            <w:tcW w:w="3005" w:type="dxa"/>
          </w:tcPr>
          <w:p w:rsidR="00044B4F" w:rsidRPr="00903740" w:rsidRDefault="00044B4F" w:rsidP="003D23B8">
            <w:pPr>
              <w:jc w:val="both"/>
              <w:rPr>
                <w:ins w:id="115" w:author="Nasanai Ngorima" w:date="2019-09-12T07:49:00Z"/>
                <w:rFonts w:asciiTheme="majorHAnsi" w:hAnsiTheme="majorHAnsi"/>
              </w:rPr>
            </w:pPr>
            <w:ins w:id="116" w:author="Nasanai Ngorima" w:date="2019-09-12T07:50:00Z">
              <w:r>
                <w:rPr>
                  <w:rFonts w:asciiTheme="majorHAnsi" w:hAnsiTheme="majorHAnsi"/>
                </w:rPr>
                <w:t xml:space="preserve">Customer </w:t>
              </w:r>
            </w:ins>
            <w:ins w:id="117" w:author="Nasanai Ngorima" w:date="2019-09-12T07:51:00Z">
              <w:r>
                <w:rPr>
                  <w:rFonts w:asciiTheme="majorHAnsi" w:hAnsiTheme="majorHAnsi"/>
                </w:rPr>
                <w:t>Cost Centre</w:t>
              </w:r>
            </w:ins>
          </w:p>
        </w:tc>
        <w:tc>
          <w:tcPr>
            <w:tcW w:w="3005" w:type="dxa"/>
          </w:tcPr>
          <w:p w:rsidR="00044B4F" w:rsidRPr="00903740" w:rsidDel="00044B4F" w:rsidRDefault="00044B4F" w:rsidP="003D23B8">
            <w:pPr>
              <w:jc w:val="both"/>
              <w:rPr>
                <w:ins w:id="118" w:author="Nasanai Ngorima" w:date="2019-09-12T07:49:00Z"/>
                <w:rFonts w:asciiTheme="majorHAnsi" w:hAnsiTheme="majorHAnsi"/>
              </w:rPr>
            </w:pPr>
          </w:p>
        </w:tc>
        <w:tc>
          <w:tcPr>
            <w:tcW w:w="3006" w:type="dxa"/>
          </w:tcPr>
          <w:p w:rsidR="00044B4F" w:rsidRPr="00903740" w:rsidDel="00044B4F" w:rsidRDefault="00044B4F" w:rsidP="003D23B8">
            <w:pPr>
              <w:jc w:val="both"/>
              <w:rPr>
                <w:ins w:id="119" w:author="Nasanai Ngorima" w:date="2019-09-12T07:49:00Z"/>
                <w:rFonts w:asciiTheme="majorHAnsi" w:hAnsiTheme="majorHAnsi"/>
              </w:rPr>
            </w:pPr>
          </w:p>
        </w:tc>
      </w:tr>
      <w:tr w:rsidR="00044B4F" w:rsidRPr="00903740" w:rsidTr="001907FC">
        <w:trPr>
          <w:ins w:id="120" w:author="Nasanai Ngorima" w:date="2019-09-12T07:49:00Z"/>
        </w:trPr>
        <w:tc>
          <w:tcPr>
            <w:tcW w:w="3005" w:type="dxa"/>
          </w:tcPr>
          <w:p w:rsidR="00044B4F" w:rsidRPr="00903740" w:rsidRDefault="00044B4F" w:rsidP="003D23B8">
            <w:pPr>
              <w:jc w:val="both"/>
              <w:rPr>
                <w:ins w:id="121" w:author="Nasanai Ngorima" w:date="2019-09-12T07:49:00Z"/>
                <w:rFonts w:asciiTheme="majorHAnsi" w:hAnsiTheme="majorHAnsi"/>
              </w:rPr>
            </w:pPr>
            <w:ins w:id="122" w:author="Nasanai Ngorima" w:date="2019-09-12T07:51:00Z">
              <w:r>
                <w:rPr>
                  <w:rFonts w:asciiTheme="majorHAnsi" w:hAnsiTheme="majorHAnsi"/>
                </w:rPr>
                <w:t>Invoice Line Description</w:t>
              </w:r>
            </w:ins>
          </w:p>
        </w:tc>
        <w:tc>
          <w:tcPr>
            <w:tcW w:w="3005" w:type="dxa"/>
          </w:tcPr>
          <w:p w:rsidR="00044B4F" w:rsidRPr="00903740" w:rsidDel="00044B4F" w:rsidRDefault="00044B4F" w:rsidP="003D23B8">
            <w:pPr>
              <w:jc w:val="both"/>
              <w:rPr>
                <w:ins w:id="123" w:author="Nasanai Ngorima" w:date="2019-09-12T07:49:00Z"/>
                <w:rFonts w:asciiTheme="majorHAnsi" w:hAnsiTheme="majorHAnsi"/>
              </w:rPr>
            </w:pPr>
          </w:p>
        </w:tc>
        <w:tc>
          <w:tcPr>
            <w:tcW w:w="3006" w:type="dxa"/>
          </w:tcPr>
          <w:p w:rsidR="00044B4F" w:rsidRPr="00903740" w:rsidDel="00044B4F" w:rsidRDefault="00044B4F" w:rsidP="003D23B8">
            <w:pPr>
              <w:jc w:val="both"/>
              <w:rPr>
                <w:ins w:id="124" w:author="Nasanai Ngorima" w:date="2019-09-12T07:49:00Z"/>
                <w:rFonts w:asciiTheme="majorHAnsi" w:hAnsiTheme="majorHAnsi"/>
              </w:rPr>
            </w:pPr>
          </w:p>
        </w:tc>
      </w:tr>
      <w:tr w:rsidR="00044B4F" w:rsidRPr="00903740" w:rsidTr="001907FC">
        <w:trPr>
          <w:ins w:id="125" w:author="Nasanai Ngorima" w:date="2019-09-12T07:50:00Z"/>
        </w:trPr>
        <w:tc>
          <w:tcPr>
            <w:tcW w:w="3005" w:type="dxa"/>
          </w:tcPr>
          <w:p w:rsidR="00044B4F" w:rsidRPr="00903740" w:rsidRDefault="00044B4F" w:rsidP="003D23B8">
            <w:pPr>
              <w:jc w:val="both"/>
              <w:rPr>
                <w:ins w:id="126" w:author="Nasanai Ngorima" w:date="2019-09-12T07:50:00Z"/>
                <w:rFonts w:asciiTheme="majorHAnsi" w:hAnsiTheme="majorHAnsi"/>
              </w:rPr>
            </w:pPr>
            <w:ins w:id="127" w:author="Nasanai Ngorima" w:date="2019-09-12T07:51:00Z">
              <w:r>
                <w:rPr>
                  <w:rFonts w:asciiTheme="majorHAnsi" w:hAnsiTheme="majorHAnsi"/>
                </w:rPr>
                <w:t>Invoicing Account</w:t>
              </w:r>
            </w:ins>
          </w:p>
        </w:tc>
        <w:tc>
          <w:tcPr>
            <w:tcW w:w="3005" w:type="dxa"/>
          </w:tcPr>
          <w:p w:rsidR="00044B4F" w:rsidRPr="00903740" w:rsidDel="00044B4F" w:rsidRDefault="00044B4F" w:rsidP="003D23B8">
            <w:pPr>
              <w:jc w:val="both"/>
              <w:rPr>
                <w:ins w:id="128" w:author="Nasanai Ngorima" w:date="2019-09-12T07:50:00Z"/>
                <w:rFonts w:asciiTheme="majorHAnsi" w:hAnsiTheme="majorHAnsi"/>
              </w:rPr>
            </w:pPr>
          </w:p>
        </w:tc>
        <w:tc>
          <w:tcPr>
            <w:tcW w:w="3006" w:type="dxa"/>
          </w:tcPr>
          <w:p w:rsidR="00044B4F" w:rsidRPr="00903740" w:rsidDel="00044B4F" w:rsidRDefault="00044B4F" w:rsidP="003D23B8">
            <w:pPr>
              <w:jc w:val="both"/>
              <w:rPr>
                <w:ins w:id="129" w:author="Nasanai Ngorima" w:date="2019-09-12T07:50:00Z"/>
                <w:rFonts w:asciiTheme="majorHAnsi" w:hAnsiTheme="majorHAnsi"/>
              </w:rPr>
            </w:pPr>
          </w:p>
        </w:tc>
      </w:tr>
      <w:tr w:rsidR="00044B4F" w:rsidRPr="00903740" w:rsidTr="001907FC">
        <w:trPr>
          <w:ins w:id="130" w:author="Nasanai Ngorima" w:date="2019-09-12T07:50:00Z"/>
        </w:trPr>
        <w:tc>
          <w:tcPr>
            <w:tcW w:w="3005" w:type="dxa"/>
          </w:tcPr>
          <w:p w:rsidR="00044B4F" w:rsidRPr="00903740" w:rsidRDefault="00044B4F" w:rsidP="003D23B8">
            <w:pPr>
              <w:jc w:val="both"/>
              <w:rPr>
                <w:ins w:id="131" w:author="Nasanai Ngorima" w:date="2019-09-12T07:50:00Z"/>
                <w:rFonts w:asciiTheme="majorHAnsi" w:hAnsiTheme="majorHAnsi"/>
              </w:rPr>
            </w:pPr>
            <w:ins w:id="132" w:author="Nasanai Ngorima" w:date="2019-09-12T07:51:00Z">
              <w:r>
                <w:rPr>
                  <w:rFonts w:asciiTheme="majorHAnsi" w:hAnsiTheme="majorHAnsi"/>
                </w:rPr>
                <w:t>Tax Code allocation</w:t>
              </w:r>
            </w:ins>
          </w:p>
        </w:tc>
        <w:tc>
          <w:tcPr>
            <w:tcW w:w="3005" w:type="dxa"/>
          </w:tcPr>
          <w:p w:rsidR="00044B4F" w:rsidRPr="00903740" w:rsidDel="00044B4F" w:rsidRDefault="00044B4F" w:rsidP="003D23B8">
            <w:pPr>
              <w:jc w:val="both"/>
              <w:rPr>
                <w:ins w:id="133" w:author="Nasanai Ngorima" w:date="2019-09-12T07:50:00Z"/>
                <w:rFonts w:asciiTheme="majorHAnsi" w:hAnsiTheme="majorHAnsi"/>
              </w:rPr>
            </w:pPr>
          </w:p>
        </w:tc>
        <w:tc>
          <w:tcPr>
            <w:tcW w:w="3006" w:type="dxa"/>
          </w:tcPr>
          <w:p w:rsidR="00044B4F" w:rsidRPr="00903740" w:rsidDel="00044B4F" w:rsidRDefault="00044B4F" w:rsidP="003D23B8">
            <w:pPr>
              <w:jc w:val="both"/>
              <w:rPr>
                <w:ins w:id="134" w:author="Nasanai Ngorima" w:date="2019-09-12T07:50:00Z"/>
                <w:rFonts w:asciiTheme="majorHAnsi" w:hAnsiTheme="majorHAnsi"/>
              </w:rPr>
            </w:pPr>
          </w:p>
        </w:tc>
      </w:tr>
      <w:tr w:rsidR="00044B4F" w:rsidRPr="00903740" w:rsidTr="001907FC">
        <w:trPr>
          <w:ins w:id="135" w:author="Nasanai Ngorima" w:date="2019-09-12T07:50:00Z"/>
        </w:trPr>
        <w:tc>
          <w:tcPr>
            <w:tcW w:w="3005" w:type="dxa"/>
          </w:tcPr>
          <w:p w:rsidR="00044B4F" w:rsidRPr="00903740" w:rsidRDefault="00044B4F" w:rsidP="003D23B8">
            <w:pPr>
              <w:jc w:val="both"/>
              <w:rPr>
                <w:ins w:id="136" w:author="Nasanai Ngorima" w:date="2019-09-12T07:50:00Z"/>
                <w:rFonts w:asciiTheme="majorHAnsi" w:hAnsiTheme="majorHAnsi"/>
              </w:rPr>
            </w:pPr>
            <w:ins w:id="137" w:author="Nasanai Ngorima" w:date="2019-09-12T07:52:00Z">
              <w:r>
                <w:rPr>
                  <w:rFonts w:asciiTheme="majorHAnsi" w:hAnsiTheme="majorHAnsi"/>
                </w:rPr>
                <w:t>Units, Unit Price,</w:t>
              </w:r>
            </w:ins>
          </w:p>
        </w:tc>
        <w:tc>
          <w:tcPr>
            <w:tcW w:w="3005" w:type="dxa"/>
          </w:tcPr>
          <w:p w:rsidR="00044B4F" w:rsidRPr="00903740" w:rsidDel="00044B4F" w:rsidRDefault="00044B4F" w:rsidP="003D23B8">
            <w:pPr>
              <w:jc w:val="both"/>
              <w:rPr>
                <w:ins w:id="138" w:author="Nasanai Ngorima" w:date="2019-09-12T07:50:00Z"/>
                <w:rFonts w:asciiTheme="majorHAnsi" w:hAnsiTheme="majorHAnsi"/>
              </w:rPr>
            </w:pPr>
          </w:p>
        </w:tc>
        <w:tc>
          <w:tcPr>
            <w:tcW w:w="3006" w:type="dxa"/>
          </w:tcPr>
          <w:p w:rsidR="00044B4F" w:rsidRPr="00903740" w:rsidDel="00044B4F" w:rsidRDefault="00044B4F" w:rsidP="003D23B8">
            <w:pPr>
              <w:jc w:val="both"/>
              <w:rPr>
                <w:ins w:id="139" w:author="Nasanai Ngorima" w:date="2019-09-12T07:50:00Z"/>
                <w:rFonts w:asciiTheme="majorHAnsi" w:hAnsiTheme="majorHAnsi"/>
              </w:rPr>
            </w:pPr>
          </w:p>
        </w:tc>
      </w:tr>
      <w:tr w:rsidR="00044B4F" w:rsidRPr="00903740" w:rsidTr="001907FC">
        <w:trPr>
          <w:ins w:id="140" w:author="Nasanai Ngorima" w:date="2019-09-12T07:51:00Z"/>
        </w:trPr>
        <w:tc>
          <w:tcPr>
            <w:tcW w:w="3005" w:type="dxa"/>
          </w:tcPr>
          <w:p w:rsidR="00044B4F" w:rsidRPr="00903740" w:rsidRDefault="00406822" w:rsidP="003D23B8">
            <w:pPr>
              <w:jc w:val="both"/>
              <w:rPr>
                <w:ins w:id="141" w:author="Nasanai Ngorima" w:date="2019-09-12T07:51:00Z"/>
                <w:rFonts w:asciiTheme="majorHAnsi" w:hAnsiTheme="majorHAnsi"/>
              </w:rPr>
            </w:pPr>
            <w:ins w:id="142" w:author="Nasanai Ngorima" w:date="2019-09-12T07:52:00Z">
              <w:r>
                <w:rPr>
                  <w:rFonts w:asciiTheme="majorHAnsi" w:hAnsiTheme="majorHAnsi"/>
                </w:rPr>
                <w:t>Financial Dimensions of Service Departments accruing Revenue</w:t>
              </w:r>
            </w:ins>
          </w:p>
        </w:tc>
        <w:tc>
          <w:tcPr>
            <w:tcW w:w="3005" w:type="dxa"/>
          </w:tcPr>
          <w:p w:rsidR="00044B4F" w:rsidRPr="00903740" w:rsidDel="00044B4F" w:rsidRDefault="00044B4F" w:rsidP="003D23B8">
            <w:pPr>
              <w:jc w:val="both"/>
              <w:rPr>
                <w:ins w:id="143" w:author="Nasanai Ngorima" w:date="2019-09-12T07:51:00Z"/>
                <w:rFonts w:asciiTheme="majorHAnsi" w:hAnsiTheme="majorHAnsi"/>
              </w:rPr>
            </w:pPr>
          </w:p>
        </w:tc>
        <w:tc>
          <w:tcPr>
            <w:tcW w:w="3006" w:type="dxa"/>
          </w:tcPr>
          <w:p w:rsidR="00044B4F" w:rsidRPr="00903740" w:rsidDel="00044B4F" w:rsidRDefault="00044B4F" w:rsidP="003D23B8">
            <w:pPr>
              <w:jc w:val="both"/>
              <w:rPr>
                <w:ins w:id="144" w:author="Nasanai Ngorima" w:date="2019-09-12T07:51:00Z"/>
                <w:rFonts w:asciiTheme="majorHAnsi" w:hAnsiTheme="majorHAnsi"/>
              </w:rPr>
            </w:pPr>
          </w:p>
        </w:tc>
      </w:tr>
      <w:tr w:rsidR="00044B4F" w:rsidRPr="00903740" w:rsidTr="001907FC">
        <w:trPr>
          <w:ins w:id="145" w:author="Nasanai Ngorima" w:date="2019-09-12T07:51:00Z"/>
        </w:trPr>
        <w:tc>
          <w:tcPr>
            <w:tcW w:w="3005" w:type="dxa"/>
          </w:tcPr>
          <w:p w:rsidR="00044B4F" w:rsidRPr="00903740" w:rsidRDefault="00044B4F" w:rsidP="003D23B8">
            <w:pPr>
              <w:jc w:val="both"/>
              <w:rPr>
                <w:ins w:id="146" w:author="Nasanai Ngorima" w:date="2019-09-12T07:51:00Z"/>
                <w:rFonts w:asciiTheme="majorHAnsi" w:hAnsiTheme="majorHAnsi"/>
              </w:rPr>
            </w:pPr>
          </w:p>
        </w:tc>
        <w:tc>
          <w:tcPr>
            <w:tcW w:w="3005" w:type="dxa"/>
          </w:tcPr>
          <w:p w:rsidR="00044B4F" w:rsidRPr="00903740" w:rsidDel="00044B4F" w:rsidRDefault="00044B4F" w:rsidP="003D23B8">
            <w:pPr>
              <w:jc w:val="both"/>
              <w:rPr>
                <w:ins w:id="147" w:author="Nasanai Ngorima" w:date="2019-09-12T07:51:00Z"/>
                <w:rFonts w:asciiTheme="majorHAnsi" w:hAnsiTheme="majorHAnsi"/>
              </w:rPr>
            </w:pPr>
          </w:p>
        </w:tc>
        <w:tc>
          <w:tcPr>
            <w:tcW w:w="3006" w:type="dxa"/>
          </w:tcPr>
          <w:p w:rsidR="00044B4F" w:rsidRPr="00903740" w:rsidDel="00044B4F" w:rsidRDefault="00044B4F" w:rsidP="003D23B8">
            <w:pPr>
              <w:jc w:val="both"/>
              <w:rPr>
                <w:ins w:id="148" w:author="Nasanai Ngorima" w:date="2019-09-12T07:51:00Z"/>
                <w:rFonts w:asciiTheme="majorHAnsi" w:hAnsiTheme="majorHAnsi"/>
              </w:rPr>
            </w:pPr>
          </w:p>
        </w:tc>
      </w:tr>
    </w:tbl>
    <w:p w:rsidR="00117712" w:rsidRDefault="00117712" w:rsidP="003904FB">
      <w:pPr>
        <w:jc w:val="both"/>
        <w:rPr>
          <w:rFonts w:asciiTheme="majorHAnsi" w:hAnsiTheme="majorHAnsi"/>
          <w:sz w:val="22"/>
          <w:szCs w:val="22"/>
        </w:rPr>
      </w:pPr>
    </w:p>
    <w:p w:rsidR="003904FB" w:rsidRPr="00903740" w:rsidRDefault="003904FB" w:rsidP="003904FB">
      <w:pPr>
        <w:jc w:val="both"/>
        <w:rPr>
          <w:rFonts w:asciiTheme="majorHAnsi" w:hAnsiTheme="majorHAnsi" w:cs="Arial"/>
          <w:color w:val="26313D"/>
          <w:sz w:val="22"/>
          <w:szCs w:val="22"/>
          <w:shd w:val="clear" w:color="auto" w:fill="FFFFFF"/>
        </w:rPr>
      </w:pPr>
      <w:r w:rsidRPr="00903740">
        <w:rPr>
          <w:rFonts w:asciiTheme="majorHAnsi" w:hAnsiTheme="majorHAnsi"/>
          <w:sz w:val="22"/>
          <w:szCs w:val="22"/>
        </w:rPr>
        <w:t xml:space="preserve">The Accounting Officer – Revenue then submit the invoice to the </w:t>
      </w:r>
      <w:del w:id="149" w:author="Nasanai Ngorima" w:date="2019-09-12T10:19:00Z">
        <w:r w:rsidRPr="00903740" w:rsidDel="00A725B2">
          <w:rPr>
            <w:rFonts w:asciiTheme="majorHAnsi" w:hAnsiTheme="majorHAnsi"/>
            <w:sz w:val="22"/>
            <w:szCs w:val="22"/>
          </w:rPr>
          <w:delText>Cost Centre</w:delText>
        </w:r>
      </w:del>
      <w:ins w:id="150" w:author="Nasanai Ngorima" w:date="2019-09-12T10:19:00Z">
        <w:r w:rsidR="00A725B2">
          <w:rPr>
            <w:rFonts w:asciiTheme="majorHAnsi" w:hAnsiTheme="majorHAnsi"/>
            <w:sz w:val="22"/>
            <w:szCs w:val="22"/>
          </w:rPr>
          <w:t>customer</w:t>
        </w:r>
      </w:ins>
      <w:r w:rsidRPr="00903740">
        <w:rPr>
          <w:rFonts w:asciiTheme="majorHAnsi" w:hAnsiTheme="majorHAnsi"/>
          <w:sz w:val="22"/>
          <w:szCs w:val="22"/>
        </w:rPr>
        <w:t xml:space="preserve"> being invoiced.</w:t>
      </w:r>
      <w:r w:rsidRPr="00903740">
        <w:rPr>
          <w:rFonts w:asciiTheme="majorHAnsi" w:hAnsiTheme="majorHAnsi" w:cs="Arial"/>
          <w:color w:val="26313D"/>
          <w:sz w:val="27"/>
          <w:szCs w:val="27"/>
          <w:shd w:val="clear" w:color="auto" w:fill="FFFFFF"/>
        </w:rPr>
        <w:t xml:space="preserve"> </w:t>
      </w:r>
      <w:r w:rsidRPr="00903740">
        <w:rPr>
          <w:rFonts w:asciiTheme="majorHAnsi" w:hAnsiTheme="majorHAnsi" w:cs="Arial"/>
          <w:color w:val="26313D"/>
          <w:sz w:val="22"/>
          <w:szCs w:val="22"/>
          <w:shd w:val="clear" w:color="auto" w:fill="FFFFFF"/>
        </w:rPr>
        <w:t>Sundry invoicing work on the following facilities:</w:t>
      </w:r>
    </w:p>
    <w:p w:rsidR="00406822" w:rsidRDefault="00406822" w:rsidP="00117712">
      <w:pPr>
        <w:pStyle w:val="ListParagraph"/>
        <w:numPr>
          <w:ilvl w:val="0"/>
          <w:numId w:val="23"/>
        </w:numPr>
        <w:jc w:val="both"/>
        <w:rPr>
          <w:ins w:id="151" w:author="Nasanai Ngorima" w:date="2019-09-12T07:54:00Z"/>
          <w:rFonts w:asciiTheme="majorHAnsi" w:hAnsiTheme="majorHAnsi" w:cs="Arial"/>
          <w:color w:val="26313D"/>
          <w:shd w:val="clear" w:color="auto" w:fill="FFFFFF"/>
        </w:rPr>
      </w:pPr>
      <w:ins w:id="152" w:author="Nasanai Ngorima" w:date="2019-09-12T07:54:00Z">
        <w:r>
          <w:rPr>
            <w:rFonts w:asciiTheme="majorHAnsi" w:hAnsiTheme="majorHAnsi" w:cs="Arial"/>
            <w:color w:val="26313D"/>
            <w:shd w:val="clear" w:color="auto" w:fill="FFFFFF"/>
          </w:rPr>
          <w:t>Mine Canteen</w:t>
        </w:r>
      </w:ins>
    </w:p>
    <w:p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Gazebo</w:t>
      </w:r>
    </w:p>
    <w:p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Diverse</w:t>
      </w:r>
    </w:p>
    <w:p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proofErr w:type="spellStart"/>
      <w:r w:rsidRPr="00117712">
        <w:rPr>
          <w:rFonts w:asciiTheme="majorHAnsi" w:hAnsiTheme="majorHAnsi" w:cs="Arial"/>
          <w:color w:val="26313D"/>
          <w:shd w:val="clear" w:color="auto" w:fill="FFFFFF"/>
        </w:rPr>
        <w:t>Chivasa</w:t>
      </w:r>
      <w:proofErr w:type="spellEnd"/>
    </w:p>
    <w:p w:rsidR="003904FB" w:rsidRPr="00117712" w:rsidRDefault="00406822" w:rsidP="00117712">
      <w:pPr>
        <w:pStyle w:val="ListParagraph"/>
        <w:numPr>
          <w:ilvl w:val="0"/>
          <w:numId w:val="23"/>
        </w:numPr>
        <w:jc w:val="both"/>
        <w:rPr>
          <w:rFonts w:asciiTheme="majorHAnsi" w:hAnsiTheme="majorHAnsi" w:cs="Arial"/>
          <w:color w:val="26313D"/>
          <w:shd w:val="clear" w:color="auto" w:fill="FFFFFF"/>
        </w:rPr>
      </w:pPr>
      <w:ins w:id="153" w:author="Nasanai Ngorima" w:date="2019-09-12T07:53:00Z">
        <w:r>
          <w:rPr>
            <w:rFonts w:asciiTheme="majorHAnsi" w:hAnsiTheme="majorHAnsi" w:cs="Arial"/>
            <w:color w:val="26313D"/>
            <w:shd w:val="clear" w:color="auto" w:fill="FFFFFF"/>
          </w:rPr>
          <w:t xml:space="preserve">Regalia </w:t>
        </w:r>
      </w:ins>
      <w:del w:id="154" w:author="Nasanai Ngorima" w:date="2019-09-12T07:53:00Z">
        <w:r w:rsidR="003904FB" w:rsidRPr="00117712" w:rsidDel="00406822">
          <w:rPr>
            <w:rFonts w:asciiTheme="majorHAnsi" w:hAnsiTheme="majorHAnsi" w:cs="Arial"/>
            <w:color w:val="26313D"/>
            <w:shd w:val="clear" w:color="auto" w:fill="FFFFFF"/>
          </w:rPr>
          <w:delText>Sportswear</w:delText>
        </w:r>
      </w:del>
    </w:p>
    <w:p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Platinum Lounge</w:t>
      </w:r>
    </w:p>
    <w:p w:rsidR="003904FB" w:rsidRDefault="003904FB" w:rsidP="00117712">
      <w:pPr>
        <w:pStyle w:val="ListParagraph"/>
        <w:numPr>
          <w:ilvl w:val="0"/>
          <w:numId w:val="23"/>
        </w:numPr>
        <w:jc w:val="both"/>
        <w:rPr>
          <w:ins w:id="155" w:author="Nasanai Ngorima" w:date="2019-09-12T10:19:00Z"/>
          <w:rFonts w:asciiTheme="majorHAnsi" w:hAnsiTheme="majorHAnsi" w:cs="Arial"/>
          <w:color w:val="26313D"/>
          <w:shd w:val="clear" w:color="auto" w:fill="FFFFFF"/>
        </w:rPr>
      </w:pPr>
      <w:r w:rsidRPr="00117712">
        <w:rPr>
          <w:rFonts w:asciiTheme="majorHAnsi" w:hAnsiTheme="majorHAnsi" w:cs="Arial"/>
          <w:color w:val="26313D"/>
          <w:shd w:val="clear" w:color="auto" w:fill="FFFFFF"/>
        </w:rPr>
        <w:t>Roland</w:t>
      </w:r>
    </w:p>
    <w:p w:rsidR="00A725B2" w:rsidRDefault="00A725B2" w:rsidP="00117712">
      <w:pPr>
        <w:pStyle w:val="ListParagraph"/>
        <w:numPr>
          <w:ilvl w:val="0"/>
          <w:numId w:val="23"/>
        </w:numPr>
        <w:jc w:val="both"/>
        <w:rPr>
          <w:ins w:id="156" w:author="Nasanai Ngorima" w:date="2019-09-12T10:19:00Z"/>
          <w:rFonts w:asciiTheme="majorHAnsi" w:hAnsiTheme="majorHAnsi" w:cs="Arial"/>
          <w:color w:val="26313D"/>
          <w:shd w:val="clear" w:color="auto" w:fill="FFFFFF"/>
        </w:rPr>
      </w:pPr>
      <w:ins w:id="157" w:author="Nasanai Ngorima" w:date="2019-09-12T10:19:00Z">
        <w:r>
          <w:rPr>
            <w:rFonts w:asciiTheme="majorHAnsi" w:hAnsiTheme="majorHAnsi" w:cs="Arial"/>
            <w:color w:val="26313D"/>
            <w:shd w:val="clear" w:color="auto" w:fill="FFFFFF"/>
          </w:rPr>
          <w:t>Once off orders external to Mimosa</w:t>
        </w:r>
      </w:ins>
    </w:p>
    <w:p w:rsidR="00A725B2" w:rsidRPr="00117712" w:rsidRDefault="00A725B2" w:rsidP="00117712">
      <w:pPr>
        <w:pStyle w:val="ListParagraph"/>
        <w:numPr>
          <w:ilvl w:val="0"/>
          <w:numId w:val="23"/>
        </w:numPr>
        <w:jc w:val="both"/>
        <w:rPr>
          <w:rFonts w:asciiTheme="majorHAnsi" w:hAnsiTheme="majorHAnsi" w:cs="Arial"/>
          <w:color w:val="26313D"/>
          <w:shd w:val="clear" w:color="auto" w:fill="FFFFFF"/>
        </w:rPr>
      </w:pPr>
    </w:p>
    <w:p w:rsidR="003904FB" w:rsidRPr="00903740" w:rsidRDefault="003904FB" w:rsidP="003904FB">
      <w:pPr>
        <w:jc w:val="both"/>
        <w:rPr>
          <w:rFonts w:asciiTheme="majorHAnsi" w:hAnsiTheme="majorHAnsi" w:cs="Arial"/>
          <w:color w:val="FF0000"/>
          <w:sz w:val="22"/>
          <w:szCs w:val="22"/>
          <w:shd w:val="clear" w:color="auto" w:fill="FFFFFF"/>
        </w:rPr>
      </w:pPr>
      <w:proofErr w:type="gramStart"/>
      <w:r w:rsidRPr="00903740">
        <w:rPr>
          <w:rFonts w:asciiTheme="majorHAnsi" w:hAnsiTheme="majorHAnsi" w:cs="Arial"/>
          <w:color w:val="FF0000"/>
          <w:sz w:val="22"/>
          <w:szCs w:val="22"/>
          <w:shd w:val="clear" w:color="auto" w:fill="FFFFFF"/>
        </w:rPr>
        <w:t>….and to add more…</w:t>
      </w:r>
      <w:proofErr w:type="gramEnd"/>
    </w:p>
    <w:p w:rsidR="005E7D95" w:rsidRDefault="00555769" w:rsidP="003D23B8">
      <w:pPr>
        <w:jc w:val="both"/>
        <w:rPr>
          <w:ins w:id="158" w:author="Nasanai Ngorima" w:date="2019-09-12T09:18:00Z"/>
          <w:rFonts w:asciiTheme="majorHAnsi" w:hAnsiTheme="majorHAnsi"/>
        </w:rPr>
      </w:pPr>
      <w:r w:rsidRPr="00903740">
        <w:rPr>
          <w:rFonts w:asciiTheme="majorHAnsi" w:hAnsiTheme="majorHAnsi"/>
        </w:rPr>
        <w:object w:dxaOrig="12150" w:dyaOrig="5175" w14:anchorId="10290CED">
          <v:shape id="_x0000_i1026" type="#_x0000_t75" style="width:451pt;height:191.55pt" o:ole="">
            <v:imagedata r:id="rId8" o:title=""/>
          </v:shape>
          <o:OLEObject Type="Embed" ProgID="Visio.Drawing.15" ShapeID="_x0000_i1026" DrawAspect="Content" ObjectID="_1629826038" r:id="rId9"/>
        </w:object>
      </w:r>
    </w:p>
    <w:p w:rsidR="003A2AD0" w:rsidRDefault="00000181">
      <w:pPr>
        <w:pStyle w:val="ListParagraph"/>
        <w:numPr>
          <w:ilvl w:val="0"/>
          <w:numId w:val="35"/>
        </w:numPr>
        <w:jc w:val="both"/>
        <w:rPr>
          <w:ins w:id="159" w:author="Nasanai Ngorima" w:date="2019-09-12T10:38:00Z"/>
          <w:rFonts w:asciiTheme="majorHAnsi" w:hAnsiTheme="majorHAnsi"/>
        </w:rPr>
        <w:pPrChange w:id="160" w:author="Nasanai Ngorima" w:date="2019-09-12T09:18:00Z">
          <w:pPr>
            <w:jc w:val="both"/>
          </w:pPr>
        </w:pPrChange>
      </w:pPr>
      <w:ins w:id="161" w:author="Nasanai Ngorima" w:date="2019-09-12T09:22:00Z">
        <w:r>
          <w:rPr>
            <w:rFonts w:asciiTheme="majorHAnsi" w:hAnsiTheme="majorHAnsi"/>
          </w:rPr>
          <w:t>Accounting officer</w:t>
        </w:r>
      </w:ins>
      <w:ins w:id="162" w:author="Nasanai Ngorima" w:date="2019-09-12T10:37:00Z">
        <w:r w:rsidR="003A2AD0">
          <w:rPr>
            <w:rFonts w:asciiTheme="majorHAnsi" w:hAnsiTheme="majorHAnsi"/>
          </w:rPr>
          <w:t xml:space="preserve"> raises a quotation in consultation with the service department in response to an inquiry</w:t>
        </w:r>
      </w:ins>
      <w:ins w:id="163" w:author="Nasanai Ngorima" w:date="2019-09-12T09:22:00Z">
        <w:r>
          <w:rPr>
            <w:rFonts w:asciiTheme="majorHAnsi" w:hAnsiTheme="majorHAnsi"/>
          </w:rPr>
          <w:t xml:space="preserve"> for </w:t>
        </w:r>
        <w:proofErr w:type="spellStart"/>
        <w:r>
          <w:rPr>
            <w:rFonts w:asciiTheme="majorHAnsi" w:hAnsiTheme="majorHAnsi"/>
          </w:rPr>
          <w:t>adhoc</w:t>
        </w:r>
        <w:proofErr w:type="spellEnd"/>
        <w:r>
          <w:rPr>
            <w:rFonts w:asciiTheme="majorHAnsi" w:hAnsiTheme="majorHAnsi"/>
          </w:rPr>
          <w:t xml:space="preserve"> job</w:t>
        </w:r>
      </w:ins>
      <w:ins w:id="164" w:author="Nasanai Ngorima" w:date="2019-09-12T10:38:00Z">
        <w:r w:rsidR="003A2AD0">
          <w:rPr>
            <w:rFonts w:asciiTheme="majorHAnsi" w:hAnsiTheme="majorHAnsi"/>
          </w:rPr>
          <w:t>s</w:t>
        </w:r>
      </w:ins>
    </w:p>
    <w:p w:rsidR="00000181" w:rsidRPr="003A2AD0" w:rsidRDefault="003A2AD0">
      <w:pPr>
        <w:pStyle w:val="ListParagraph"/>
        <w:numPr>
          <w:ilvl w:val="0"/>
          <w:numId w:val="35"/>
        </w:numPr>
        <w:jc w:val="both"/>
        <w:rPr>
          <w:ins w:id="165" w:author="Nasanai Ngorima" w:date="2019-09-12T09:19:00Z"/>
          <w:rFonts w:asciiTheme="majorHAnsi" w:hAnsiTheme="majorHAnsi"/>
          <w:rPrChange w:id="166" w:author="Nasanai Ngorima" w:date="2019-09-12T10:39:00Z">
            <w:rPr>
              <w:ins w:id="167" w:author="Nasanai Ngorima" w:date="2019-09-12T09:19:00Z"/>
            </w:rPr>
          </w:rPrChange>
        </w:rPr>
        <w:pPrChange w:id="168" w:author="Nasanai Ngorima" w:date="2019-09-12T10:39:00Z">
          <w:pPr>
            <w:jc w:val="both"/>
          </w:pPr>
        </w:pPrChange>
      </w:pPr>
      <w:ins w:id="169" w:author="Nasanai Ngorima" w:date="2019-09-12T10:38:00Z">
        <w:r>
          <w:rPr>
            <w:rFonts w:asciiTheme="majorHAnsi" w:hAnsiTheme="majorHAnsi"/>
          </w:rPr>
          <w:t xml:space="preserve">Once the quotation is approved by the customer, the work is </w:t>
        </w:r>
      </w:ins>
      <w:ins w:id="170" w:author="Nasanai Ngorima" w:date="2019-09-12T10:39:00Z">
        <w:r>
          <w:rPr>
            <w:rFonts w:asciiTheme="majorHAnsi" w:hAnsiTheme="majorHAnsi"/>
          </w:rPr>
          <w:t>carried</w:t>
        </w:r>
      </w:ins>
      <w:ins w:id="171" w:author="Nasanai Ngorima" w:date="2019-09-12T10:38:00Z">
        <w:r>
          <w:rPr>
            <w:rFonts w:asciiTheme="majorHAnsi" w:hAnsiTheme="majorHAnsi"/>
          </w:rPr>
          <w:t xml:space="preserve"> </w:t>
        </w:r>
      </w:ins>
      <w:ins w:id="172" w:author="Nasanai Ngorima" w:date="2019-09-12T10:39:00Z">
        <w:r>
          <w:rPr>
            <w:rFonts w:asciiTheme="majorHAnsi" w:hAnsiTheme="majorHAnsi"/>
          </w:rPr>
          <w:t>out.</w:t>
        </w:r>
      </w:ins>
    </w:p>
    <w:p w:rsidR="00000181" w:rsidRDefault="003A2AD0">
      <w:pPr>
        <w:pStyle w:val="ListParagraph"/>
        <w:numPr>
          <w:ilvl w:val="0"/>
          <w:numId w:val="35"/>
        </w:numPr>
        <w:jc w:val="both"/>
        <w:rPr>
          <w:ins w:id="173" w:author="Nasanai Ngorima" w:date="2019-09-12T09:19:00Z"/>
          <w:rFonts w:asciiTheme="majorHAnsi" w:hAnsiTheme="majorHAnsi"/>
        </w:rPr>
        <w:pPrChange w:id="174" w:author="Nasanai Ngorima" w:date="2019-09-12T09:18:00Z">
          <w:pPr>
            <w:jc w:val="both"/>
          </w:pPr>
        </w:pPrChange>
      </w:pPr>
      <w:ins w:id="175" w:author="Nasanai Ngorima" w:date="2019-09-12T10:39:00Z">
        <w:r>
          <w:rPr>
            <w:rFonts w:asciiTheme="majorHAnsi" w:hAnsiTheme="majorHAnsi"/>
          </w:rPr>
          <w:t xml:space="preserve">On completion of the Job, a </w:t>
        </w:r>
      </w:ins>
      <w:ins w:id="176" w:author="Nasanai Ngorima" w:date="2019-09-12T10:40:00Z">
        <w:r>
          <w:rPr>
            <w:rFonts w:asciiTheme="majorHAnsi" w:hAnsiTheme="majorHAnsi"/>
          </w:rPr>
          <w:t xml:space="preserve">signed </w:t>
        </w:r>
      </w:ins>
      <w:ins w:id="177" w:author="Nasanai Ngorima" w:date="2019-09-12T09:19:00Z">
        <w:r w:rsidR="00000181">
          <w:rPr>
            <w:rFonts w:asciiTheme="majorHAnsi" w:hAnsiTheme="majorHAnsi"/>
          </w:rPr>
          <w:t xml:space="preserve">Delivery Note </w:t>
        </w:r>
      </w:ins>
      <w:ins w:id="178" w:author="Nasanai Ngorima" w:date="2019-09-12T10:40:00Z">
        <w:r>
          <w:rPr>
            <w:rFonts w:asciiTheme="majorHAnsi" w:hAnsiTheme="majorHAnsi"/>
          </w:rPr>
          <w:t>by the customer is submitted for</w:t>
        </w:r>
      </w:ins>
      <w:ins w:id="179" w:author="Nasanai Ngorima" w:date="2019-09-12T10:41:00Z">
        <w:r>
          <w:rPr>
            <w:rFonts w:asciiTheme="majorHAnsi" w:hAnsiTheme="majorHAnsi"/>
          </w:rPr>
          <w:t xml:space="preserve"> in</w:t>
        </w:r>
      </w:ins>
      <w:ins w:id="180" w:author="Nasanai Ngorima" w:date="2019-09-12T09:19:00Z">
        <w:r w:rsidR="00000181">
          <w:rPr>
            <w:rFonts w:asciiTheme="majorHAnsi" w:hAnsiTheme="majorHAnsi"/>
          </w:rPr>
          <w:t>voicing</w:t>
        </w:r>
      </w:ins>
    </w:p>
    <w:p w:rsidR="00000181" w:rsidRDefault="003A2AD0">
      <w:pPr>
        <w:pStyle w:val="ListParagraph"/>
        <w:numPr>
          <w:ilvl w:val="0"/>
          <w:numId w:val="35"/>
        </w:numPr>
        <w:jc w:val="both"/>
        <w:rPr>
          <w:ins w:id="181" w:author="Nasanai Ngorima" w:date="2019-09-12T09:19:00Z"/>
          <w:rFonts w:asciiTheme="majorHAnsi" w:hAnsiTheme="majorHAnsi"/>
        </w:rPr>
        <w:pPrChange w:id="182" w:author="Nasanai Ngorima" w:date="2019-09-12T09:18:00Z">
          <w:pPr>
            <w:jc w:val="both"/>
          </w:pPr>
        </w:pPrChange>
      </w:pPr>
      <w:ins w:id="183" w:author="Nasanai Ngorima" w:date="2019-09-12T10:41:00Z">
        <w:r>
          <w:rPr>
            <w:rFonts w:asciiTheme="majorHAnsi" w:hAnsiTheme="majorHAnsi"/>
          </w:rPr>
          <w:t xml:space="preserve">The </w:t>
        </w:r>
      </w:ins>
      <w:ins w:id="184" w:author="Nasanai Ngorima" w:date="2019-09-12T09:19:00Z">
        <w:r w:rsidR="00000181">
          <w:rPr>
            <w:rFonts w:asciiTheme="majorHAnsi" w:hAnsiTheme="majorHAnsi"/>
          </w:rPr>
          <w:t>Accounting Officer Captures and generates invoice</w:t>
        </w:r>
      </w:ins>
    </w:p>
    <w:p w:rsidR="00000181" w:rsidRDefault="003A2AD0">
      <w:pPr>
        <w:pStyle w:val="ListParagraph"/>
        <w:numPr>
          <w:ilvl w:val="0"/>
          <w:numId w:val="35"/>
        </w:numPr>
        <w:jc w:val="both"/>
        <w:rPr>
          <w:ins w:id="185" w:author="Nasanai Ngorima" w:date="2019-09-12T10:46:00Z"/>
          <w:rFonts w:asciiTheme="majorHAnsi" w:hAnsiTheme="majorHAnsi"/>
        </w:rPr>
        <w:pPrChange w:id="186" w:author="Nasanai Ngorima" w:date="2019-09-12T09:18:00Z">
          <w:pPr>
            <w:jc w:val="both"/>
          </w:pPr>
        </w:pPrChange>
      </w:pPr>
      <w:ins w:id="187" w:author="Nasanai Ngorima" w:date="2019-09-12T10:42:00Z">
        <w:r>
          <w:rPr>
            <w:rFonts w:asciiTheme="majorHAnsi" w:hAnsiTheme="majorHAnsi"/>
          </w:rPr>
          <w:t xml:space="preserve">The </w:t>
        </w:r>
      </w:ins>
      <w:ins w:id="188" w:author="Nasanai Ngorima" w:date="2019-09-12T09:20:00Z">
        <w:r>
          <w:rPr>
            <w:rFonts w:asciiTheme="majorHAnsi" w:hAnsiTheme="majorHAnsi"/>
          </w:rPr>
          <w:t xml:space="preserve">Accounting </w:t>
        </w:r>
      </w:ins>
      <w:ins w:id="189" w:author="Nasanai Ngorima" w:date="2019-09-12T10:42:00Z">
        <w:r>
          <w:rPr>
            <w:rFonts w:asciiTheme="majorHAnsi" w:hAnsiTheme="majorHAnsi"/>
          </w:rPr>
          <w:t>O</w:t>
        </w:r>
      </w:ins>
      <w:ins w:id="190" w:author="Nasanai Ngorima" w:date="2019-09-12T09:20:00Z">
        <w:r w:rsidR="00000181">
          <w:rPr>
            <w:rFonts w:asciiTheme="majorHAnsi" w:hAnsiTheme="majorHAnsi"/>
          </w:rPr>
          <w:t xml:space="preserve">fficer </w:t>
        </w:r>
      </w:ins>
      <w:ins w:id="191" w:author="Nasanai Ngorima" w:date="2019-09-12T10:42:00Z">
        <w:r>
          <w:rPr>
            <w:rFonts w:asciiTheme="majorHAnsi" w:hAnsiTheme="majorHAnsi"/>
          </w:rPr>
          <w:t xml:space="preserve">sends out the Invoice </w:t>
        </w:r>
      </w:ins>
      <w:ins w:id="192" w:author="Nasanai Ngorima" w:date="2019-09-12T10:43:00Z">
        <w:r>
          <w:rPr>
            <w:rFonts w:asciiTheme="majorHAnsi" w:hAnsiTheme="majorHAnsi"/>
          </w:rPr>
          <w:t xml:space="preserve">with the support documents to the customer for final authorisation and </w:t>
        </w:r>
      </w:ins>
    </w:p>
    <w:p w:rsidR="005824FD" w:rsidRPr="005824FD" w:rsidRDefault="005824FD">
      <w:pPr>
        <w:ind w:left="360"/>
        <w:jc w:val="both"/>
        <w:rPr>
          <w:ins w:id="193" w:author="Nasanai Ngorima" w:date="2019-09-12T09:20:00Z"/>
          <w:rFonts w:asciiTheme="majorHAnsi" w:hAnsiTheme="majorHAnsi"/>
          <w:rPrChange w:id="194" w:author="Nasanai Ngorima" w:date="2019-09-12T10:46:00Z">
            <w:rPr>
              <w:ins w:id="195" w:author="Nasanai Ngorima" w:date="2019-09-12T09:20:00Z"/>
            </w:rPr>
          </w:rPrChange>
        </w:rPr>
        <w:pPrChange w:id="196" w:author="Nasanai Ngorima" w:date="2019-09-12T10:46:00Z">
          <w:pPr>
            <w:jc w:val="both"/>
          </w:pPr>
        </w:pPrChange>
      </w:pPr>
      <w:ins w:id="197" w:author="Nasanai Ngorima" w:date="2019-09-12T10:47:00Z">
        <w:r>
          <w:rPr>
            <w:rFonts w:asciiTheme="majorHAnsi" w:hAnsiTheme="majorHAnsi"/>
          </w:rPr>
          <w:t xml:space="preserve">Other sundry debtors emanate from contracts entered into with </w:t>
        </w:r>
      </w:ins>
      <w:ins w:id="198" w:author="Nasanai Ngorima" w:date="2019-09-12T10:49:00Z">
        <w:r>
          <w:rPr>
            <w:rFonts w:asciiTheme="majorHAnsi" w:hAnsiTheme="majorHAnsi"/>
          </w:rPr>
          <w:t>customers</w:t>
        </w:r>
      </w:ins>
      <w:ins w:id="199" w:author="Nasanai Ngorima" w:date="2019-09-12T10:47:00Z">
        <w:r>
          <w:rPr>
            <w:rFonts w:asciiTheme="majorHAnsi" w:hAnsiTheme="majorHAnsi"/>
          </w:rPr>
          <w:t xml:space="preserve"> for non-core </w:t>
        </w:r>
        <w:proofErr w:type="spellStart"/>
        <w:r>
          <w:rPr>
            <w:rFonts w:asciiTheme="majorHAnsi" w:hAnsiTheme="majorHAnsi"/>
          </w:rPr>
          <w:t>activies</w:t>
        </w:r>
      </w:ins>
      <w:proofErr w:type="spellEnd"/>
      <w:ins w:id="200" w:author="Nasanai Ngorima" w:date="2019-09-12T10:48:00Z">
        <w:r>
          <w:rPr>
            <w:rFonts w:asciiTheme="majorHAnsi" w:hAnsiTheme="majorHAnsi"/>
          </w:rPr>
          <w:t xml:space="preserve"> </w:t>
        </w:r>
      </w:ins>
      <w:ins w:id="201" w:author="Nasanai Ngorima" w:date="2019-09-12T10:47:00Z">
        <w:r>
          <w:rPr>
            <w:rFonts w:asciiTheme="majorHAnsi" w:hAnsiTheme="majorHAnsi"/>
          </w:rPr>
          <w:t>rangin</w:t>
        </w:r>
      </w:ins>
      <w:ins w:id="202" w:author="Nasanai Ngorima" w:date="2019-09-12T10:48:00Z">
        <w:r>
          <w:rPr>
            <w:rFonts w:asciiTheme="majorHAnsi" w:hAnsiTheme="majorHAnsi"/>
          </w:rPr>
          <w:t xml:space="preserve">g from a month to a year. In this case a service charge id defined and agreed in the contract and monthly </w:t>
        </w:r>
        <w:proofErr w:type="spellStart"/>
        <w:r>
          <w:rPr>
            <w:rFonts w:asciiTheme="majorHAnsi" w:hAnsiTheme="majorHAnsi"/>
          </w:rPr>
          <w:t>inovices</w:t>
        </w:r>
        <w:proofErr w:type="spellEnd"/>
        <w:r>
          <w:rPr>
            <w:rFonts w:asciiTheme="majorHAnsi" w:hAnsiTheme="majorHAnsi"/>
          </w:rPr>
          <w:t xml:space="preserve"> will be raised and submitted to customer on a monthly basis for payment.</w:t>
        </w:r>
      </w:ins>
    </w:p>
    <w:p w:rsidR="00000181" w:rsidRPr="00903740" w:rsidRDefault="00000181" w:rsidP="003D23B8">
      <w:pPr>
        <w:jc w:val="both"/>
        <w:rPr>
          <w:rFonts w:asciiTheme="majorHAnsi" w:hAnsiTheme="majorHAnsi" w:cs="Arial"/>
          <w:color w:val="FF0000"/>
          <w:sz w:val="22"/>
          <w:szCs w:val="22"/>
          <w:shd w:val="clear" w:color="auto" w:fill="FFFFFF"/>
        </w:rPr>
      </w:pPr>
    </w:p>
    <w:p w:rsidR="00742E3C" w:rsidRPr="00903740" w:rsidRDefault="00742E3C" w:rsidP="003D23B8">
      <w:pPr>
        <w:pStyle w:val="Heading3"/>
        <w:jc w:val="both"/>
      </w:pPr>
      <w:bookmarkStart w:id="203" w:name="_Toc15391775"/>
      <w:r w:rsidRPr="00903740">
        <w:t>Actors</w:t>
      </w:r>
      <w:bookmarkEnd w:id="203"/>
      <w:r w:rsidRPr="00903740">
        <w:t xml:space="preserve"> </w:t>
      </w:r>
    </w:p>
    <w:p w:rsidR="00000181" w:rsidRDefault="00000181" w:rsidP="003D23B8">
      <w:pPr>
        <w:pStyle w:val="ListParagraph"/>
        <w:numPr>
          <w:ilvl w:val="0"/>
          <w:numId w:val="3"/>
        </w:numPr>
        <w:jc w:val="both"/>
        <w:rPr>
          <w:ins w:id="204" w:author="Nasanai Ngorima" w:date="2019-09-12T09:22:00Z"/>
          <w:rFonts w:asciiTheme="majorHAnsi" w:hAnsiTheme="majorHAnsi"/>
        </w:rPr>
      </w:pPr>
      <w:ins w:id="205" w:author="Nasanai Ngorima" w:date="2019-09-12T09:23:00Z">
        <w:r>
          <w:rPr>
            <w:rFonts w:asciiTheme="majorHAnsi" w:hAnsiTheme="majorHAnsi"/>
          </w:rPr>
          <w:t xml:space="preserve">Service </w:t>
        </w:r>
        <w:proofErr w:type="spellStart"/>
        <w:r>
          <w:rPr>
            <w:rFonts w:asciiTheme="majorHAnsi" w:hAnsiTheme="majorHAnsi"/>
          </w:rPr>
          <w:t>Deprtment</w:t>
        </w:r>
      </w:ins>
      <w:proofErr w:type="spellEnd"/>
    </w:p>
    <w:p w:rsidR="00742E3C" w:rsidRPr="00903740" w:rsidRDefault="00816808" w:rsidP="003D23B8">
      <w:pPr>
        <w:pStyle w:val="ListParagraph"/>
        <w:numPr>
          <w:ilvl w:val="0"/>
          <w:numId w:val="3"/>
        </w:numPr>
        <w:jc w:val="both"/>
        <w:rPr>
          <w:rFonts w:asciiTheme="majorHAnsi" w:hAnsiTheme="majorHAnsi"/>
        </w:rPr>
      </w:pPr>
      <w:r w:rsidRPr="00903740">
        <w:rPr>
          <w:rFonts w:asciiTheme="majorHAnsi" w:hAnsiTheme="majorHAnsi"/>
        </w:rPr>
        <w:t>Accounting Officer</w:t>
      </w:r>
    </w:p>
    <w:p w:rsidR="00675416" w:rsidRDefault="009911F3" w:rsidP="003D23B8">
      <w:pPr>
        <w:pStyle w:val="ListParagraph"/>
        <w:numPr>
          <w:ilvl w:val="0"/>
          <w:numId w:val="3"/>
        </w:numPr>
        <w:jc w:val="both"/>
        <w:rPr>
          <w:ins w:id="206" w:author="Nasanai Ngorima" w:date="2019-09-12T10:45:00Z"/>
          <w:rFonts w:asciiTheme="majorHAnsi" w:hAnsiTheme="majorHAnsi"/>
        </w:rPr>
      </w:pPr>
      <w:r w:rsidRPr="00903740">
        <w:rPr>
          <w:rFonts w:asciiTheme="majorHAnsi" w:hAnsiTheme="majorHAnsi"/>
        </w:rPr>
        <w:t>Customer</w:t>
      </w:r>
    </w:p>
    <w:p w:rsidR="005824FD" w:rsidRDefault="005824FD" w:rsidP="003D23B8">
      <w:pPr>
        <w:pStyle w:val="ListParagraph"/>
        <w:numPr>
          <w:ilvl w:val="0"/>
          <w:numId w:val="3"/>
        </w:numPr>
        <w:jc w:val="both"/>
        <w:rPr>
          <w:ins w:id="207" w:author="Nasanai Ngorima" w:date="2019-09-12T09:23:00Z"/>
          <w:rFonts w:asciiTheme="majorHAnsi" w:hAnsiTheme="majorHAnsi"/>
        </w:rPr>
      </w:pPr>
      <w:ins w:id="208" w:author="Nasanai Ngorima" w:date="2019-09-12T10:45:00Z">
        <w:r>
          <w:rPr>
            <w:rFonts w:asciiTheme="majorHAnsi" w:hAnsiTheme="majorHAnsi"/>
          </w:rPr>
          <w:t>Service departments</w:t>
        </w:r>
      </w:ins>
    </w:p>
    <w:p w:rsidR="00000181" w:rsidRPr="00903740" w:rsidDel="005824FD" w:rsidRDefault="00000181" w:rsidP="003D23B8">
      <w:pPr>
        <w:pStyle w:val="ListParagraph"/>
        <w:numPr>
          <w:ilvl w:val="0"/>
          <w:numId w:val="3"/>
        </w:numPr>
        <w:jc w:val="both"/>
        <w:rPr>
          <w:del w:id="209" w:author="Nasanai Ngorima" w:date="2019-09-12T10:45:00Z"/>
          <w:rFonts w:asciiTheme="majorHAnsi" w:hAnsiTheme="majorHAnsi"/>
        </w:rPr>
      </w:pPr>
    </w:p>
    <w:p w:rsidR="00675416" w:rsidRPr="00903740" w:rsidRDefault="00675416" w:rsidP="003D23B8">
      <w:pPr>
        <w:pStyle w:val="Heading3"/>
        <w:jc w:val="both"/>
      </w:pPr>
      <w:r w:rsidRPr="00903740">
        <w:t>Workflow</w:t>
      </w:r>
    </w:p>
    <w:p w:rsidR="00A6547B" w:rsidRDefault="00A6547B" w:rsidP="003D23B8">
      <w:pPr>
        <w:pStyle w:val="ListParagraph"/>
        <w:numPr>
          <w:ilvl w:val="0"/>
          <w:numId w:val="12"/>
        </w:numPr>
        <w:jc w:val="both"/>
        <w:rPr>
          <w:ins w:id="210" w:author="Nasanai Ngorima" w:date="2019-09-12T10:46:00Z"/>
          <w:rFonts w:asciiTheme="majorHAnsi" w:hAnsiTheme="majorHAnsi"/>
        </w:rPr>
      </w:pPr>
      <w:del w:id="211" w:author="Nasanai Ngorima" w:date="2019-09-12T10:46:00Z">
        <w:r w:rsidRPr="00903740" w:rsidDel="005824FD">
          <w:rPr>
            <w:rFonts w:asciiTheme="majorHAnsi" w:hAnsiTheme="majorHAnsi"/>
          </w:rPr>
          <w:delText>Customer Free</w:delText>
        </w:r>
        <w:r w:rsidR="00F46CEA" w:rsidRPr="00903740" w:rsidDel="005824FD">
          <w:rPr>
            <w:rFonts w:asciiTheme="majorHAnsi" w:hAnsiTheme="majorHAnsi"/>
          </w:rPr>
          <w:delText xml:space="preserve"> </w:delText>
        </w:r>
        <w:r w:rsidRPr="00903740" w:rsidDel="005824FD">
          <w:rPr>
            <w:rFonts w:asciiTheme="majorHAnsi" w:hAnsiTheme="majorHAnsi"/>
          </w:rPr>
          <w:delText>text Invoice Workflow</w:delText>
        </w:r>
      </w:del>
      <w:ins w:id="212" w:author="Nasanai Ngorima" w:date="2019-09-12T10:46:00Z">
        <w:r w:rsidR="005824FD">
          <w:rPr>
            <w:rFonts w:asciiTheme="majorHAnsi" w:hAnsiTheme="majorHAnsi"/>
          </w:rPr>
          <w:t xml:space="preserve">Invoice Batch Approval </w:t>
        </w:r>
      </w:ins>
    </w:p>
    <w:p w:rsidR="005824FD" w:rsidRPr="00903740" w:rsidRDefault="005824FD" w:rsidP="003D23B8">
      <w:pPr>
        <w:pStyle w:val="ListParagraph"/>
        <w:numPr>
          <w:ilvl w:val="0"/>
          <w:numId w:val="12"/>
        </w:numPr>
        <w:jc w:val="both"/>
        <w:rPr>
          <w:rFonts w:asciiTheme="majorHAnsi" w:hAnsiTheme="majorHAnsi"/>
        </w:rPr>
      </w:pPr>
    </w:p>
    <w:p w:rsidR="00675416" w:rsidRPr="00903740" w:rsidRDefault="005D4BA8" w:rsidP="003D23B8">
      <w:pPr>
        <w:pStyle w:val="Heading3"/>
        <w:jc w:val="both"/>
      </w:pPr>
      <w:r w:rsidRPr="00903740">
        <w:t>Audit Trail</w:t>
      </w:r>
    </w:p>
    <w:p w:rsidR="00675416" w:rsidRDefault="005D4BA8" w:rsidP="001907FC">
      <w:pPr>
        <w:pStyle w:val="ListParagraph"/>
        <w:numPr>
          <w:ilvl w:val="0"/>
          <w:numId w:val="18"/>
        </w:numPr>
        <w:jc w:val="both"/>
        <w:rPr>
          <w:ins w:id="213" w:author="Nasanai Ngorima" w:date="2019-09-12T09:23:00Z"/>
          <w:rFonts w:asciiTheme="majorHAnsi" w:hAnsiTheme="majorHAnsi"/>
        </w:rPr>
      </w:pPr>
      <w:r w:rsidRPr="00903740">
        <w:rPr>
          <w:rFonts w:asciiTheme="majorHAnsi" w:hAnsiTheme="majorHAnsi"/>
        </w:rPr>
        <w:t>Invoice</w:t>
      </w:r>
    </w:p>
    <w:p w:rsidR="00000181" w:rsidRDefault="00000181" w:rsidP="001907FC">
      <w:pPr>
        <w:pStyle w:val="ListParagraph"/>
        <w:numPr>
          <w:ilvl w:val="0"/>
          <w:numId w:val="18"/>
        </w:numPr>
        <w:jc w:val="both"/>
        <w:rPr>
          <w:ins w:id="214" w:author="Nasanai Ngorima" w:date="2019-09-12T09:23:00Z"/>
          <w:rFonts w:asciiTheme="majorHAnsi" w:hAnsiTheme="majorHAnsi"/>
        </w:rPr>
      </w:pPr>
      <w:ins w:id="215" w:author="Nasanai Ngorima" w:date="2019-09-12T09:23:00Z">
        <w:r>
          <w:rPr>
            <w:rFonts w:asciiTheme="majorHAnsi" w:hAnsiTheme="majorHAnsi"/>
          </w:rPr>
          <w:t>Delivery Note / Quotation</w:t>
        </w:r>
      </w:ins>
    </w:p>
    <w:p w:rsidR="00000181" w:rsidRDefault="00000181" w:rsidP="001907FC">
      <w:pPr>
        <w:pStyle w:val="ListParagraph"/>
        <w:numPr>
          <w:ilvl w:val="0"/>
          <w:numId w:val="18"/>
        </w:numPr>
        <w:jc w:val="both"/>
        <w:rPr>
          <w:ins w:id="216" w:author="Nasanai Ngorima" w:date="2019-09-12T09:23:00Z"/>
          <w:rFonts w:asciiTheme="majorHAnsi" w:hAnsiTheme="majorHAnsi"/>
        </w:rPr>
      </w:pPr>
      <w:ins w:id="217" w:author="Nasanai Ngorima" w:date="2019-09-12T09:23:00Z">
        <w:r>
          <w:rPr>
            <w:rFonts w:asciiTheme="majorHAnsi" w:hAnsiTheme="majorHAnsi"/>
          </w:rPr>
          <w:t>Contract</w:t>
        </w:r>
      </w:ins>
    </w:p>
    <w:p w:rsidR="00000181" w:rsidRPr="00903740" w:rsidRDefault="00000181" w:rsidP="001907FC">
      <w:pPr>
        <w:pStyle w:val="ListParagraph"/>
        <w:numPr>
          <w:ilvl w:val="0"/>
          <w:numId w:val="18"/>
        </w:numPr>
        <w:jc w:val="both"/>
        <w:rPr>
          <w:rFonts w:asciiTheme="majorHAnsi" w:hAnsiTheme="majorHAnsi"/>
        </w:rPr>
      </w:pPr>
    </w:p>
    <w:p w:rsidR="005F40EA" w:rsidRPr="00903740" w:rsidRDefault="005F40EA" w:rsidP="003D23B8">
      <w:pPr>
        <w:pStyle w:val="Heading2"/>
        <w:jc w:val="both"/>
        <w:rPr>
          <w:szCs w:val="28"/>
        </w:rPr>
      </w:pPr>
      <w:r w:rsidRPr="00903740">
        <w:rPr>
          <w:szCs w:val="28"/>
        </w:rPr>
        <w:t xml:space="preserve">Labour Broking Invoicing </w:t>
      </w:r>
    </w:p>
    <w:p w:rsidR="00524A59" w:rsidRPr="00903740" w:rsidRDefault="0007546E" w:rsidP="00C84751">
      <w:pPr>
        <w:jc w:val="both"/>
        <w:rPr>
          <w:rFonts w:asciiTheme="majorHAnsi" w:hAnsiTheme="majorHAnsi"/>
          <w:sz w:val="22"/>
          <w:szCs w:val="22"/>
        </w:rPr>
      </w:pPr>
      <w:r w:rsidRPr="00903740">
        <w:rPr>
          <w:rFonts w:asciiTheme="majorHAnsi" w:hAnsiTheme="majorHAnsi"/>
          <w:sz w:val="22"/>
          <w:szCs w:val="22"/>
        </w:rPr>
        <w:t xml:space="preserve">FC Platinum Holdings offers labor broking </w:t>
      </w:r>
      <w:ins w:id="218" w:author="Nasanai Ngorima" w:date="2019-09-12T10:51:00Z">
        <w:r w:rsidR="005824FD">
          <w:rPr>
            <w:rFonts w:asciiTheme="majorHAnsi" w:hAnsiTheme="majorHAnsi"/>
            <w:sz w:val="22"/>
            <w:szCs w:val="22"/>
          </w:rPr>
          <w:t>services</w:t>
        </w:r>
      </w:ins>
      <w:del w:id="219" w:author="Nasanai Ngorima" w:date="2019-09-12T10:51:00Z">
        <w:r w:rsidRPr="00903740" w:rsidDel="005824FD">
          <w:rPr>
            <w:rFonts w:asciiTheme="majorHAnsi" w:hAnsiTheme="majorHAnsi"/>
            <w:sz w:val="22"/>
            <w:szCs w:val="22"/>
          </w:rPr>
          <w:delText>to Mimosa</w:delText>
        </w:r>
      </w:del>
      <w:r w:rsidRPr="00903740">
        <w:rPr>
          <w:rFonts w:asciiTheme="majorHAnsi" w:hAnsiTheme="majorHAnsi"/>
          <w:sz w:val="22"/>
          <w:szCs w:val="22"/>
        </w:rPr>
        <w:t>.</w:t>
      </w:r>
      <w:ins w:id="220" w:author="Nasanai Ngorima" w:date="2019-09-12T10:51:00Z">
        <w:r w:rsidR="005824FD">
          <w:rPr>
            <w:rFonts w:asciiTheme="majorHAnsi" w:hAnsiTheme="majorHAnsi"/>
            <w:sz w:val="22"/>
            <w:szCs w:val="22"/>
          </w:rPr>
          <w:t xml:space="preserve"> The invoicing of the seconded </w:t>
        </w:r>
        <w:proofErr w:type="spellStart"/>
        <w:r w:rsidR="005824FD">
          <w:rPr>
            <w:rFonts w:asciiTheme="majorHAnsi" w:hAnsiTheme="majorHAnsi"/>
            <w:sz w:val="22"/>
            <w:szCs w:val="22"/>
          </w:rPr>
          <w:t>labour</w:t>
        </w:r>
        <w:proofErr w:type="spellEnd"/>
        <w:r w:rsidR="005824FD">
          <w:rPr>
            <w:rFonts w:asciiTheme="majorHAnsi" w:hAnsiTheme="majorHAnsi"/>
            <w:sz w:val="22"/>
            <w:szCs w:val="22"/>
          </w:rPr>
          <w:t xml:space="preserve"> is done based on </w:t>
        </w:r>
      </w:ins>
      <w:proofErr w:type="spellStart"/>
      <w:ins w:id="221" w:author="Nasanai Ngorima" w:date="2019-09-12T10:53:00Z">
        <w:r w:rsidR="005824FD">
          <w:rPr>
            <w:rFonts w:asciiTheme="majorHAnsi" w:hAnsiTheme="majorHAnsi"/>
            <w:sz w:val="22"/>
            <w:szCs w:val="22"/>
          </w:rPr>
          <w:t>timesheests</w:t>
        </w:r>
        <w:proofErr w:type="spellEnd"/>
        <w:r w:rsidR="005824FD">
          <w:rPr>
            <w:rFonts w:asciiTheme="majorHAnsi" w:hAnsiTheme="majorHAnsi"/>
            <w:sz w:val="22"/>
            <w:szCs w:val="22"/>
          </w:rPr>
          <w:t xml:space="preserve"> depicting hours worked in the particular month. Rate of invoicing are based on the company </w:t>
        </w:r>
      </w:ins>
      <w:ins w:id="222" w:author="Nasanai Ngorima" w:date="2019-09-12T10:54:00Z">
        <w:r w:rsidR="005824FD">
          <w:rPr>
            <w:rFonts w:asciiTheme="majorHAnsi" w:hAnsiTheme="majorHAnsi"/>
            <w:sz w:val="22"/>
            <w:szCs w:val="22"/>
          </w:rPr>
          <w:t xml:space="preserve">business </w:t>
        </w:r>
      </w:ins>
      <w:ins w:id="223" w:author="Nasanai Ngorima" w:date="2019-09-12T10:53:00Z">
        <w:r w:rsidR="005824FD">
          <w:rPr>
            <w:rFonts w:asciiTheme="majorHAnsi" w:hAnsiTheme="majorHAnsi"/>
            <w:sz w:val="22"/>
            <w:szCs w:val="22"/>
          </w:rPr>
          <w:t xml:space="preserve">model </w:t>
        </w:r>
      </w:ins>
      <w:ins w:id="224" w:author="Nasanai Ngorima" w:date="2019-09-12T10:54:00Z">
        <w:r w:rsidR="005824FD">
          <w:rPr>
            <w:rFonts w:asciiTheme="majorHAnsi" w:hAnsiTheme="majorHAnsi"/>
            <w:sz w:val="22"/>
            <w:szCs w:val="22"/>
          </w:rPr>
          <w:t>and the rates are</w:t>
        </w:r>
      </w:ins>
      <w:ins w:id="225" w:author="Nasanai Ngorima" w:date="2019-09-12T10:53:00Z">
        <w:r w:rsidR="005824FD">
          <w:rPr>
            <w:rFonts w:asciiTheme="majorHAnsi" w:hAnsiTheme="majorHAnsi"/>
            <w:sz w:val="22"/>
            <w:szCs w:val="22"/>
          </w:rPr>
          <w:t xml:space="preserve"> agreed with the customer </w:t>
        </w:r>
      </w:ins>
      <w:ins w:id="226" w:author="Nasanai Ngorima" w:date="2019-09-12T10:55:00Z">
        <w:r w:rsidR="00D7211E">
          <w:rPr>
            <w:rFonts w:asciiTheme="majorHAnsi" w:hAnsiTheme="majorHAnsi"/>
            <w:sz w:val="22"/>
            <w:szCs w:val="22"/>
          </w:rPr>
          <w:t xml:space="preserve">at the inception of the contract and varied </w:t>
        </w:r>
      </w:ins>
      <w:ins w:id="227" w:author="Nasanai Ngorima" w:date="2019-09-12T10:53:00Z">
        <w:r w:rsidR="005824FD">
          <w:rPr>
            <w:rFonts w:asciiTheme="majorHAnsi" w:hAnsiTheme="majorHAnsi"/>
            <w:sz w:val="22"/>
            <w:szCs w:val="22"/>
          </w:rPr>
          <w:t xml:space="preserve">from time to time if there are circumstances that warranty any </w:t>
        </w:r>
        <w:proofErr w:type="spellStart"/>
        <w:r w:rsidR="005824FD">
          <w:rPr>
            <w:rFonts w:asciiTheme="majorHAnsi" w:hAnsiTheme="majorHAnsi"/>
            <w:sz w:val="22"/>
            <w:szCs w:val="22"/>
          </w:rPr>
          <w:t>ammendments</w:t>
        </w:r>
        <w:proofErr w:type="spellEnd"/>
        <w:r w:rsidR="005824FD">
          <w:rPr>
            <w:rFonts w:asciiTheme="majorHAnsi" w:hAnsiTheme="majorHAnsi"/>
            <w:sz w:val="22"/>
            <w:szCs w:val="22"/>
          </w:rPr>
          <w:t>.</w:t>
        </w:r>
      </w:ins>
      <w:r w:rsidRPr="00903740">
        <w:rPr>
          <w:rFonts w:asciiTheme="majorHAnsi" w:hAnsiTheme="majorHAnsi"/>
          <w:sz w:val="22"/>
          <w:szCs w:val="22"/>
        </w:rPr>
        <w:t xml:space="preserve"> </w:t>
      </w:r>
      <w:del w:id="228" w:author="Nasanai Ngorima" w:date="2019-09-12T10:55:00Z">
        <w:r w:rsidRPr="00903740" w:rsidDel="00D7211E">
          <w:rPr>
            <w:rFonts w:asciiTheme="majorHAnsi" w:hAnsiTheme="majorHAnsi"/>
            <w:sz w:val="22"/>
            <w:szCs w:val="22"/>
          </w:rPr>
          <w:delText>Employees work in various cost centres and in return Mimosa pays FC Platinum for the Labor provided.</w:delText>
        </w:r>
      </w:del>
    </w:p>
    <w:p w:rsidR="00C84751" w:rsidRPr="00903740" w:rsidRDefault="00C84751" w:rsidP="00C84751">
      <w:pPr>
        <w:rPr>
          <w:rFonts w:asciiTheme="majorHAnsi" w:hAnsiTheme="majorHAnsi"/>
          <w:b/>
          <w:bCs/>
          <w:sz w:val="22"/>
          <w:szCs w:val="22"/>
        </w:rPr>
      </w:pPr>
      <w:r w:rsidRPr="00903740">
        <w:rPr>
          <w:rFonts w:asciiTheme="majorHAnsi" w:hAnsiTheme="majorHAnsi"/>
          <w:b/>
          <w:bCs/>
          <w:sz w:val="22"/>
          <w:szCs w:val="22"/>
        </w:rPr>
        <w:t xml:space="preserve">Pre-Condition  </w:t>
      </w:r>
    </w:p>
    <w:p w:rsidR="00D7211E" w:rsidRDefault="00D7211E" w:rsidP="00C84751">
      <w:pPr>
        <w:pStyle w:val="ListParagraph"/>
        <w:numPr>
          <w:ilvl w:val="0"/>
          <w:numId w:val="6"/>
        </w:numPr>
        <w:spacing w:after="0"/>
        <w:rPr>
          <w:ins w:id="229" w:author="Nasanai Ngorima" w:date="2019-09-12T10:57:00Z"/>
          <w:rFonts w:asciiTheme="majorHAnsi" w:hAnsiTheme="majorHAnsi"/>
        </w:rPr>
      </w:pPr>
      <w:ins w:id="230" w:author="Nasanai Ngorima" w:date="2019-09-12T10:55:00Z">
        <w:r>
          <w:rPr>
            <w:rFonts w:asciiTheme="majorHAnsi" w:hAnsiTheme="majorHAnsi"/>
          </w:rPr>
          <w:t>Contract</w:t>
        </w:r>
      </w:ins>
    </w:p>
    <w:p w:rsidR="00D7211E" w:rsidRDefault="00D7211E" w:rsidP="00C84751">
      <w:pPr>
        <w:pStyle w:val="ListParagraph"/>
        <w:numPr>
          <w:ilvl w:val="0"/>
          <w:numId w:val="6"/>
        </w:numPr>
        <w:spacing w:after="0"/>
        <w:rPr>
          <w:ins w:id="231" w:author="Nasanai Ngorima" w:date="2019-09-12T10:59:00Z"/>
          <w:rFonts w:asciiTheme="majorHAnsi" w:hAnsiTheme="majorHAnsi"/>
        </w:rPr>
      </w:pPr>
      <w:ins w:id="232" w:author="Nasanai Ngorima" w:date="2019-09-12T10:57:00Z">
        <w:r>
          <w:rPr>
            <w:rFonts w:asciiTheme="majorHAnsi" w:hAnsiTheme="majorHAnsi"/>
          </w:rPr>
          <w:t>Labour Request</w:t>
        </w:r>
      </w:ins>
    </w:p>
    <w:p w:rsidR="00D7211E" w:rsidRDefault="00D7211E" w:rsidP="00C84751">
      <w:pPr>
        <w:pStyle w:val="ListParagraph"/>
        <w:numPr>
          <w:ilvl w:val="0"/>
          <w:numId w:val="6"/>
        </w:numPr>
        <w:spacing w:after="0"/>
        <w:rPr>
          <w:ins w:id="233" w:author="Nasanai Ngorima" w:date="2019-09-12T10:59:00Z"/>
          <w:rFonts w:asciiTheme="majorHAnsi" w:hAnsiTheme="majorHAnsi"/>
        </w:rPr>
      </w:pPr>
      <w:ins w:id="234" w:author="Nasanai Ngorima" w:date="2019-09-12T10:59:00Z">
        <w:r>
          <w:rPr>
            <w:rFonts w:asciiTheme="majorHAnsi" w:hAnsiTheme="majorHAnsi"/>
          </w:rPr>
          <w:t>Agreed Rates</w:t>
        </w:r>
      </w:ins>
    </w:p>
    <w:p w:rsidR="00D7211E" w:rsidRDefault="00D7211E" w:rsidP="00C84751">
      <w:pPr>
        <w:pStyle w:val="ListParagraph"/>
        <w:numPr>
          <w:ilvl w:val="0"/>
          <w:numId w:val="6"/>
        </w:numPr>
        <w:spacing w:after="0"/>
        <w:rPr>
          <w:ins w:id="235" w:author="Nasanai Ngorima" w:date="2019-09-12T10:59:00Z"/>
          <w:rFonts w:asciiTheme="majorHAnsi" w:hAnsiTheme="majorHAnsi"/>
        </w:rPr>
      </w:pPr>
      <w:ins w:id="236" w:author="Nasanai Ngorima" w:date="2019-09-12T10:59:00Z">
        <w:r>
          <w:rPr>
            <w:rFonts w:asciiTheme="majorHAnsi" w:hAnsiTheme="majorHAnsi"/>
          </w:rPr>
          <w:t>Authorised Time Sheets from Customer</w:t>
        </w:r>
      </w:ins>
    </w:p>
    <w:p w:rsidR="00D7211E" w:rsidRDefault="00D7211E" w:rsidP="00C84751">
      <w:pPr>
        <w:pStyle w:val="ListParagraph"/>
        <w:numPr>
          <w:ilvl w:val="0"/>
          <w:numId w:val="6"/>
        </w:numPr>
        <w:spacing w:after="0"/>
        <w:rPr>
          <w:ins w:id="237" w:author="Nasanai Ngorima" w:date="2019-09-12T10:55:00Z"/>
          <w:rFonts w:asciiTheme="majorHAnsi" w:hAnsiTheme="majorHAnsi"/>
        </w:rPr>
      </w:pPr>
      <w:ins w:id="238" w:author="Nasanai Ngorima" w:date="2019-09-12T11:00:00Z">
        <w:r>
          <w:rPr>
            <w:rFonts w:asciiTheme="majorHAnsi" w:hAnsiTheme="majorHAnsi"/>
          </w:rPr>
          <w:t>Approved Summary Sheet form HR</w:t>
        </w:r>
      </w:ins>
    </w:p>
    <w:p w:rsidR="00C84751" w:rsidDel="00D7211E" w:rsidRDefault="00C84751" w:rsidP="00C84751">
      <w:pPr>
        <w:pStyle w:val="ListParagraph"/>
        <w:numPr>
          <w:ilvl w:val="0"/>
          <w:numId w:val="6"/>
        </w:numPr>
        <w:spacing w:after="0"/>
        <w:rPr>
          <w:del w:id="239" w:author="Nasanai Ngorima" w:date="2019-09-12T09:23:00Z"/>
          <w:rFonts w:asciiTheme="majorHAnsi" w:hAnsiTheme="majorHAnsi"/>
        </w:rPr>
      </w:pPr>
      <w:del w:id="240" w:author="Nasanai Ngorima" w:date="2019-09-12T09:23:00Z">
        <w:r w:rsidRPr="00903740" w:rsidDel="00000181">
          <w:rPr>
            <w:rFonts w:asciiTheme="majorHAnsi" w:hAnsiTheme="majorHAnsi"/>
          </w:rPr>
          <w:delText>Labour Broking</w:delText>
        </w:r>
      </w:del>
    </w:p>
    <w:p w:rsidR="00D7211E" w:rsidRPr="00D7211E" w:rsidRDefault="00D7211E" w:rsidP="00D7211E">
      <w:pPr>
        <w:pStyle w:val="ListParagraph"/>
        <w:numPr>
          <w:ilvl w:val="0"/>
          <w:numId w:val="6"/>
        </w:numPr>
        <w:spacing w:after="0"/>
        <w:rPr>
          <w:ins w:id="241" w:author="Nasanai Ngorima" w:date="2019-09-12T10:58:00Z"/>
          <w:rFonts w:asciiTheme="majorHAnsi" w:hAnsiTheme="majorHAnsi"/>
          <w:rPrChange w:id="242" w:author="Nasanai Ngorima" w:date="2019-09-12T10:58:00Z">
            <w:rPr>
              <w:ins w:id="243" w:author="Nasanai Ngorima" w:date="2019-09-12T10:58:00Z"/>
            </w:rPr>
          </w:rPrChange>
        </w:rPr>
      </w:pPr>
    </w:p>
    <w:p w:rsidR="00000181" w:rsidRDefault="00D7211E" w:rsidP="00362347">
      <w:pPr>
        <w:spacing w:after="0"/>
        <w:rPr>
          <w:ins w:id="244" w:author="Nasanai Ngorima" w:date="2019-09-12T11:20:00Z"/>
          <w:rFonts w:asciiTheme="majorHAnsi" w:hAnsiTheme="majorHAnsi"/>
        </w:rPr>
      </w:pPr>
      <w:ins w:id="245" w:author="Nasanai Ngorima" w:date="2019-09-12T10:59:00Z">
        <w:r>
          <w:rPr>
            <w:rFonts w:asciiTheme="majorHAnsi" w:hAnsiTheme="majorHAnsi"/>
          </w:rPr>
          <w:t>Human Resources</w:t>
        </w:r>
      </w:ins>
      <w:ins w:id="246" w:author="Nasanai Ngorima" w:date="2019-09-12T11:00:00Z">
        <w:r>
          <w:rPr>
            <w:rFonts w:asciiTheme="majorHAnsi" w:hAnsiTheme="majorHAnsi"/>
          </w:rPr>
          <w:t xml:space="preserve"> supply </w:t>
        </w:r>
      </w:ins>
      <w:proofErr w:type="spellStart"/>
      <w:ins w:id="247" w:author="Nasanai Ngorima" w:date="2019-09-12T11:01:00Z">
        <w:r>
          <w:rPr>
            <w:rFonts w:asciiTheme="majorHAnsi" w:hAnsiTheme="majorHAnsi"/>
          </w:rPr>
          <w:t>L</w:t>
        </w:r>
      </w:ins>
      <w:ins w:id="248" w:author="Nasanai Ngorima" w:date="2019-09-12T11:00:00Z">
        <w:r>
          <w:rPr>
            <w:rFonts w:asciiTheme="majorHAnsi" w:hAnsiTheme="majorHAnsi"/>
          </w:rPr>
          <w:t>abour</w:t>
        </w:r>
        <w:proofErr w:type="spellEnd"/>
        <w:r>
          <w:rPr>
            <w:rFonts w:asciiTheme="majorHAnsi" w:hAnsiTheme="majorHAnsi"/>
          </w:rPr>
          <w:t xml:space="preserve"> </w:t>
        </w:r>
      </w:ins>
      <w:ins w:id="249" w:author="Nasanai Ngorima" w:date="2019-09-12T11:03:00Z">
        <w:r>
          <w:rPr>
            <w:rFonts w:asciiTheme="majorHAnsi" w:hAnsiTheme="majorHAnsi"/>
          </w:rPr>
          <w:t xml:space="preserve">to a customer based </w:t>
        </w:r>
      </w:ins>
      <w:ins w:id="250" w:author="Nasanai Ngorima" w:date="2019-09-12T11:14:00Z">
        <w:r w:rsidR="00362347">
          <w:rPr>
            <w:rFonts w:asciiTheme="majorHAnsi" w:hAnsiTheme="majorHAnsi"/>
          </w:rPr>
          <w:t>o</w:t>
        </w:r>
        <w:r w:rsidR="00361EA8">
          <w:rPr>
            <w:rFonts w:asciiTheme="majorHAnsi" w:hAnsiTheme="majorHAnsi"/>
          </w:rPr>
          <w:t xml:space="preserve">n approved </w:t>
        </w:r>
        <w:proofErr w:type="spellStart"/>
        <w:r w:rsidR="00361EA8">
          <w:rPr>
            <w:rFonts w:asciiTheme="majorHAnsi" w:hAnsiTheme="majorHAnsi"/>
          </w:rPr>
          <w:t>Labour</w:t>
        </w:r>
        <w:proofErr w:type="spellEnd"/>
        <w:r w:rsidR="00361EA8">
          <w:rPr>
            <w:rFonts w:asciiTheme="majorHAnsi" w:hAnsiTheme="majorHAnsi"/>
          </w:rPr>
          <w:t xml:space="preserve"> requests</w:t>
        </w:r>
      </w:ins>
      <w:ins w:id="251" w:author="Nasanai Ngorima" w:date="2019-09-12T11:03:00Z">
        <w:r>
          <w:rPr>
            <w:rFonts w:asciiTheme="majorHAnsi" w:hAnsiTheme="majorHAnsi"/>
          </w:rPr>
          <w:t xml:space="preserve"> </w:t>
        </w:r>
      </w:ins>
      <w:ins w:id="252" w:author="Nasanai Ngorima" w:date="2019-09-12T11:15:00Z">
        <w:r w:rsidR="00362347">
          <w:rPr>
            <w:rFonts w:asciiTheme="majorHAnsi" w:hAnsiTheme="majorHAnsi"/>
          </w:rPr>
          <w:t>from customers.</w:t>
        </w:r>
      </w:ins>
      <w:ins w:id="253" w:author="Nasanai Ngorima" w:date="2019-09-12T11:16:00Z">
        <w:r w:rsidR="00362347">
          <w:rPr>
            <w:rFonts w:asciiTheme="majorHAnsi" w:hAnsiTheme="majorHAnsi"/>
          </w:rPr>
          <w:t xml:space="preserve"> On a daily basis, the HR clerks log time for all employees seconded and draw up a timesheet at the end of the month. The timesheets </w:t>
        </w:r>
      </w:ins>
      <w:ins w:id="254" w:author="Nasanai Ngorima" w:date="2019-09-12T11:18:00Z">
        <w:r w:rsidR="00362347">
          <w:rPr>
            <w:rFonts w:asciiTheme="majorHAnsi" w:hAnsiTheme="majorHAnsi"/>
          </w:rPr>
          <w:t>are</w:t>
        </w:r>
      </w:ins>
      <w:ins w:id="255" w:author="Nasanai Ngorima" w:date="2019-09-12T11:16:00Z">
        <w:r w:rsidR="00362347">
          <w:rPr>
            <w:rFonts w:asciiTheme="majorHAnsi" w:hAnsiTheme="majorHAnsi"/>
          </w:rPr>
          <w:t xml:space="preserve"> sent for to the </w:t>
        </w:r>
      </w:ins>
      <w:ins w:id="256" w:author="Nasanai Ngorima" w:date="2019-09-12T11:17:00Z">
        <w:r w:rsidR="00362347">
          <w:rPr>
            <w:rFonts w:asciiTheme="majorHAnsi" w:hAnsiTheme="majorHAnsi"/>
          </w:rPr>
          <w:t>customer</w:t>
        </w:r>
      </w:ins>
      <w:ins w:id="257" w:author="Nasanai Ngorima" w:date="2019-09-12T11:16:00Z">
        <w:r w:rsidR="00362347">
          <w:rPr>
            <w:rFonts w:asciiTheme="majorHAnsi" w:hAnsiTheme="majorHAnsi"/>
          </w:rPr>
          <w:t xml:space="preserve"> </w:t>
        </w:r>
      </w:ins>
      <w:ins w:id="258" w:author="Nasanai Ngorima" w:date="2019-09-12T11:18:00Z">
        <w:r w:rsidR="00362347">
          <w:rPr>
            <w:rFonts w:asciiTheme="majorHAnsi" w:hAnsiTheme="majorHAnsi"/>
          </w:rPr>
          <w:t>for verification of hours and the related details. The Human Resources compile a summary sheet based on the approval framework in the respective sections where the employees are seconded. The time sheets and summary sheets are submitted for Invoicing</w:t>
        </w:r>
      </w:ins>
      <w:ins w:id="259" w:author="Nasanai Ngorima" w:date="2019-09-12T11:20:00Z">
        <w:r w:rsidR="00362347">
          <w:rPr>
            <w:rFonts w:asciiTheme="majorHAnsi" w:hAnsiTheme="majorHAnsi"/>
          </w:rPr>
          <w:t xml:space="preserve"> to the Accounting Officer – Revenue.</w:t>
        </w:r>
      </w:ins>
    </w:p>
    <w:p w:rsidR="00362347" w:rsidRPr="00903740" w:rsidRDefault="00362347" w:rsidP="00362347">
      <w:pPr>
        <w:spacing w:after="0"/>
        <w:rPr>
          <w:rFonts w:asciiTheme="majorHAnsi" w:hAnsiTheme="majorHAnsi"/>
        </w:rPr>
      </w:pPr>
    </w:p>
    <w:p w:rsidR="00C84751" w:rsidRPr="00903740" w:rsidRDefault="00C84751" w:rsidP="00C84751">
      <w:pPr>
        <w:rPr>
          <w:rFonts w:asciiTheme="majorHAnsi" w:hAnsiTheme="majorHAnsi"/>
          <w:b/>
          <w:bCs/>
          <w:sz w:val="22"/>
          <w:szCs w:val="22"/>
        </w:rPr>
      </w:pPr>
      <w:r w:rsidRPr="00903740">
        <w:rPr>
          <w:rFonts w:asciiTheme="majorHAnsi" w:hAnsiTheme="majorHAnsi"/>
          <w:b/>
          <w:bCs/>
          <w:sz w:val="22"/>
          <w:szCs w:val="22"/>
        </w:rPr>
        <w:t>Process Description</w:t>
      </w:r>
    </w:p>
    <w:p w:rsidR="00C84751" w:rsidRPr="00903740" w:rsidRDefault="00C84751" w:rsidP="00C84751">
      <w:pPr>
        <w:spacing w:after="0"/>
        <w:rPr>
          <w:rFonts w:asciiTheme="majorHAnsi" w:hAnsiTheme="majorHAnsi"/>
        </w:rPr>
      </w:pPr>
      <w:r w:rsidRPr="00903740">
        <w:rPr>
          <w:rFonts w:asciiTheme="majorHAnsi" w:hAnsiTheme="majorHAnsi"/>
        </w:rPr>
        <w:t>The Accounting Officer receives the Summary sheet</w:t>
      </w:r>
      <w:r w:rsidR="00031E22" w:rsidRPr="00903740">
        <w:rPr>
          <w:rFonts w:asciiTheme="majorHAnsi" w:hAnsiTheme="majorHAnsi"/>
        </w:rPr>
        <w:t xml:space="preserve"> and</w:t>
      </w:r>
      <w:r w:rsidRPr="00903740">
        <w:rPr>
          <w:rFonts w:asciiTheme="majorHAnsi" w:hAnsiTheme="majorHAnsi"/>
        </w:rPr>
        <w:t xml:space="preserve"> </w:t>
      </w:r>
      <w:ins w:id="260" w:author="Nasanai Ngorima" w:date="2019-09-12T09:30:00Z">
        <w:r w:rsidR="00D12DFA">
          <w:rPr>
            <w:rFonts w:asciiTheme="majorHAnsi" w:hAnsiTheme="majorHAnsi"/>
          </w:rPr>
          <w:t xml:space="preserve">Uploads </w:t>
        </w:r>
      </w:ins>
      <w:del w:id="261" w:author="Nasanai Ngorima" w:date="2019-09-12T09:30:00Z">
        <w:r w:rsidR="00031E22" w:rsidRPr="00903740" w:rsidDel="00D12DFA">
          <w:rPr>
            <w:rFonts w:asciiTheme="majorHAnsi" w:hAnsiTheme="majorHAnsi"/>
          </w:rPr>
          <w:delText>captures</w:delText>
        </w:r>
        <w:r w:rsidRPr="00903740" w:rsidDel="00D12DFA">
          <w:rPr>
            <w:rFonts w:asciiTheme="majorHAnsi" w:hAnsiTheme="majorHAnsi"/>
          </w:rPr>
          <w:delText xml:space="preserve"> </w:delText>
        </w:r>
      </w:del>
      <w:r w:rsidRPr="00903740">
        <w:rPr>
          <w:rFonts w:asciiTheme="majorHAnsi" w:hAnsiTheme="majorHAnsi"/>
        </w:rPr>
        <w:t>the summary sheet into the Accounts Receivable</w:t>
      </w:r>
      <w:ins w:id="262" w:author="Nasanai Ngorima" w:date="2019-09-12T09:31:00Z">
        <w:r w:rsidR="00D12DFA">
          <w:rPr>
            <w:rFonts w:asciiTheme="majorHAnsi" w:hAnsiTheme="majorHAnsi"/>
          </w:rPr>
          <w:t xml:space="preserve"> invoicing module.</w:t>
        </w:r>
      </w:ins>
      <w:r w:rsidRPr="00903740">
        <w:rPr>
          <w:rFonts w:asciiTheme="majorHAnsi" w:hAnsiTheme="majorHAnsi"/>
        </w:rPr>
        <w:t xml:space="preserve"> </w:t>
      </w:r>
    </w:p>
    <w:p w:rsidR="00C84751" w:rsidRPr="00903740" w:rsidRDefault="00C84751" w:rsidP="00C84751">
      <w:pPr>
        <w:pStyle w:val="ListParagraph"/>
        <w:numPr>
          <w:ilvl w:val="0"/>
          <w:numId w:val="24"/>
        </w:numPr>
        <w:spacing w:after="0" w:line="276" w:lineRule="auto"/>
        <w:rPr>
          <w:rFonts w:asciiTheme="majorHAnsi" w:hAnsiTheme="majorHAnsi"/>
          <w:b/>
          <w:bCs/>
        </w:rPr>
      </w:pPr>
      <w:r w:rsidRPr="00903740">
        <w:rPr>
          <w:rFonts w:asciiTheme="majorHAnsi" w:hAnsiTheme="majorHAnsi"/>
          <w:b/>
          <w:bCs/>
        </w:rPr>
        <w:t>Verification</w:t>
      </w:r>
    </w:p>
    <w:p w:rsidR="00C84751" w:rsidRPr="00903740" w:rsidRDefault="00C84751" w:rsidP="00C84751">
      <w:pPr>
        <w:spacing w:after="0"/>
        <w:rPr>
          <w:rFonts w:asciiTheme="majorHAnsi" w:hAnsiTheme="majorHAnsi"/>
        </w:rPr>
      </w:pPr>
      <w:r w:rsidRPr="00903740">
        <w:rPr>
          <w:rFonts w:asciiTheme="majorHAnsi" w:hAnsiTheme="majorHAnsi"/>
        </w:rPr>
        <w:t xml:space="preserve">The process of verification includes checking the </w:t>
      </w:r>
      <w:del w:id="263" w:author="Nasanai Ngorima" w:date="2019-09-12T11:21:00Z">
        <w:r w:rsidRPr="00903740" w:rsidDel="00362347">
          <w:rPr>
            <w:rFonts w:asciiTheme="majorHAnsi" w:hAnsiTheme="majorHAnsi"/>
          </w:rPr>
          <w:delText>veracity</w:delText>
        </w:r>
      </w:del>
      <w:ins w:id="264" w:author="Nasanai Ngorima" w:date="2019-09-12T11:21:00Z">
        <w:r w:rsidR="00362347" w:rsidRPr="00903740">
          <w:rPr>
            <w:rFonts w:asciiTheme="majorHAnsi" w:hAnsiTheme="majorHAnsi"/>
          </w:rPr>
          <w:t>accuracy</w:t>
        </w:r>
      </w:ins>
      <w:r w:rsidRPr="00903740">
        <w:rPr>
          <w:rFonts w:asciiTheme="majorHAnsi" w:hAnsiTheme="majorHAnsi"/>
        </w:rPr>
        <w:t xml:space="preserve"> of Cost Centers if the provided Cost Centers on the summary sheets are the same with the available Cost Centers. If the summary sheet is not correct the officer will then send it back to the HR Officer for correction. Upon verification success the Finance &amp; Admin Officer will then calculate the summary sheet.</w:t>
      </w:r>
    </w:p>
    <w:p w:rsidR="00C84751" w:rsidRPr="00903740" w:rsidRDefault="00C84751" w:rsidP="00C84751">
      <w:pPr>
        <w:spacing w:after="0"/>
        <w:ind w:left="720"/>
        <w:rPr>
          <w:rFonts w:asciiTheme="majorHAnsi" w:hAnsiTheme="majorHAnsi"/>
        </w:rPr>
      </w:pPr>
      <w:r w:rsidRPr="00903740">
        <w:rPr>
          <w:rFonts w:asciiTheme="majorHAnsi" w:hAnsiTheme="majorHAnsi"/>
        </w:rPr>
        <w:t xml:space="preserve"> Verification columns:</w:t>
      </w:r>
    </w:p>
    <w:p w:rsidR="00C84751" w:rsidRPr="00903740" w:rsidRDefault="00C84751" w:rsidP="00C84751">
      <w:pPr>
        <w:pStyle w:val="ListParagraph"/>
        <w:numPr>
          <w:ilvl w:val="0"/>
          <w:numId w:val="26"/>
        </w:numPr>
        <w:spacing w:after="0" w:line="276" w:lineRule="auto"/>
        <w:rPr>
          <w:rFonts w:asciiTheme="majorHAnsi" w:hAnsiTheme="majorHAnsi"/>
        </w:rPr>
      </w:pPr>
      <w:r w:rsidRPr="00903740">
        <w:rPr>
          <w:rFonts w:asciiTheme="majorHAnsi" w:hAnsiTheme="majorHAnsi"/>
        </w:rPr>
        <w:t>Cost Centres</w:t>
      </w:r>
    </w:p>
    <w:p w:rsidR="00C84751" w:rsidRPr="00903740" w:rsidRDefault="00C84751" w:rsidP="00C84751">
      <w:pPr>
        <w:pStyle w:val="ListParagraph"/>
        <w:spacing w:after="0" w:line="276" w:lineRule="auto"/>
        <w:rPr>
          <w:rFonts w:asciiTheme="majorHAnsi" w:hAnsiTheme="majorHAnsi"/>
        </w:rPr>
      </w:pPr>
    </w:p>
    <w:p w:rsidR="00C84751" w:rsidRDefault="00C84751" w:rsidP="00C84751">
      <w:pPr>
        <w:pStyle w:val="ListParagraph"/>
        <w:numPr>
          <w:ilvl w:val="0"/>
          <w:numId w:val="24"/>
        </w:numPr>
        <w:spacing w:after="0"/>
        <w:rPr>
          <w:ins w:id="265" w:author="Nasanai Ngorima" w:date="2019-09-12T11:22:00Z"/>
          <w:rFonts w:asciiTheme="majorHAnsi" w:hAnsiTheme="majorHAnsi"/>
          <w:b/>
          <w:bCs/>
        </w:rPr>
      </w:pPr>
      <w:r w:rsidRPr="00903740">
        <w:rPr>
          <w:rFonts w:asciiTheme="majorHAnsi" w:hAnsiTheme="majorHAnsi"/>
          <w:b/>
          <w:bCs/>
        </w:rPr>
        <w:t>Calculation</w:t>
      </w:r>
    </w:p>
    <w:p w:rsidR="00362347" w:rsidRPr="00362347" w:rsidRDefault="00362347">
      <w:pPr>
        <w:spacing w:after="0"/>
        <w:ind w:left="720"/>
        <w:rPr>
          <w:rFonts w:asciiTheme="majorHAnsi" w:hAnsiTheme="majorHAnsi"/>
          <w:b/>
          <w:bCs/>
          <w:rPrChange w:id="266" w:author="Nasanai Ngorima" w:date="2019-09-12T11:22:00Z">
            <w:rPr/>
          </w:rPrChange>
        </w:rPr>
        <w:pPrChange w:id="267" w:author="Nasanai Ngorima" w:date="2019-09-12T11:22:00Z">
          <w:pPr>
            <w:pStyle w:val="ListParagraph"/>
            <w:numPr>
              <w:numId w:val="24"/>
            </w:numPr>
            <w:spacing w:after="0"/>
            <w:ind w:left="1440" w:hanging="720"/>
          </w:pPr>
        </w:pPrChange>
      </w:pPr>
      <w:ins w:id="268" w:author="Nasanai Ngorima" w:date="2019-09-12T11:22:00Z">
        <w:r>
          <w:rPr>
            <w:rFonts w:asciiTheme="majorHAnsi" w:hAnsiTheme="majorHAnsi"/>
            <w:b/>
            <w:bCs/>
          </w:rPr>
          <w:t>For Mining Clients</w:t>
        </w:r>
      </w:ins>
    </w:p>
    <w:p w:rsidR="00C84751" w:rsidRPr="00903740" w:rsidRDefault="00C84751" w:rsidP="00C84751">
      <w:pPr>
        <w:spacing w:after="0"/>
        <w:rPr>
          <w:rFonts w:asciiTheme="majorHAnsi" w:hAnsiTheme="majorHAnsi"/>
        </w:rPr>
      </w:pPr>
      <w:r w:rsidRPr="00903740">
        <w:rPr>
          <w:rFonts w:asciiTheme="majorHAnsi" w:hAnsiTheme="majorHAnsi"/>
        </w:rPr>
        <w:t xml:space="preserve">On Calculation the Officer will be computing variables like Normal Shift Hours, Night Shift Hours (*10%), Underground +4(*8*5%), PPH Overtime @2%,StandBy Allowance @1, Planned Overtime @2, Planned Overtime @1.5, Callout @2.0,Callout @1.5, Full Rate, Allowance Rate to produce Amount in Transaction Currency. </w:t>
      </w:r>
    </w:p>
    <w:p w:rsidR="00C84751" w:rsidRPr="00903740" w:rsidRDefault="00C84751" w:rsidP="00C84751">
      <w:pPr>
        <w:spacing w:after="0"/>
        <w:ind w:firstLine="720"/>
        <w:rPr>
          <w:rFonts w:asciiTheme="majorHAnsi" w:hAnsiTheme="majorHAnsi"/>
        </w:rPr>
      </w:pPr>
      <w:r w:rsidRPr="00903740">
        <w:rPr>
          <w:rFonts w:asciiTheme="majorHAnsi" w:hAnsiTheme="majorHAnsi"/>
        </w:rPr>
        <w:t xml:space="preserve"> As follows:</w:t>
      </w:r>
    </w:p>
    <w:p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Night Shift Hours (*10%) and Underground +4(*8*5%) are multiplied by Full Rate (2.85)</w:t>
      </w:r>
    </w:p>
    <w:p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 PPH Overtime @2%, Standby Allowance @1, Planned Overtime @2, Planned Overtime @1.5, Callout @2.0, Callout @1.5 are multiplied by Overtime Rate (1.78)</w:t>
      </w:r>
    </w:p>
    <w:p w:rsidR="00C84751" w:rsidRDefault="00C84751" w:rsidP="00C84751">
      <w:pPr>
        <w:pStyle w:val="ListParagraph"/>
        <w:numPr>
          <w:ilvl w:val="0"/>
          <w:numId w:val="27"/>
        </w:numPr>
        <w:spacing w:after="0" w:line="276" w:lineRule="auto"/>
        <w:rPr>
          <w:ins w:id="269" w:author="Nasanai Ngorima" w:date="2019-09-12T11:23:00Z"/>
          <w:rFonts w:asciiTheme="majorHAnsi" w:hAnsiTheme="majorHAnsi"/>
        </w:rPr>
      </w:pPr>
      <w:r w:rsidRPr="00903740">
        <w:rPr>
          <w:rFonts w:asciiTheme="majorHAnsi" w:hAnsiTheme="majorHAnsi"/>
        </w:rPr>
        <w:t>Part (i) and Part(ii) are then added to constitute Amount in Transaction Currency (Total Amount (ZWL)) or (Total Amount (US))</w:t>
      </w:r>
    </w:p>
    <w:p w:rsidR="00362347" w:rsidRPr="00903740" w:rsidRDefault="00362347" w:rsidP="00C84751">
      <w:pPr>
        <w:pStyle w:val="ListParagraph"/>
        <w:numPr>
          <w:ilvl w:val="0"/>
          <w:numId w:val="27"/>
        </w:numPr>
        <w:spacing w:after="0" w:line="276" w:lineRule="auto"/>
        <w:rPr>
          <w:rFonts w:asciiTheme="majorHAnsi" w:hAnsiTheme="majorHAnsi"/>
        </w:rPr>
      </w:pPr>
      <w:ins w:id="270" w:author="Nasanai Ngorima" w:date="2019-09-12T11:23:00Z">
        <w:r>
          <w:rPr>
            <w:rFonts w:asciiTheme="majorHAnsi" w:hAnsiTheme="majorHAnsi"/>
          </w:rPr>
          <w:t xml:space="preserve">For other clients – the calculation changes based on the </w:t>
        </w:r>
      </w:ins>
      <w:ins w:id="271" w:author="Nasanai Ngorima" w:date="2019-09-12T11:24:00Z">
        <w:r>
          <w:rPr>
            <w:rFonts w:asciiTheme="majorHAnsi" w:hAnsiTheme="majorHAnsi"/>
          </w:rPr>
          <w:t>dictates</w:t>
        </w:r>
      </w:ins>
      <w:ins w:id="272" w:author="Nasanai Ngorima" w:date="2019-09-12T11:23:00Z">
        <w:r>
          <w:rPr>
            <w:rFonts w:asciiTheme="majorHAnsi" w:hAnsiTheme="majorHAnsi"/>
          </w:rPr>
          <w:t xml:space="preserve"> of the respective NEC</w:t>
        </w:r>
      </w:ins>
    </w:p>
    <w:p w:rsidR="00C84751" w:rsidRPr="00903740" w:rsidRDefault="00C84751" w:rsidP="00C84751">
      <w:pPr>
        <w:pStyle w:val="ListParagraph"/>
        <w:numPr>
          <w:ilvl w:val="0"/>
          <w:numId w:val="24"/>
        </w:numPr>
        <w:spacing w:after="0"/>
        <w:rPr>
          <w:rFonts w:asciiTheme="majorHAnsi" w:hAnsiTheme="majorHAnsi"/>
          <w:b/>
          <w:bCs/>
        </w:rPr>
      </w:pPr>
      <w:r w:rsidRPr="00903740">
        <w:rPr>
          <w:rFonts w:asciiTheme="majorHAnsi" w:hAnsiTheme="majorHAnsi"/>
          <w:b/>
          <w:bCs/>
        </w:rPr>
        <w:t>Post</w:t>
      </w:r>
    </w:p>
    <w:p w:rsidR="00C84751" w:rsidRDefault="00C84751" w:rsidP="00C84751">
      <w:pPr>
        <w:spacing w:after="0"/>
        <w:ind w:left="720"/>
        <w:rPr>
          <w:ins w:id="273" w:author="Nasanai Ngorima" w:date="2019-09-12T11:26:00Z"/>
          <w:rFonts w:asciiTheme="majorHAnsi" w:hAnsiTheme="majorHAnsi"/>
        </w:rPr>
      </w:pPr>
      <w:del w:id="274" w:author="Nasanai Ngorima" w:date="2019-09-12T11:22:00Z">
        <w:r w:rsidRPr="00903740" w:rsidDel="00362347">
          <w:rPr>
            <w:rFonts w:asciiTheme="majorHAnsi" w:hAnsiTheme="majorHAnsi"/>
          </w:rPr>
          <w:delText>And lastly the</w:delText>
        </w:r>
      </w:del>
      <w:ins w:id="275" w:author="Nasanai Ngorima" w:date="2019-09-12T11:22:00Z">
        <w:r w:rsidR="00362347">
          <w:rPr>
            <w:rFonts w:asciiTheme="majorHAnsi" w:hAnsiTheme="majorHAnsi"/>
          </w:rPr>
          <w:t xml:space="preserve">The Accounting </w:t>
        </w:r>
      </w:ins>
      <w:del w:id="276" w:author="Nasanai Ngorima" w:date="2019-09-12T11:22:00Z">
        <w:r w:rsidRPr="00903740" w:rsidDel="00362347">
          <w:rPr>
            <w:rFonts w:asciiTheme="majorHAnsi" w:hAnsiTheme="majorHAnsi"/>
          </w:rPr>
          <w:delText xml:space="preserve"> </w:delText>
        </w:r>
      </w:del>
      <w:r w:rsidRPr="00903740">
        <w:rPr>
          <w:rFonts w:asciiTheme="majorHAnsi" w:hAnsiTheme="majorHAnsi"/>
        </w:rPr>
        <w:t>Officer</w:t>
      </w:r>
      <w:del w:id="277" w:author="Nasanai Ngorima" w:date="2019-09-12T11:22:00Z">
        <w:r w:rsidRPr="00903740" w:rsidDel="00362347">
          <w:rPr>
            <w:rFonts w:asciiTheme="majorHAnsi" w:hAnsiTheme="majorHAnsi"/>
          </w:rPr>
          <w:delText xml:space="preserve"> will</w:delText>
        </w:r>
      </w:del>
      <w:r w:rsidRPr="00903740">
        <w:rPr>
          <w:rFonts w:asciiTheme="majorHAnsi" w:hAnsiTheme="majorHAnsi"/>
        </w:rPr>
        <w:t xml:space="preserve"> post</w:t>
      </w:r>
      <w:ins w:id="278" w:author="Nasanai Ngorima" w:date="2019-09-12T11:22:00Z">
        <w:r w:rsidR="00362347">
          <w:rPr>
            <w:rFonts w:asciiTheme="majorHAnsi" w:hAnsiTheme="majorHAnsi"/>
          </w:rPr>
          <w:t>s</w:t>
        </w:r>
      </w:ins>
      <w:r w:rsidRPr="00903740">
        <w:rPr>
          <w:rFonts w:asciiTheme="majorHAnsi" w:hAnsiTheme="majorHAnsi"/>
        </w:rPr>
        <w:t xml:space="preserve"> the summary sheet. </w:t>
      </w:r>
      <w:ins w:id="279" w:author="Nasanai Ngorima" w:date="2019-09-12T11:24:00Z">
        <w:r w:rsidR="00362347">
          <w:rPr>
            <w:rFonts w:asciiTheme="majorHAnsi" w:hAnsiTheme="majorHAnsi"/>
          </w:rPr>
          <w:t xml:space="preserve"> The summary sheets and </w:t>
        </w:r>
        <w:proofErr w:type="gramStart"/>
        <w:r w:rsidR="00362347">
          <w:rPr>
            <w:rFonts w:asciiTheme="majorHAnsi" w:hAnsiTheme="majorHAnsi"/>
          </w:rPr>
          <w:t>timesheets  will</w:t>
        </w:r>
        <w:proofErr w:type="gramEnd"/>
        <w:r w:rsidR="00362347">
          <w:rPr>
            <w:rFonts w:asciiTheme="majorHAnsi" w:hAnsiTheme="majorHAnsi"/>
          </w:rPr>
          <w:t xml:space="preserve"> be attached to the invoices </w:t>
        </w:r>
      </w:ins>
      <w:ins w:id="280" w:author="Nasanai Ngorima" w:date="2019-09-12T11:25:00Z">
        <w:r w:rsidR="00F646A6">
          <w:rPr>
            <w:rFonts w:asciiTheme="majorHAnsi" w:hAnsiTheme="majorHAnsi"/>
          </w:rPr>
          <w:t xml:space="preserve"> when submitted for authorization and payment</w:t>
        </w:r>
      </w:ins>
      <w:del w:id="281" w:author="Nasanai Ngorima" w:date="2019-09-12T11:24:00Z">
        <w:r w:rsidRPr="00903740" w:rsidDel="00362347">
          <w:rPr>
            <w:rFonts w:asciiTheme="majorHAnsi" w:hAnsiTheme="majorHAnsi"/>
          </w:rPr>
          <w:delText>The Officer will then generate the summary sheet for each and every Cost Centre and attach them for payment by Mimosa Mining Company (Pvt) Ltd.</w:delText>
        </w:r>
      </w:del>
    </w:p>
    <w:p w:rsidR="00F646A6" w:rsidRDefault="00F646A6" w:rsidP="00C84751">
      <w:pPr>
        <w:spacing w:after="0"/>
        <w:ind w:left="720"/>
        <w:rPr>
          <w:ins w:id="282" w:author="Nasanai Ngorima" w:date="2019-09-12T11:26:00Z"/>
          <w:rFonts w:asciiTheme="majorHAnsi" w:hAnsiTheme="majorHAnsi"/>
        </w:rPr>
      </w:pPr>
    </w:p>
    <w:p w:rsidR="00F646A6" w:rsidRPr="00903740" w:rsidRDefault="00F646A6" w:rsidP="00C84751">
      <w:pPr>
        <w:spacing w:after="0"/>
        <w:ind w:left="720"/>
        <w:rPr>
          <w:rFonts w:asciiTheme="majorHAnsi" w:hAnsiTheme="majorHAnsi"/>
        </w:rPr>
      </w:pPr>
      <w:proofErr w:type="gramStart"/>
      <w:ins w:id="283" w:author="Nasanai Ngorima" w:date="2019-09-12T11:27:00Z">
        <w:r>
          <w:rPr>
            <w:rFonts w:asciiTheme="majorHAnsi" w:hAnsiTheme="majorHAnsi"/>
          </w:rPr>
          <w:t>Below  are</w:t>
        </w:r>
        <w:proofErr w:type="gramEnd"/>
        <w:r>
          <w:rPr>
            <w:rFonts w:asciiTheme="majorHAnsi" w:hAnsiTheme="majorHAnsi"/>
          </w:rPr>
          <w:t xml:space="preserve"> the specific details required on the Upload Template in line with our Current Requirements</w:t>
        </w:r>
      </w:ins>
    </w:p>
    <w:p w:rsidR="00C84751" w:rsidRPr="00903740" w:rsidRDefault="00C84751" w:rsidP="00C84751">
      <w:pPr>
        <w:spacing w:after="0"/>
        <w:ind w:left="720"/>
        <w:rPr>
          <w:rFonts w:asciiTheme="majorHAnsi" w:hAnsiTheme="majorHAnsi"/>
        </w:rPr>
      </w:pPr>
    </w:p>
    <w:p w:rsidR="00C84751" w:rsidRPr="00903740" w:rsidRDefault="00C84751" w:rsidP="00C84751">
      <w:pPr>
        <w:spacing w:after="0"/>
        <w:ind w:left="720"/>
        <w:rPr>
          <w:rFonts w:asciiTheme="majorHAnsi" w:hAnsiTheme="majorHAnsi"/>
          <w:b/>
          <w:bCs/>
        </w:rPr>
      </w:pPr>
      <w:r w:rsidRPr="00903740">
        <w:rPr>
          <w:rFonts w:asciiTheme="majorHAnsi" w:hAnsiTheme="majorHAnsi"/>
          <w:b/>
          <w:bCs/>
        </w:rPr>
        <w:t>Fields</w:t>
      </w:r>
    </w:p>
    <w:tbl>
      <w:tblPr>
        <w:tblStyle w:val="TableGrid"/>
        <w:tblW w:w="0" w:type="auto"/>
        <w:tblInd w:w="720" w:type="dxa"/>
        <w:tblLook w:val="04A0" w:firstRow="1" w:lastRow="0" w:firstColumn="1" w:lastColumn="0" w:noHBand="0" w:noVBand="1"/>
      </w:tblPr>
      <w:tblGrid>
        <w:gridCol w:w="3386"/>
        <w:gridCol w:w="2147"/>
        <w:gridCol w:w="2763"/>
      </w:tblGrid>
      <w:tr w:rsidR="00C84751" w:rsidRPr="00903740" w:rsidTr="00884C19">
        <w:tc>
          <w:tcPr>
            <w:tcW w:w="3386" w:type="dxa"/>
          </w:tcPr>
          <w:p w:rsidR="00C84751" w:rsidRPr="00903740" w:rsidRDefault="00C84751" w:rsidP="00884C19">
            <w:pPr>
              <w:rPr>
                <w:rFonts w:asciiTheme="majorHAnsi" w:hAnsiTheme="majorHAnsi"/>
                <w:b/>
                <w:bCs/>
              </w:rPr>
            </w:pPr>
            <w:r w:rsidRPr="00903740">
              <w:rPr>
                <w:rFonts w:asciiTheme="majorHAnsi" w:hAnsiTheme="majorHAnsi"/>
                <w:b/>
                <w:bCs/>
              </w:rPr>
              <w:t>Name</w:t>
            </w:r>
          </w:p>
        </w:tc>
        <w:tc>
          <w:tcPr>
            <w:tcW w:w="2147" w:type="dxa"/>
          </w:tcPr>
          <w:p w:rsidR="00C84751" w:rsidRPr="00903740" w:rsidRDefault="00C84751" w:rsidP="00884C19">
            <w:pPr>
              <w:rPr>
                <w:rFonts w:asciiTheme="majorHAnsi" w:hAnsiTheme="majorHAnsi"/>
                <w:b/>
                <w:bCs/>
              </w:rPr>
            </w:pPr>
            <w:r w:rsidRPr="00903740">
              <w:rPr>
                <w:rFonts w:asciiTheme="majorHAnsi" w:hAnsiTheme="majorHAnsi"/>
                <w:b/>
                <w:bCs/>
              </w:rPr>
              <w:t>Type</w:t>
            </w:r>
          </w:p>
        </w:tc>
        <w:tc>
          <w:tcPr>
            <w:tcW w:w="2763" w:type="dxa"/>
          </w:tcPr>
          <w:p w:rsidR="00C84751" w:rsidRPr="00903740" w:rsidRDefault="00C84751" w:rsidP="00884C19">
            <w:pPr>
              <w:rPr>
                <w:rFonts w:asciiTheme="majorHAnsi" w:hAnsiTheme="majorHAnsi"/>
                <w:b/>
                <w:bCs/>
              </w:rPr>
            </w:pPr>
            <w:r w:rsidRPr="00903740">
              <w:rPr>
                <w:rFonts w:asciiTheme="majorHAnsi" w:hAnsiTheme="majorHAnsi"/>
                <w:b/>
                <w:bCs/>
              </w:rPr>
              <w:t>Length</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Section</w:t>
            </w:r>
          </w:p>
        </w:tc>
        <w:tc>
          <w:tcPr>
            <w:tcW w:w="2147" w:type="dxa"/>
          </w:tcPr>
          <w:p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Cost Centre</w:t>
            </w:r>
          </w:p>
        </w:tc>
        <w:tc>
          <w:tcPr>
            <w:tcW w:w="2147" w:type="dxa"/>
          </w:tcPr>
          <w:p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Count</w:t>
            </w:r>
          </w:p>
        </w:tc>
        <w:tc>
          <w:tcPr>
            <w:tcW w:w="2147" w:type="dxa"/>
          </w:tcPr>
          <w:p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Mine Number</w:t>
            </w:r>
          </w:p>
        </w:tc>
        <w:tc>
          <w:tcPr>
            <w:tcW w:w="2147" w:type="dxa"/>
          </w:tcPr>
          <w:p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Surname</w:t>
            </w:r>
          </w:p>
        </w:tc>
        <w:tc>
          <w:tcPr>
            <w:tcW w:w="2147" w:type="dxa"/>
          </w:tcPr>
          <w:p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First name</w:t>
            </w:r>
          </w:p>
        </w:tc>
        <w:tc>
          <w:tcPr>
            <w:tcW w:w="2147" w:type="dxa"/>
          </w:tcPr>
          <w:p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Normal Shift Hours</w:t>
            </w:r>
          </w:p>
        </w:tc>
        <w:tc>
          <w:tcPr>
            <w:tcW w:w="2147" w:type="dxa"/>
          </w:tcPr>
          <w:p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rsidR="00C84751" w:rsidRPr="00903740" w:rsidRDefault="00C84751" w:rsidP="00884C19">
            <w:pPr>
              <w:rPr>
                <w:rFonts w:asciiTheme="majorHAnsi" w:hAnsiTheme="majorHAnsi"/>
              </w:rPr>
            </w:pPr>
            <w:r w:rsidRPr="00903740">
              <w:rPr>
                <w:rFonts w:asciiTheme="majorHAnsi" w:hAnsiTheme="majorHAnsi"/>
              </w:rPr>
              <w:t>6</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Night Shift Hours (*10%)</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Underground +4 (*8*5%)</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PPH Overtime @2.0</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Standby Allowance @1</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Planned Overtime @2.0</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Planned Overtime @1.5</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Callout @2.0</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Callout @1.5</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Grade</w:t>
            </w:r>
          </w:p>
        </w:tc>
        <w:tc>
          <w:tcPr>
            <w:tcW w:w="2147" w:type="dxa"/>
          </w:tcPr>
          <w:p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rsidR="00C84751" w:rsidRPr="00903740" w:rsidRDefault="00C84751" w:rsidP="00884C19">
            <w:pPr>
              <w:rPr>
                <w:rFonts w:asciiTheme="majorHAnsi" w:hAnsiTheme="majorHAnsi"/>
              </w:rPr>
            </w:pPr>
            <w:r w:rsidRPr="00903740">
              <w:rPr>
                <w:rFonts w:asciiTheme="majorHAnsi" w:hAnsiTheme="majorHAnsi"/>
              </w:rPr>
              <w:t>6</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Full rate</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Overtime rate</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rsidTr="00884C19">
        <w:tc>
          <w:tcPr>
            <w:tcW w:w="3386" w:type="dxa"/>
          </w:tcPr>
          <w:p w:rsidR="00C84751" w:rsidRPr="00903740" w:rsidRDefault="00C84751" w:rsidP="00884C19">
            <w:pPr>
              <w:rPr>
                <w:rFonts w:asciiTheme="majorHAnsi" w:hAnsiTheme="majorHAnsi"/>
              </w:rPr>
            </w:pPr>
            <w:r w:rsidRPr="00903740">
              <w:rPr>
                <w:rFonts w:asciiTheme="majorHAnsi" w:hAnsiTheme="majorHAnsi"/>
              </w:rPr>
              <w:t>Amount (ZWL)</w:t>
            </w:r>
          </w:p>
        </w:tc>
        <w:tc>
          <w:tcPr>
            <w:tcW w:w="2147" w:type="dxa"/>
          </w:tcPr>
          <w:p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rsidR="00C84751" w:rsidRPr="00903740" w:rsidRDefault="00C84751" w:rsidP="00884C19">
            <w:pPr>
              <w:rPr>
                <w:rFonts w:asciiTheme="majorHAnsi" w:hAnsiTheme="majorHAnsi"/>
              </w:rPr>
            </w:pPr>
            <w:r w:rsidRPr="00903740">
              <w:rPr>
                <w:rFonts w:asciiTheme="majorHAnsi" w:hAnsiTheme="majorHAnsi"/>
              </w:rPr>
              <w:t>9,2</w:t>
            </w:r>
          </w:p>
        </w:tc>
      </w:tr>
    </w:tbl>
    <w:p w:rsidR="00C84751" w:rsidRPr="00903740" w:rsidRDefault="00C84751" w:rsidP="00C84751">
      <w:pPr>
        <w:pStyle w:val="ListParagraph"/>
        <w:spacing w:after="0"/>
        <w:rPr>
          <w:rFonts w:asciiTheme="majorHAnsi" w:hAnsiTheme="majorHAnsi"/>
          <w:b/>
        </w:rPr>
      </w:pPr>
    </w:p>
    <w:p w:rsidR="00C84751" w:rsidRPr="00903740" w:rsidRDefault="00C84751" w:rsidP="00524A59">
      <w:pPr>
        <w:rPr>
          <w:rFonts w:asciiTheme="majorHAnsi" w:hAnsiTheme="majorHAnsi"/>
          <w:b/>
          <w:bCs/>
        </w:rPr>
      </w:pPr>
    </w:p>
    <w:commentRangeStart w:id="284"/>
    <w:p w:rsidR="00524A59" w:rsidRPr="00903740" w:rsidRDefault="009018EA" w:rsidP="00524A59">
      <w:pPr>
        <w:rPr>
          <w:rFonts w:asciiTheme="majorHAnsi" w:hAnsiTheme="majorHAnsi"/>
        </w:rPr>
      </w:pPr>
      <w:r w:rsidRPr="00903740">
        <w:rPr>
          <w:rFonts w:asciiTheme="majorHAnsi" w:hAnsiTheme="majorHAnsi"/>
        </w:rPr>
        <w:object w:dxaOrig="15165" w:dyaOrig="8341" w14:anchorId="7A004246">
          <v:shape id="_x0000_i1027" type="#_x0000_t75" style="width:451pt;height:247.9pt" o:ole="">
            <v:imagedata r:id="rId10" o:title=""/>
          </v:shape>
          <o:OLEObject Type="Embed" ProgID="Visio.Drawing.15" ShapeID="_x0000_i1027" DrawAspect="Content" ObjectID="_1629826039" r:id="rId11"/>
        </w:object>
      </w:r>
      <w:commentRangeEnd w:id="284"/>
      <w:r w:rsidR="00F646A6">
        <w:rPr>
          <w:rStyle w:val="CommentReference"/>
        </w:rPr>
        <w:commentReference w:id="284"/>
      </w:r>
    </w:p>
    <w:p w:rsidR="00524A59" w:rsidRPr="00903740" w:rsidRDefault="00524A59" w:rsidP="00524A59">
      <w:pPr>
        <w:pStyle w:val="Heading3"/>
      </w:pPr>
      <w:r w:rsidRPr="00903740">
        <w:t>Actors</w:t>
      </w:r>
    </w:p>
    <w:p w:rsidR="00524A59" w:rsidRPr="00903740" w:rsidRDefault="00524A59" w:rsidP="00524A59">
      <w:pPr>
        <w:pStyle w:val="ListParagraph"/>
        <w:numPr>
          <w:ilvl w:val="0"/>
          <w:numId w:val="25"/>
        </w:numPr>
        <w:spacing w:after="0"/>
        <w:rPr>
          <w:rFonts w:asciiTheme="majorHAnsi" w:hAnsiTheme="majorHAnsi"/>
        </w:rPr>
      </w:pPr>
      <w:r w:rsidRPr="00903740">
        <w:rPr>
          <w:rFonts w:asciiTheme="majorHAnsi" w:hAnsiTheme="majorHAnsi"/>
        </w:rPr>
        <w:t xml:space="preserve">Accounting Officer </w:t>
      </w:r>
    </w:p>
    <w:p w:rsidR="00524A59" w:rsidRPr="00903740" w:rsidRDefault="00524A59" w:rsidP="00524A59">
      <w:pPr>
        <w:pStyle w:val="ListParagraph"/>
        <w:numPr>
          <w:ilvl w:val="0"/>
          <w:numId w:val="25"/>
        </w:numPr>
        <w:spacing w:after="0"/>
        <w:rPr>
          <w:rFonts w:asciiTheme="majorHAnsi" w:hAnsiTheme="majorHAnsi"/>
        </w:rPr>
      </w:pPr>
      <w:r w:rsidRPr="00903740">
        <w:rPr>
          <w:rFonts w:asciiTheme="majorHAnsi" w:hAnsiTheme="majorHAnsi"/>
        </w:rPr>
        <w:t>HR Officer</w:t>
      </w:r>
    </w:p>
    <w:p w:rsidR="0007546E" w:rsidRPr="00903740" w:rsidRDefault="0007546E" w:rsidP="0007546E">
      <w:pPr>
        <w:pStyle w:val="Heading3"/>
      </w:pPr>
      <w:r w:rsidRPr="00903740">
        <w:t>Workflow &amp; Notification</w:t>
      </w:r>
    </w:p>
    <w:p w:rsidR="00031E22" w:rsidRDefault="00903740" w:rsidP="00903740">
      <w:pPr>
        <w:pStyle w:val="ListParagraph"/>
        <w:numPr>
          <w:ilvl w:val="0"/>
          <w:numId w:val="29"/>
        </w:numPr>
        <w:rPr>
          <w:ins w:id="285" w:author="Nasanai Ngorima" w:date="2019-09-12T11:32:00Z"/>
          <w:rFonts w:asciiTheme="majorHAnsi" w:hAnsiTheme="majorHAnsi"/>
        </w:rPr>
      </w:pPr>
      <w:r w:rsidRPr="00903740">
        <w:rPr>
          <w:rFonts w:asciiTheme="majorHAnsi" w:hAnsiTheme="majorHAnsi"/>
        </w:rPr>
        <w:t>Accounting Officer verifying Summary Sheet</w:t>
      </w:r>
    </w:p>
    <w:p w:rsidR="00F646A6" w:rsidRPr="00903740" w:rsidRDefault="00F646A6" w:rsidP="00903740">
      <w:pPr>
        <w:pStyle w:val="ListParagraph"/>
        <w:numPr>
          <w:ilvl w:val="0"/>
          <w:numId w:val="29"/>
        </w:numPr>
        <w:rPr>
          <w:rFonts w:asciiTheme="majorHAnsi" w:hAnsiTheme="majorHAnsi"/>
        </w:rPr>
      </w:pPr>
      <w:ins w:id="286" w:author="Nasanai Ngorima" w:date="2019-09-12T11:33:00Z">
        <w:r>
          <w:rPr>
            <w:rFonts w:asciiTheme="majorHAnsi" w:hAnsiTheme="majorHAnsi"/>
          </w:rPr>
          <w:t>Finance Superintendent -</w:t>
        </w:r>
      </w:ins>
      <w:ins w:id="287" w:author="Nasanai Ngorima" w:date="2019-09-12T11:32:00Z">
        <w:r>
          <w:rPr>
            <w:rFonts w:asciiTheme="majorHAnsi" w:hAnsiTheme="majorHAnsi"/>
          </w:rPr>
          <w:t>Invoice Batch Approval</w:t>
        </w:r>
      </w:ins>
    </w:p>
    <w:p w:rsidR="0007546E" w:rsidRPr="00903740" w:rsidRDefault="0007546E" w:rsidP="0007546E">
      <w:pPr>
        <w:pStyle w:val="Heading3"/>
      </w:pPr>
      <w:r w:rsidRPr="00903740">
        <w:t>Audit Trail</w:t>
      </w:r>
    </w:p>
    <w:p w:rsidR="00524A59" w:rsidRPr="00903740" w:rsidRDefault="00031E22" w:rsidP="00031E22">
      <w:pPr>
        <w:pStyle w:val="ListParagraph"/>
        <w:numPr>
          <w:ilvl w:val="0"/>
          <w:numId w:val="28"/>
        </w:numPr>
        <w:rPr>
          <w:rFonts w:asciiTheme="majorHAnsi" w:hAnsiTheme="majorHAnsi"/>
        </w:rPr>
      </w:pPr>
      <w:r w:rsidRPr="00903740">
        <w:rPr>
          <w:rFonts w:asciiTheme="majorHAnsi" w:hAnsiTheme="majorHAnsi"/>
        </w:rPr>
        <w:t>Summary sheet ID</w:t>
      </w:r>
    </w:p>
    <w:p w:rsidR="00031E22" w:rsidRDefault="00031E22" w:rsidP="00031E22">
      <w:pPr>
        <w:pStyle w:val="ListParagraph"/>
        <w:numPr>
          <w:ilvl w:val="0"/>
          <w:numId w:val="28"/>
        </w:numPr>
        <w:rPr>
          <w:ins w:id="288" w:author="Nasanai Ngorima" w:date="2019-09-12T11:33:00Z"/>
          <w:rFonts w:asciiTheme="majorHAnsi" w:hAnsiTheme="majorHAnsi"/>
        </w:rPr>
      </w:pPr>
      <w:r w:rsidRPr="00903740">
        <w:rPr>
          <w:rFonts w:asciiTheme="majorHAnsi" w:hAnsiTheme="majorHAnsi"/>
        </w:rPr>
        <w:t>Invoice ID</w:t>
      </w:r>
    </w:p>
    <w:p w:rsidR="00F646A6" w:rsidRDefault="00F646A6">
      <w:pPr>
        <w:ind w:left="720"/>
        <w:rPr>
          <w:ins w:id="289" w:author="Nasanai Ngorima" w:date="2019-09-12T11:33:00Z"/>
          <w:rFonts w:asciiTheme="majorHAnsi" w:hAnsiTheme="majorHAnsi"/>
        </w:rPr>
        <w:pPrChange w:id="290" w:author="Nasanai Ngorima" w:date="2019-09-12T11:33:00Z">
          <w:pPr>
            <w:pStyle w:val="ListParagraph"/>
            <w:numPr>
              <w:numId w:val="28"/>
            </w:numPr>
            <w:ind w:hanging="360"/>
          </w:pPr>
        </w:pPrChange>
      </w:pPr>
    </w:p>
    <w:p w:rsidR="00F646A6" w:rsidRDefault="00F646A6">
      <w:pPr>
        <w:rPr>
          <w:ins w:id="291" w:author="Nasanai Ngorima" w:date="2019-09-12T11:33:00Z"/>
          <w:rFonts w:asciiTheme="majorHAnsi" w:hAnsiTheme="majorHAnsi"/>
        </w:rPr>
        <w:pPrChange w:id="292" w:author="Nasanai Ngorima" w:date="2019-09-12T11:33:00Z">
          <w:pPr>
            <w:pStyle w:val="ListParagraph"/>
            <w:numPr>
              <w:numId w:val="28"/>
            </w:numPr>
            <w:ind w:hanging="360"/>
          </w:pPr>
        </w:pPrChange>
      </w:pPr>
    </w:p>
    <w:p w:rsidR="00F646A6" w:rsidRDefault="00F646A6">
      <w:pPr>
        <w:rPr>
          <w:ins w:id="293" w:author="Nasanai Ngorima" w:date="2019-09-12T11:33:00Z"/>
          <w:rFonts w:asciiTheme="majorHAnsi" w:hAnsiTheme="majorHAnsi"/>
        </w:rPr>
        <w:pPrChange w:id="294" w:author="Nasanai Ngorima" w:date="2019-09-12T11:33:00Z">
          <w:pPr>
            <w:pStyle w:val="ListParagraph"/>
            <w:numPr>
              <w:numId w:val="28"/>
            </w:numPr>
            <w:ind w:hanging="360"/>
          </w:pPr>
        </w:pPrChange>
      </w:pPr>
    </w:p>
    <w:p w:rsidR="00F646A6" w:rsidRDefault="00F646A6">
      <w:pPr>
        <w:rPr>
          <w:ins w:id="295" w:author="Nasanai Ngorima" w:date="2019-09-12T11:33:00Z"/>
          <w:rFonts w:asciiTheme="majorHAnsi" w:hAnsiTheme="majorHAnsi"/>
        </w:rPr>
        <w:pPrChange w:id="296" w:author="Nasanai Ngorima" w:date="2019-09-12T11:33:00Z">
          <w:pPr>
            <w:pStyle w:val="ListParagraph"/>
            <w:numPr>
              <w:numId w:val="28"/>
            </w:numPr>
            <w:ind w:hanging="360"/>
          </w:pPr>
        </w:pPrChange>
      </w:pPr>
    </w:p>
    <w:p w:rsidR="00F646A6" w:rsidRDefault="00F646A6">
      <w:pPr>
        <w:rPr>
          <w:ins w:id="297" w:author="Nasanai Ngorima" w:date="2019-09-12T11:33:00Z"/>
          <w:rFonts w:asciiTheme="majorHAnsi" w:hAnsiTheme="majorHAnsi"/>
        </w:rPr>
        <w:pPrChange w:id="298" w:author="Nasanai Ngorima" w:date="2019-09-12T11:33:00Z">
          <w:pPr>
            <w:pStyle w:val="ListParagraph"/>
            <w:numPr>
              <w:numId w:val="28"/>
            </w:numPr>
            <w:ind w:hanging="360"/>
          </w:pPr>
        </w:pPrChange>
      </w:pPr>
    </w:p>
    <w:p w:rsidR="00F646A6" w:rsidRDefault="00F646A6">
      <w:pPr>
        <w:rPr>
          <w:ins w:id="299" w:author="Nasanai Ngorima" w:date="2019-09-12T11:33:00Z"/>
          <w:rFonts w:asciiTheme="majorHAnsi" w:hAnsiTheme="majorHAnsi"/>
        </w:rPr>
        <w:pPrChange w:id="300" w:author="Nasanai Ngorima" w:date="2019-09-12T11:33:00Z">
          <w:pPr>
            <w:pStyle w:val="ListParagraph"/>
            <w:numPr>
              <w:numId w:val="28"/>
            </w:numPr>
            <w:ind w:hanging="360"/>
          </w:pPr>
        </w:pPrChange>
      </w:pPr>
    </w:p>
    <w:p w:rsidR="00F646A6" w:rsidRDefault="00F646A6">
      <w:pPr>
        <w:rPr>
          <w:ins w:id="301" w:author="Nasanai Ngorima" w:date="2019-09-12T11:33:00Z"/>
          <w:rFonts w:asciiTheme="majorHAnsi" w:hAnsiTheme="majorHAnsi"/>
        </w:rPr>
        <w:pPrChange w:id="302" w:author="Nasanai Ngorima" w:date="2019-09-12T11:33:00Z">
          <w:pPr>
            <w:pStyle w:val="ListParagraph"/>
            <w:numPr>
              <w:numId w:val="28"/>
            </w:numPr>
            <w:ind w:hanging="360"/>
          </w:pPr>
        </w:pPrChange>
      </w:pPr>
    </w:p>
    <w:p w:rsidR="00F646A6" w:rsidRDefault="00F646A6">
      <w:pPr>
        <w:rPr>
          <w:ins w:id="303" w:author="Nasanai Ngorima" w:date="2019-09-12T11:33:00Z"/>
          <w:rFonts w:asciiTheme="majorHAnsi" w:hAnsiTheme="majorHAnsi"/>
        </w:rPr>
        <w:pPrChange w:id="304" w:author="Nasanai Ngorima" w:date="2019-09-12T11:33:00Z">
          <w:pPr>
            <w:pStyle w:val="ListParagraph"/>
            <w:numPr>
              <w:numId w:val="28"/>
            </w:numPr>
            <w:ind w:hanging="360"/>
          </w:pPr>
        </w:pPrChange>
      </w:pPr>
    </w:p>
    <w:p w:rsidR="00F646A6" w:rsidRDefault="00F646A6">
      <w:pPr>
        <w:rPr>
          <w:ins w:id="305" w:author="Nasanai Ngorima" w:date="2019-09-12T11:33:00Z"/>
          <w:rFonts w:asciiTheme="majorHAnsi" w:hAnsiTheme="majorHAnsi"/>
        </w:rPr>
        <w:pPrChange w:id="306" w:author="Nasanai Ngorima" w:date="2019-09-12T11:33:00Z">
          <w:pPr>
            <w:pStyle w:val="ListParagraph"/>
            <w:numPr>
              <w:numId w:val="28"/>
            </w:numPr>
            <w:ind w:hanging="360"/>
          </w:pPr>
        </w:pPrChange>
      </w:pPr>
    </w:p>
    <w:p w:rsidR="00F646A6" w:rsidRDefault="00F646A6">
      <w:pPr>
        <w:rPr>
          <w:ins w:id="307" w:author="Nasanai Ngorima" w:date="2019-09-12T11:33:00Z"/>
          <w:rFonts w:asciiTheme="majorHAnsi" w:hAnsiTheme="majorHAnsi"/>
        </w:rPr>
        <w:pPrChange w:id="308" w:author="Nasanai Ngorima" w:date="2019-09-12T11:33:00Z">
          <w:pPr>
            <w:pStyle w:val="ListParagraph"/>
            <w:numPr>
              <w:numId w:val="28"/>
            </w:numPr>
            <w:ind w:hanging="360"/>
          </w:pPr>
        </w:pPrChange>
      </w:pPr>
    </w:p>
    <w:p w:rsidR="00F646A6" w:rsidRPr="00F646A6" w:rsidRDefault="00F646A6">
      <w:pPr>
        <w:rPr>
          <w:rFonts w:asciiTheme="majorHAnsi" w:hAnsiTheme="majorHAnsi"/>
          <w:rPrChange w:id="309" w:author="Nasanai Ngorima" w:date="2019-09-12T11:33:00Z">
            <w:rPr/>
          </w:rPrChange>
        </w:rPr>
        <w:pPrChange w:id="310" w:author="Nasanai Ngorima" w:date="2019-09-12T11:33:00Z">
          <w:pPr>
            <w:pStyle w:val="ListParagraph"/>
            <w:numPr>
              <w:numId w:val="28"/>
            </w:numPr>
            <w:ind w:hanging="360"/>
          </w:pPr>
        </w:pPrChange>
      </w:pPr>
    </w:p>
    <w:p w:rsidR="00742E3C" w:rsidRPr="00903740" w:rsidRDefault="00743F74" w:rsidP="003D23B8">
      <w:pPr>
        <w:pStyle w:val="Heading2"/>
        <w:jc w:val="both"/>
        <w:rPr>
          <w:szCs w:val="28"/>
        </w:rPr>
      </w:pPr>
      <w:r w:rsidRPr="00903740">
        <w:rPr>
          <w:szCs w:val="28"/>
        </w:rPr>
        <w:t>Cash Receipts</w:t>
      </w:r>
      <w:r w:rsidR="00B63010" w:rsidRPr="00903740">
        <w:rPr>
          <w:szCs w:val="28"/>
        </w:rPr>
        <w:t xml:space="preserve"> &amp; Payments</w:t>
      </w:r>
    </w:p>
    <w:p w:rsidR="0096360F" w:rsidRPr="00903740" w:rsidRDefault="0096360F" w:rsidP="003D23B8">
      <w:pPr>
        <w:pStyle w:val="Heading3"/>
        <w:jc w:val="both"/>
      </w:pPr>
      <w:r w:rsidRPr="00903740">
        <w:t>Pre</w:t>
      </w:r>
      <w:r w:rsidR="00250580" w:rsidRPr="00903740">
        <w:t>-Condition</w:t>
      </w:r>
    </w:p>
    <w:p w:rsidR="005F40EA" w:rsidRDefault="005F40EA" w:rsidP="005F40EA">
      <w:pPr>
        <w:rPr>
          <w:ins w:id="311" w:author="Nasanai Ngorima" w:date="2019-09-12T11:34:00Z"/>
          <w:rFonts w:asciiTheme="majorHAnsi" w:hAnsiTheme="majorHAnsi"/>
          <w:lang w:val="en-ZW"/>
        </w:rPr>
      </w:pPr>
      <w:del w:id="312" w:author="Nasanai Ngorima" w:date="2019-09-12T11:34:00Z">
        <w:r w:rsidRPr="00903740" w:rsidDel="00F646A6">
          <w:rPr>
            <w:rFonts w:asciiTheme="majorHAnsi" w:hAnsiTheme="majorHAnsi"/>
            <w:lang w:val="en-ZW"/>
          </w:rPr>
          <w:delText>Receive Cash /Payments from Debtors</w:delText>
        </w:r>
      </w:del>
      <w:ins w:id="313" w:author="Nasanai Ngorima" w:date="2019-09-12T11:34:00Z">
        <w:r w:rsidR="00F646A6">
          <w:rPr>
            <w:rFonts w:asciiTheme="majorHAnsi" w:hAnsiTheme="majorHAnsi"/>
            <w:lang w:val="en-ZW"/>
          </w:rPr>
          <w:t>Debtor Balance</w:t>
        </w:r>
      </w:ins>
    </w:p>
    <w:p w:rsidR="00F646A6" w:rsidRPr="00903740" w:rsidRDefault="00F646A6" w:rsidP="005F40EA">
      <w:pPr>
        <w:rPr>
          <w:rFonts w:asciiTheme="majorHAnsi" w:hAnsiTheme="majorHAnsi"/>
          <w:lang w:val="en-ZW"/>
        </w:rPr>
      </w:pPr>
      <w:ins w:id="314" w:author="Nasanai Ngorima" w:date="2019-09-12T11:34:00Z">
        <w:r>
          <w:rPr>
            <w:rFonts w:asciiTheme="majorHAnsi" w:hAnsiTheme="majorHAnsi"/>
            <w:lang w:val="en-ZW"/>
          </w:rPr>
          <w:t>Account Statement</w:t>
        </w:r>
      </w:ins>
    </w:p>
    <w:p w:rsidR="00742E3C" w:rsidRPr="00903740" w:rsidRDefault="00742E3C" w:rsidP="003D23B8">
      <w:pPr>
        <w:pStyle w:val="Heading3"/>
        <w:jc w:val="both"/>
      </w:pPr>
      <w:bookmarkStart w:id="315" w:name="_Toc15391787"/>
      <w:r w:rsidRPr="00903740">
        <w:t>Process Description</w:t>
      </w:r>
      <w:bookmarkEnd w:id="315"/>
    </w:p>
    <w:p w:rsidR="00742E3C" w:rsidRPr="00903740" w:rsidRDefault="005F7319" w:rsidP="003D23B8">
      <w:pPr>
        <w:jc w:val="both"/>
        <w:rPr>
          <w:rFonts w:asciiTheme="majorHAnsi" w:hAnsiTheme="majorHAnsi"/>
          <w:sz w:val="22"/>
          <w:szCs w:val="22"/>
        </w:rPr>
      </w:pPr>
      <w:r w:rsidRPr="00903740">
        <w:rPr>
          <w:rFonts w:asciiTheme="majorHAnsi" w:hAnsiTheme="majorHAnsi"/>
        </w:rPr>
        <w:object w:dxaOrig="14806" w:dyaOrig="12645" w14:anchorId="779F1D71">
          <v:shape id="_x0000_i1028" type="#_x0000_t75" style="width:451pt;height:385.15pt" o:ole="">
            <v:imagedata r:id="rId13" o:title=""/>
          </v:shape>
          <o:OLEObject Type="Embed" ProgID="Visio.Drawing.15" ShapeID="_x0000_i1028" DrawAspect="Content" ObjectID="_1629826040" r:id="rId14"/>
        </w:object>
      </w:r>
    </w:p>
    <w:p w:rsidR="00742E3C" w:rsidRPr="00903740" w:rsidRDefault="00742E3C" w:rsidP="003D23B8">
      <w:pPr>
        <w:pStyle w:val="Heading3"/>
        <w:jc w:val="both"/>
        <w:rPr>
          <w:sz w:val="22"/>
          <w:szCs w:val="22"/>
        </w:rPr>
      </w:pPr>
      <w:bookmarkStart w:id="316" w:name="_Toc15391789"/>
      <w:r w:rsidRPr="00903740">
        <w:rPr>
          <w:sz w:val="22"/>
          <w:szCs w:val="22"/>
        </w:rPr>
        <w:t>Actors</w:t>
      </w:r>
      <w:bookmarkEnd w:id="316"/>
    </w:p>
    <w:p w:rsidR="00742E3C" w:rsidRPr="00903740" w:rsidRDefault="00A71B52" w:rsidP="003D23B8">
      <w:pPr>
        <w:pStyle w:val="ListParagraph"/>
        <w:numPr>
          <w:ilvl w:val="0"/>
          <w:numId w:val="6"/>
        </w:numPr>
        <w:jc w:val="both"/>
        <w:rPr>
          <w:rFonts w:asciiTheme="majorHAnsi" w:hAnsiTheme="majorHAnsi"/>
        </w:rPr>
      </w:pPr>
      <w:r w:rsidRPr="00903740">
        <w:rPr>
          <w:rFonts w:asciiTheme="majorHAnsi" w:hAnsiTheme="majorHAnsi"/>
        </w:rPr>
        <w:t>Accounting Officer</w:t>
      </w:r>
    </w:p>
    <w:p w:rsidR="00742E3C" w:rsidRPr="00903740" w:rsidRDefault="00742E3C" w:rsidP="003D23B8">
      <w:pPr>
        <w:pStyle w:val="Heading3"/>
        <w:jc w:val="both"/>
        <w:rPr>
          <w:sz w:val="22"/>
          <w:szCs w:val="22"/>
        </w:rPr>
      </w:pPr>
      <w:bookmarkStart w:id="317" w:name="_Toc15391790"/>
      <w:r w:rsidRPr="00903740">
        <w:rPr>
          <w:sz w:val="22"/>
          <w:szCs w:val="22"/>
        </w:rPr>
        <w:t>Workflow</w:t>
      </w:r>
      <w:bookmarkEnd w:id="317"/>
    </w:p>
    <w:p w:rsidR="00742E3C" w:rsidRPr="00903740" w:rsidRDefault="005E0DEF" w:rsidP="003D23B8">
      <w:pPr>
        <w:pStyle w:val="ListParagraph"/>
        <w:numPr>
          <w:ilvl w:val="0"/>
          <w:numId w:val="7"/>
        </w:numPr>
        <w:jc w:val="both"/>
        <w:rPr>
          <w:rFonts w:asciiTheme="majorHAnsi" w:hAnsiTheme="majorHAnsi"/>
        </w:rPr>
      </w:pPr>
      <w:r w:rsidRPr="00903740">
        <w:rPr>
          <w:rFonts w:asciiTheme="majorHAnsi" w:hAnsiTheme="majorHAnsi"/>
        </w:rPr>
        <w:t>Customer recurring workflow</w:t>
      </w:r>
    </w:p>
    <w:p w:rsidR="008A1978" w:rsidRPr="00903740" w:rsidRDefault="008A1978" w:rsidP="003D23B8">
      <w:pPr>
        <w:pStyle w:val="Heading3"/>
        <w:jc w:val="both"/>
      </w:pPr>
      <w:r w:rsidRPr="00903740">
        <w:t>Audit Trail</w:t>
      </w:r>
    </w:p>
    <w:p w:rsidR="006155FE" w:rsidRDefault="006155FE" w:rsidP="00A00703">
      <w:pPr>
        <w:pStyle w:val="ListParagraph"/>
        <w:numPr>
          <w:ilvl w:val="0"/>
          <w:numId w:val="7"/>
        </w:numPr>
        <w:jc w:val="both"/>
        <w:rPr>
          <w:ins w:id="318" w:author="Nasanai Ngorima" w:date="2019-09-12T11:37:00Z"/>
          <w:rFonts w:asciiTheme="majorHAnsi" w:hAnsiTheme="majorHAnsi"/>
        </w:rPr>
      </w:pPr>
      <w:proofErr w:type="spellStart"/>
      <w:ins w:id="319" w:author="Nasanai Ngorima" w:date="2019-09-12T11:37:00Z">
        <w:r>
          <w:rPr>
            <w:rFonts w:asciiTheme="majorHAnsi" w:hAnsiTheme="majorHAnsi"/>
          </w:rPr>
          <w:t>Remmittances</w:t>
        </w:r>
        <w:proofErr w:type="spellEnd"/>
      </w:ins>
    </w:p>
    <w:p w:rsidR="006155FE" w:rsidRDefault="006155FE" w:rsidP="00A00703">
      <w:pPr>
        <w:pStyle w:val="ListParagraph"/>
        <w:numPr>
          <w:ilvl w:val="0"/>
          <w:numId w:val="7"/>
        </w:numPr>
        <w:jc w:val="both"/>
        <w:rPr>
          <w:ins w:id="320" w:author="Nasanai Ngorima" w:date="2019-09-12T11:38:00Z"/>
          <w:rFonts w:asciiTheme="majorHAnsi" w:hAnsiTheme="majorHAnsi"/>
        </w:rPr>
      </w:pPr>
      <w:ins w:id="321" w:author="Nasanai Ngorima" w:date="2019-09-12T11:37:00Z">
        <w:r>
          <w:rPr>
            <w:rFonts w:asciiTheme="majorHAnsi" w:hAnsiTheme="majorHAnsi"/>
          </w:rPr>
          <w:t xml:space="preserve">Proof of Payment </w:t>
        </w:r>
      </w:ins>
    </w:p>
    <w:p w:rsidR="006155FE" w:rsidRDefault="006155FE" w:rsidP="00A00703">
      <w:pPr>
        <w:pStyle w:val="ListParagraph"/>
        <w:numPr>
          <w:ilvl w:val="0"/>
          <w:numId w:val="7"/>
        </w:numPr>
        <w:jc w:val="both"/>
        <w:rPr>
          <w:ins w:id="322" w:author="Nasanai Ngorima" w:date="2019-09-12T11:38:00Z"/>
          <w:rFonts w:asciiTheme="majorHAnsi" w:hAnsiTheme="majorHAnsi"/>
        </w:rPr>
      </w:pPr>
    </w:p>
    <w:p w:rsidR="00544A59" w:rsidRPr="00A00703" w:rsidRDefault="00544A59" w:rsidP="00A00703">
      <w:pPr>
        <w:pStyle w:val="ListParagraph"/>
        <w:numPr>
          <w:ilvl w:val="0"/>
          <w:numId w:val="7"/>
        </w:numPr>
        <w:jc w:val="both"/>
        <w:rPr>
          <w:rFonts w:asciiTheme="majorHAnsi" w:hAnsiTheme="majorHAnsi"/>
        </w:rPr>
      </w:pPr>
      <w:del w:id="323" w:author="Nasanai Ngorima" w:date="2019-09-12T11:37:00Z">
        <w:r w:rsidRPr="00903740" w:rsidDel="006155FE">
          <w:rPr>
            <w:rFonts w:asciiTheme="majorHAnsi" w:hAnsiTheme="majorHAnsi"/>
          </w:rPr>
          <w:delText>Payment to invoices</w:delText>
        </w:r>
      </w:del>
    </w:p>
    <w:p w:rsidR="005F40EA" w:rsidRPr="00903740" w:rsidRDefault="005F40EA" w:rsidP="005F40EA">
      <w:pPr>
        <w:pStyle w:val="Heading2"/>
        <w:jc w:val="both"/>
        <w:rPr>
          <w:szCs w:val="28"/>
        </w:rPr>
      </w:pPr>
      <w:r w:rsidRPr="00903740">
        <w:rPr>
          <w:szCs w:val="28"/>
        </w:rPr>
        <w:t xml:space="preserve">Aging Analysis  </w:t>
      </w:r>
    </w:p>
    <w:p w:rsidR="00903740" w:rsidRPr="001841F9" w:rsidRDefault="00903740" w:rsidP="00903740">
      <w:pPr>
        <w:pStyle w:val="Heading3"/>
        <w:jc w:val="both"/>
        <w:rPr>
          <w:b w:val="0"/>
          <w:bCs/>
          <w:color w:val="auto"/>
        </w:rPr>
      </w:pPr>
      <w:r w:rsidRPr="001841F9">
        <w:rPr>
          <w:bCs/>
          <w:color w:val="auto"/>
        </w:rPr>
        <w:t>Precondition</w:t>
      </w:r>
    </w:p>
    <w:p w:rsidR="00903740" w:rsidRPr="001841F9" w:rsidRDefault="00903740" w:rsidP="00903740">
      <w:pPr>
        <w:pStyle w:val="ListParagraph"/>
        <w:numPr>
          <w:ilvl w:val="0"/>
          <w:numId w:val="31"/>
        </w:numPr>
        <w:jc w:val="both"/>
        <w:rPr>
          <w:rFonts w:asciiTheme="majorHAnsi" w:hAnsiTheme="majorHAnsi"/>
          <w:b/>
          <w:bCs/>
        </w:rPr>
      </w:pPr>
      <w:del w:id="324" w:author="Nasanai Ngorima" w:date="2019-09-12T11:55:00Z">
        <w:r w:rsidRPr="001841F9" w:rsidDel="007E062B">
          <w:rPr>
            <w:rFonts w:asciiTheme="majorHAnsi" w:hAnsiTheme="majorHAnsi"/>
            <w:b/>
            <w:bCs/>
          </w:rPr>
          <w:delText>Vendor</w:delText>
        </w:r>
      </w:del>
      <w:ins w:id="325" w:author="Nasanai Ngorima" w:date="2019-09-12T12:01:00Z">
        <w:r w:rsidR="00150C6B">
          <w:rPr>
            <w:rFonts w:asciiTheme="majorHAnsi" w:hAnsiTheme="majorHAnsi"/>
            <w:b/>
            <w:bCs/>
          </w:rPr>
          <w:t>Customer</w:t>
        </w:r>
      </w:ins>
    </w:p>
    <w:p w:rsidR="00903740" w:rsidRPr="001841F9" w:rsidRDefault="00903740" w:rsidP="00903740">
      <w:pPr>
        <w:jc w:val="both"/>
        <w:rPr>
          <w:rFonts w:asciiTheme="majorHAnsi" w:hAnsiTheme="majorHAnsi"/>
        </w:rPr>
      </w:pPr>
      <w:del w:id="326" w:author="Nasanai Ngorima" w:date="2019-09-12T12:02:00Z">
        <w:r w:rsidRPr="001841F9" w:rsidDel="00150C6B">
          <w:rPr>
            <w:rFonts w:asciiTheme="majorHAnsi" w:hAnsiTheme="majorHAnsi"/>
          </w:rPr>
          <w:delText>This is the supplier who supplies products ordered to FC Platinum</w:delText>
        </w:r>
      </w:del>
      <w:ins w:id="327" w:author="Nasanai Ngorima" w:date="2019-09-12T12:02:00Z">
        <w:r w:rsidR="00150C6B">
          <w:rPr>
            <w:rFonts w:asciiTheme="majorHAnsi" w:hAnsiTheme="majorHAnsi"/>
          </w:rPr>
          <w:t>Is a customer/client in receipt of goods and services from FC Platinum and in return has to pay FCP</w:t>
        </w:r>
      </w:ins>
      <w:r w:rsidRPr="001841F9">
        <w:rPr>
          <w:rFonts w:asciiTheme="majorHAnsi" w:hAnsiTheme="majorHAnsi"/>
        </w:rPr>
        <w:t>.</w:t>
      </w:r>
    </w:p>
    <w:p w:rsidR="00903740" w:rsidRPr="00150C6B" w:rsidRDefault="00903740" w:rsidP="00903740">
      <w:pPr>
        <w:pStyle w:val="ListParagraph"/>
        <w:numPr>
          <w:ilvl w:val="0"/>
          <w:numId w:val="31"/>
        </w:numPr>
        <w:jc w:val="both"/>
        <w:rPr>
          <w:ins w:id="328" w:author="Nasanai Ngorima" w:date="2019-09-12T12:04:00Z"/>
          <w:rFonts w:asciiTheme="majorHAnsi" w:hAnsiTheme="majorHAnsi"/>
          <w:rPrChange w:id="329" w:author="Nasanai Ngorima" w:date="2019-09-12T12:04:00Z">
            <w:rPr>
              <w:ins w:id="330" w:author="Nasanai Ngorima" w:date="2019-09-12T12:04:00Z"/>
              <w:rFonts w:asciiTheme="majorHAnsi" w:hAnsiTheme="majorHAnsi"/>
              <w:b/>
              <w:bCs/>
            </w:rPr>
          </w:rPrChange>
        </w:rPr>
      </w:pPr>
      <w:r w:rsidRPr="001841F9">
        <w:rPr>
          <w:rFonts w:asciiTheme="majorHAnsi" w:hAnsiTheme="majorHAnsi"/>
          <w:b/>
          <w:bCs/>
        </w:rPr>
        <w:t>Invoice</w:t>
      </w:r>
    </w:p>
    <w:p w:rsidR="00150C6B" w:rsidRPr="001841F9" w:rsidRDefault="00150C6B" w:rsidP="00903740">
      <w:pPr>
        <w:pStyle w:val="ListParagraph"/>
        <w:numPr>
          <w:ilvl w:val="0"/>
          <w:numId w:val="31"/>
        </w:numPr>
        <w:jc w:val="both"/>
        <w:rPr>
          <w:rFonts w:asciiTheme="majorHAnsi" w:hAnsiTheme="majorHAnsi"/>
        </w:rPr>
      </w:pPr>
      <w:ins w:id="331" w:author="Nasanai Ngorima" w:date="2019-09-12T12:04:00Z">
        <w:r>
          <w:rPr>
            <w:rFonts w:asciiTheme="majorHAnsi" w:hAnsiTheme="majorHAnsi"/>
            <w:b/>
            <w:bCs/>
          </w:rPr>
          <w:t>Payment</w:t>
        </w:r>
      </w:ins>
    </w:p>
    <w:p w:rsidR="00903740" w:rsidRPr="001841F9" w:rsidDel="00150C6B" w:rsidRDefault="00903740" w:rsidP="00903740">
      <w:pPr>
        <w:jc w:val="both"/>
        <w:rPr>
          <w:del w:id="332" w:author="Nasanai Ngorima" w:date="2019-09-12T12:04:00Z"/>
          <w:rFonts w:asciiTheme="majorHAnsi" w:hAnsiTheme="majorHAnsi"/>
        </w:rPr>
      </w:pPr>
      <w:del w:id="333" w:author="Nasanai Ngorima" w:date="2019-09-12T12:04:00Z">
        <w:r w:rsidRPr="001841F9" w:rsidDel="00150C6B">
          <w:rPr>
            <w:rFonts w:asciiTheme="majorHAnsi" w:hAnsiTheme="majorHAnsi"/>
          </w:rPr>
          <w:delText>This is a document</w:delText>
        </w:r>
      </w:del>
      <w:del w:id="334" w:author="Nasanai Ngorima" w:date="2019-09-12T11:37:00Z">
        <w:r w:rsidRPr="001841F9" w:rsidDel="006155FE">
          <w:rPr>
            <w:rFonts w:asciiTheme="majorHAnsi" w:hAnsiTheme="majorHAnsi"/>
          </w:rPr>
          <w:delText xml:space="preserve"> </w:delText>
        </w:r>
      </w:del>
      <w:del w:id="335" w:author="Nasanai Ngorima" w:date="2019-09-12T12:04:00Z">
        <w:r w:rsidRPr="001841F9" w:rsidDel="00150C6B">
          <w:rPr>
            <w:rFonts w:asciiTheme="majorHAnsi" w:hAnsiTheme="majorHAnsi"/>
          </w:rPr>
          <w:delText>statement which reflects the balances FC Platinum owes its creditors.</w:delText>
        </w:r>
      </w:del>
    </w:p>
    <w:p w:rsidR="00903740" w:rsidRPr="001841F9" w:rsidRDefault="00903740" w:rsidP="00903740">
      <w:pPr>
        <w:pStyle w:val="Heading3"/>
        <w:jc w:val="both"/>
        <w:rPr>
          <w:b w:val="0"/>
          <w:bCs/>
          <w:color w:val="auto"/>
        </w:rPr>
      </w:pPr>
      <w:r w:rsidRPr="001841F9">
        <w:rPr>
          <w:bCs/>
          <w:color w:val="auto"/>
        </w:rPr>
        <w:t xml:space="preserve">Process Description </w:t>
      </w:r>
    </w:p>
    <w:p w:rsidR="00903740" w:rsidRPr="001841F9" w:rsidRDefault="00903740" w:rsidP="00903740">
      <w:pPr>
        <w:jc w:val="both"/>
        <w:rPr>
          <w:rFonts w:asciiTheme="majorHAnsi" w:hAnsiTheme="majorHAnsi"/>
        </w:rPr>
      </w:pPr>
      <w:r w:rsidRPr="001841F9">
        <w:rPr>
          <w:rFonts w:asciiTheme="majorHAnsi" w:hAnsiTheme="majorHAnsi"/>
        </w:rPr>
        <w:t>The Accounting Officer runs an aging analysis report on the system and print</w:t>
      </w:r>
      <w:ins w:id="336" w:author="Nasanai Ngorima" w:date="2019-09-12T12:05:00Z">
        <w:r w:rsidR="00683816">
          <w:rPr>
            <w:rFonts w:asciiTheme="majorHAnsi" w:hAnsiTheme="majorHAnsi"/>
          </w:rPr>
          <w:t>s</w:t>
        </w:r>
      </w:ins>
      <w:r w:rsidRPr="001841F9">
        <w:rPr>
          <w:rFonts w:asciiTheme="majorHAnsi" w:hAnsiTheme="majorHAnsi"/>
        </w:rPr>
        <w:t xml:space="preserve"> it.</w:t>
      </w:r>
      <w:ins w:id="337" w:author="Nasanai Ngorima" w:date="2019-09-12T12:06:00Z">
        <w:r w:rsidR="00683816">
          <w:rPr>
            <w:rFonts w:asciiTheme="majorHAnsi" w:hAnsiTheme="majorHAnsi"/>
          </w:rPr>
          <w:t xml:space="preserve"> After analysis, the Accounting Officer can report to </w:t>
        </w:r>
        <w:proofErr w:type="spellStart"/>
        <w:r w:rsidR="00683816">
          <w:rPr>
            <w:rFonts w:asciiTheme="majorHAnsi" w:hAnsiTheme="majorHAnsi"/>
          </w:rPr>
          <w:t>mamagement</w:t>
        </w:r>
        <w:proofErr w:type="spellEnd"/>
        <w:r w:rsidR="00683816">
          <w:rPr>
            <w:rFonts w:asciiTheme="majorHAnsi" w:hAnsiTheme="majorHAnsi"/>
          </w:rPr>
          <w:t xml:space="preserve"> on the trend of payments from debtors and if the company can be exposed by non </w:t>
        </w:r>
        <w:proofErr w:type="spellStart"/>
        <w:r w:rsidR="00683816">
          <w:rPr>
            <w:rFonts w:asciiTheme="majorHAnsi" w:hAnsiTheme="majorHAnsi"/>
          </w:rPr>
          <w:t>perfoming</w:t>
        </w:r>
        <w:proofErr w:type="spellEnd"/>
        <w:r w:rsidR="00683816">
          <w:rPr>
            <w:rFonts w:asciiTheme="majorHAnsi" w:hAnsiTheme="majorHAnsi"/>
          </w:rPr>
          <w:t xml:space="preserve"> customers. This information will assist management on decision making.</w:t>
        </w:r>
      </w:ins>
      <w:del w:id="338" w:author="Nasanai Ngorima" w:date="2019-09-12T12:07:00Z">
        <w:r w:rsidRPr="001841F9" w:rsidDel="00683816">
          <w:rPr>
            <w:rFonts w:asciiTheme="majorHAnsi" w:hAnsiTheme="majorHAnsi"/>
          </w:rPr>
          <w:delText xml:space="preserve"> He then reviews the report and analyses it and make decisions.</w:delText>
        </w:r>
      </w:del>
      <w:r w:rsidRPr="001841F9">
        <w:rPr>
          <w:rFonts w:asciiTheme="majorHAnsi" w:hAnsiTheme="majorHAnsi"/>
        </w:rPr>
        <w:t xml:space="preserve"> </w:t>
      </w:r>
      <w:del w:id="339" w:author="Nasanai Ngorima" w:date="2019-09-12T12:08:00Z">
        <w:r w:rsidRPr="001841F9" w:rsidDel="00683816">
          <w:rPr>
            <w:rFonts w:asciiTheme="majorHAnsi" w:hAnsiTheme="majorHAnsi"/>
          </w:rPr>
          <w:delText>The Accounting Officer can either Age by Invoice Date / document Date.</w:delText>
        </w:r>
      </w:del>
    </w:p>
    <w:p w:rsidR="00903740" w:rsidRPr="001841F9" w:rsidRDefault="00903740" w:rsidP="00903740">
      <w:pPr>
        <w:jc w:val="both"/>
        <w:rPr>
          <w:rFonts w:asciiTheme="majorHAnsi" w:hAnsiTheme="majorHAnsi"/>
          <w:b/>
          <w:bCs/>
        </w:rPr>
      </w:pPr>
      <w:r w:rsidRPr="001841F9">
        <w:rPr>
          <w:rFonts w:asciiTheme="majorHAnsi" w:hAnsiTheme="majorHAnsi"/>
          <w:b/>
          <w:bCs/>
        </w:rPr>
        <w:t>Age by Posting date</w:t>
      </w:r>
    </w:p>
    <w:p w:rsidR="00903740" w:rsidRPr="001841F9" w:rsidRDefault="00903740" w:rsidP="00903740">
      <w:pPr>
        <w:pStyle w:val="ListParagraph"/>
        <w:numPr>
          <w:ilvl w:val="0"/>
          <w:numId w:val="32"/>
        </w:numPr>
        <w:jc w:val="both"/>
        <w:rPr>
          <w:rFonts w:asciiTheme="majorHAnsi" w:hAnsiTheme="majorHAnsi"/>
        </w:rPr>
      </w:pPr>
      <w:r w:rsidRPr="001841F9">
        <w:rPr>
          <w:rFonts w:asciiTheme="majorHAnsi" w:hAnsiTheme="majorHAnsi"/>
        </w:rPr>
        <w:t>Date the invoice was posted.</w:t>
      </w:r>
    </w:p>
    <w:p w:rsidR="00903740" w:rsidRPr="001841F9" w:rsidRDefault="00903740" w:rsidP="00903740">
      <w:pPr>
        <w:jc w:val="both"/>
        <w:rPr>
          <w:rFonts w:asciiTheme="majorHAnsi" w:hAnsiTheme="majorHAnsi"/>
          <w:b/>
          <w:bCs/>
        </w:rPr>
      </w:pPr>
      <w:r w:rsidRPr="001841F9">
        <w:rPr>
          <w:rFonts w:asciiTheme="majorHAnsi" w:hAnsiTheme="majorHAnsi"/>
          <w:b/>
          <w:bCs/>
        </w:rPr>
        <w:t>Age by Document</w:t>
      </w:r>
    </w:p>
    <w:p w:rsidR="00903740" w:rsidRPr="00903740" w:rsidRDefault="00903740" w:rsidP="00903740">
      <w:pPr>
        <w:pStyle w:val="ListParagraph"/>
        <w:numPr>
          <w:ilvl w:val="0"/>
          <w:numId w:val="32"/>
        </w:numPr>
        <w:jc w:val="both"/>
        <w:rPr>
          <w:rFonts w:asciiTheme="majorHAnsi" w:hAnsiTheme="majorHAnsi"/>
        </w:rPr>
      </w:pPr>
      <w:r w:rsidRPr="001841F9">
        <w:rPr>
          <w:rFonts w:asciiTheme="majorHAnsi" w:hAnsiTheme="majorHAnsi"/>
        </w:rPr>
        <w:t>Date on invoice document</w:t>
      </w:r>
    </w:p>
    <w:p w:rsidR="00903740" w:rsidRPr="001841F9" w:rsidRDefault="00903740" w:rsidP="00903740">
      <w:pPr>
        <w:jc w:val="both"/>
        <w:rPr>
          <w:rFonts w:asciiTheme="majorHAnsi" w:hAnsiTheme="majorHAnsi"/>
          <w:b/>
          <w:bCs/>
        </w:rPr>
      </w:pPr>
      <w:r w:rsidRPr="001841F9">
        <w:rPr>
          <w:rFonts w:asciiTheme="majorHAnsi" w:hAnsiTheme="majorHAnsi"/>
          <w:b/>
          <w:bCs/>
        </w:rPr>
        <w:t xml:space="preserve">Aging Buckets </w:t>
      </w:r>
    </w:p>
    <w:tbl>
      <w:tblPr>
        <w:tblStyle w:val="TableGrid"/>
        <w:tblW w:w="0" w:type="auto"/>
        <w:tblLook w:val="04A0" w:firstRow="1" w:lastRow="0" w:firstColumn="1" w:lastColumn="0" w:noHBand="0" w:noVBand="1"/>
      </w:tblPr>
      <w:tblGrid>
        <w:gridCol w:w="2405"/>
        <w:gridCol w:w="6611"/>
      </w:tblGrid>
      <w:tr w:rsidR="00903740" w:rsidRPr="001841F9" w:rsidTr="00884C19">
        <w:tc>
          <w:tcPr>
            <w:tcW w:w="2405" w:type="dxa"/>
          </w:tcPr>
          <w:p w:rsidR="00903740" w:rsidRPr="001841F9" w:rsidRDefault="00903740" w:rsidP="00884C19">
            <w:pPr>
              <w:jc w:val="both"/>
              <w:rPr>
                <w:rFonts w:asciiTheme="majorHAnsi" w:hAnsiTheme="majorHAnsi"/>
                <w:b/>
                <w:bCs/>
              </w:rPr>
            </w:pPr>
            <w:r w:rsidRPr="001841F9">
              <w:rPr>
                <w:rFonts w:asciiTheme="majorHAnsi" w:hAnsiTheme="majorHAnsi"/>
                <w:b/>
                <w:bCs/>
              </w:rPr>
              <w:t>Period (Days)</w:t>
            </w:r>
          </w:p>
        </w:tc>
        <w:tc>
          <w:tcPr>
            <w:tcW w:w="6611" w:type="dxa"/>
          </w:tcPr>
          <w:p w:rsidR="00903740" w:rsidRPr="001841F9" w:rsidRDefault="00903740" w:rsidP="00884C19">
            <w:pPr>
              <w:jc w:val="both"/>
              <w:rPr>
                <w:rFonts w:asciiTheme="majorHAnsi" w:hAnsiTheme="majorHAnsi"/>
                <w:b/>
                <w:bCs/>
              </w:rPr>
            </w:pPr>
            <w:r w:rsidRPr="001841F9">
              <w:rPr>
                <w:rFonts w:asciiTheme="majorHAnsi" w:hAnsiTheme="majorHAnsi"/>
                <w:b/>
                <w:bCs/>
              </w:rPr>
              <w:t>Description</w:t>
            </w:r>
          </w:p>
        </w:tc>
      </w:tr>
      <w:tr w:rsidR="00903740" w:rsidRPr="001841F9" w:rsidTr="00884C19">
        <w:tc>
          <w:tcPr>
            <w:tcW w:w="2405" w:type="dxa"/>
          </w:tcPr>
          <w:p w:rsidR="00903740" w:rsidRPr="001841F9" w:rsidRDefault="00903740" w:rsidP="00884C19">
            <w:pPr>
              <w:jc w:val="both"/>
              <w:rPr>
                <w:rFonts w:asciiTheme="majorHAnsi" w:hAnsiTheme="majorHAnsi"/>
              </w:rPr>
            </w:pPr>
            <w:r w:rsidRPr="001841F9">
              <w:rPr>
                <w:rFonts w:asciiTheme="majorHAnsi" w:hAnsiTheme="majorHAnsi"/>
              </w:rPr>
              <w:t>0 – 30</w:t>
            </w:r>
          </w:p>
        </w:tc>
        <w:tc>
          <w:tcPr>
            <w:tcW w:w="6611" w:type="dxa"/>
          </w:tcPr>
          <w:p w:rsidR="00903740" w:rsidRPr="001841F9" w:rsidRDefault="00903740" w:rsidP="00884C19">
            <w:pPr>
              <w:jc w:val="both"/>
              <w:rPr>
                <w:rFonts w:asciiTheme="majorHAnsi" w:hAnsiTheme="majorHAnsi"/>
              </w:rPr>
            </w:pPr>
            <w:r w:rsidRPr="001841F9">
              <w:rPr>
                <w:rFonts w:asciiTheme="majorHAnsi" w:hAnsiTheme="majorHAnsi"/>
              </w:rPr>
              <w:t>Current period</w:t>
            </w:r>
          </w:p>
        </w:tc>
      </w:tr>
      <w:tr w:rsidR="00903740" w:rsidRPr="001841F9" w:rsidTr="00884C19">
        <w:tc>
          <w:tcPr>
            <w:tcW w:w="2405" w:type="dxa"/>
          </w:tcPr>
          <w:p w:rsidR="00903740" w:rsidRPr="001841F9" w:rsidRDefault="00903740" w:rsidP="00884C19">
            <w:pPr>
              <w:jc w:val="both"/>
              <w:rPr>
                <w:rFonts w:asciiTheme="majorHAnsi" w:hAnsiTheme="majorHAnsi"/>
              </w:rPr>
            </w:pPr>
            <w:r w:rsidRPr="001841F9">
              <w:rPr>
                <w:rFonts w:asciiTheme="majorHAnsi" w:hAnsiTheme="majorHAnsi"/>
              </w:rPr>
              <w:t>31 – 60</w:t>
            </w:r>
          </w:p>
        </w:tc>
        <w:tc>
          <w:tcPr>
            <w:tcW w:w="6611" w:type="dxa"/>
          </w:tcPr>
          <w:p w:rsidR="00903740" w:rsidRPr="001841F9" w:rsidRDefault="00903740" w:rsidP="00884C19">
            <w:pPr>
              <w:jc w:val="both"/>
              <w:rPr>
                <w:rFonts w:asciiTheme="majorHAnsi" w:hAnsiTheme="majorHAnsi"/>
              </w:rPr>
            </w:pPr>
            <w:r w:rsidRPr="001841F9">
              <w:rPr>
                <w:rFonts w:asciiTheme="majorHAnsi" w:hAnsiTheme="majorHAnsi"/>
              </w:rPr>
              <w:t>60 days</w:t>
            </w:r>
          </w:p>
        </w:tc>
      </w:tr>
      <w:tr w:rsidR="00903740" w:rsidRPr="001841F9" w:rsidTr="00884C19">
        <w:tc>
          <w:tcPr>
            <w:tcW w:w="2405" w:type="dxa"/>
          </w:tcPr>
          <w:p w:rsidR="00903740" w:rsidRPr="001841F9" w:rsidRDefault="00903740" w:rsidP="00884C19">
            <w:pPr>
              <w:jc w:val="both"/>
              <w:rPr>
                <w:rFonts w:asciiTheme="majorHAnsi" w:hAnsiTheme="majorHAnsi"/>
                <w:bCs/>
              </w:rPr>
            </w:pPr>
            <w:r w:rsidRPr="001841F9">
              <w:rPr>
                <w:rFonts w:asciiTheme="majorHAnsi" w:hAnsiTheme="majorHAnsi"/>
                <w:bCs/>
              </w:rPr>
              <w:t>61 – 90</w:t>
            </w:r>
          </w:p>
        </w:tc>
        <w:tc>
          <w:tcPr>
            <w:tcW w:w="6611" w:type="dxa"/>
          </w:tcPr>
          <w:p w:rsidR="00903740" w:rsidRPr="001841F9" w:rsidRDefault="00903740" w:rsidP="00884C19">
            <w:pPr>
              <w:jc w:val="both"/>
              <w:rPr>
                <w:rFonts w:asciiTheme="majorHAnsi" w:hAnsiTheme="majorHAnsi"/>
                <w:bCs/>
              </w:rPr>
            </w:pPr>
            <w:r w:rsidRPr="001841F9">
              <w:rPr>
                <w:rFonts w:asciiTheme="majorHAnsi" w:hAnsiTheme="majorHAnsi"/>
                <w:bCs/>
              </w:rPr>
              <w:t>90 days</w:t>
            </w:r>
          </w:p>
        </w:tc>
      </w:tr>
      <w:tr w:rsidR="00903740" w:rsidRPr="001841F9" w:rsidTr="00884C19">
        <w:tc>
          <w:tcPr>
            <w:tcW w:w="2405" w:type="dxa"/>
          </w:tcPr>
          <w:p w:rsidR="00903740" w:rsidRPr="001841F9" w:rsidRDefault="00903740" w:rsidP="00884C19">
            <w:pPr>
              <w:jc w:val="both"/>
              <w:rPr>
                <w:rFonts w:asciiTheme="majorHAnsi" w:hAnsiTheme="majorHAnsi"/>
              </w:rPr>
            </w:pPr>
            <w:r w:rsidRPr="001841F9">
              <w:rPr>
                <w:rFonts w:asciiTheme="majorHAnsi" w:hAnsiTheme="majorHAnsi"/>
              </w:rPr>
              <w:t>91 – 120</w:t>
            </w:r>
          </w:p>
        </w:tc>
        <w:tc>
          <w:tcPr>
            <w:tcW w:w="6611" w:type="dxa"/>
          </w:tcPr>
          <w:p w:rsidR="00903740" w:rsidRPr="001841F9" w:rsidRDefault="00903740" w:rsidP="00884C19">
            <w:pPr>
              <w:jc w:val="both"/>
              <w:rPr>
                <w:rFonts w:asciiTheme="majorHAnsi" w:hAnsiTheme="majorHAnsi"/>
              </w:rPr>
            </w:pPr>
            <w:r w:rsidRPr="001841F9">
              <w:rPr>
                <w:rFonts w:asciiTheme="majorHAnsi" w:hAnsiTheme="majorHAnsi"/>
              </w:rPr>
              <w:t>120 days</w:t>
            </w:r>
          </w:p>
        </w:tc>
      </w:tr>
      <w:tr w:rsidR="00903740" w:rsidRPr="001841F9" w:rsidTr="00884C19">
        <w:tc>
          <w:tcPr>
            <w:tcW w:w="2405" w:type="dxa"/>
          </w:tcPr>
          <w:p w:rsidR="00903740" w:rsidRPr="001841F9" w:rsidRDefault="00903740" w:rsidP="00884C19">
            <w:pPr>
              <w:jc w:val="both"/>
              <w:rPr>
                <w:rFonts w:asciiTheme="majorHAnsi" w:hAnsiTheme="majorHAnsi"/>
              </w:rPr>
            </w:pPr>
            <w:r w:rsidRPr="001841F9">
              <w:rPr>
                <w:rFonts w:asciiTheme="majorHAnsi" w:hAnsiTheme="majorHAnsi"/>
              </w:rPr>
              <w:t>Over 120</w:t>
            </w:r>
          </w:p>
        </w:tc>
        <w:tc>
          <w:tcPr>
            <w:tcW w:w="6611" w:type="dxa"/>
          </w:tcPr>
          <w:p w:rsidR="00903740" w:rsidRPr="001841F9" w:rsidRDefault="00903740" w:rsidP="00884C19">
            <w:pPr>
              <w:jc w:val="both"/>
              <w:rPr>
                <w:rFonts w:asciiTheme="majorHAnsi" w:hAnsiTheme="majorHAnsi"/>
              </w:rPr>
            </w:pPr>
            <w:r w:rsidRPr="001841F9">
              <w:rPr>
                <w:rFonts w:asciiTheme="majorHAnsi" w:hAnsiTheme="majorHAnsi"/>
              </w:rPr>
              <w:t>120+ days</w:t>
            </w:r>
          </w:p>
        </w:tc>
      </w:tr>
    </w:tbl>
    <w:p w:rsidR="00903740" w:rsidRPr="001841F9" w:rsidRDefault="00903740" w:rsidP="00903740">
      <w:pPr>
        <w:jc w:val="both"/>
        <w:rPr>
          <w:rFonts w:asciiTheme="majorHAnsi" w:hAnsiTheme="majorHAnsi"/>
        </w:rPr>
      </w:pPr>
    </w:p>
    <w:p w:rsidR="00903740" w:rsidRPr="001841F9" w:rsidRDefault="00544B10" w:rsidP="00903740">
      <w:pPr>
        <w:jc w:val="both"/>
        <w:rPr>
          <w:rFonts w:asciiTheme="majorHAnsi" w:hAnsiTheme="majorHAnsi"/>
        </w:rPr>
      </w:pPr>
      <w:r>
        <w:object w:dxaOrig="12871" w:dyaOrig="3721" w14:anchorId="5147FFF4">
          <v:shape id="_x0000_i1029" type="#_x0000_t75" style="width:451pt;height:130.4pt" o:ole="">
            <v:imagedata r:id="rId15" o:title=""/>
          </v:shape>
          <o:OLEObject Type="Embed" ProgID="Visio.Drawing.15" ShapeID="_x0000_i1029" DrawAspect="Content" ObjectID="_1629826041" r:id="rId16"/>
        </w:object>
      </w:r>
    </w:p>
    <w:p w:rsidR="00903740" w:rsidRPr="001841F9" w:rsidRDefault="00903740" w:rsidP="00903740">
      <w:pPr>
        <w:pStyle w:val="Heading3"/>
        <w:jc w:val="both"/>
        <w:rPr>
          <w:b w:val="0"/>
          <w:bCs/>
          <w:color w:val="auto"/>
        </w:rPr>
      </w:pPr>
      <w:r w:rsidRPr="001841F9">
        <w:rPr>
          <w:bCs/>
          <w:color w:val="auto"/>
        </w:rPr>
        <w:t>Actors</w:t>
      </w:r>
    </w:p>
    <w:p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Accounting Officer</w:t>
      </w:r>
    </w:p>
    <w:p w:rsidR="00903740" w:rsidRPr="001841F9" w:rsidRDefault="00903740" w:rsidP="00903740">
      <w:pPr>
        <w:pStyle w:val="Heading3"/>
        <w:jc w:val="both"/>
        <w:rPr>
          <w:b w:val="0"/>
          <w:bCs/>
          <w:color w:val="auto"/>
        </w:rPr>
      </w:pPr>
      <w:r w:rsidRPr="001841F9">
        <w:rPr>
          <w:bCs/>
          <w:color w:val="auto"/>
        </w:rPr>
        <w:t>Workflow</w:t>
      </w:r>
    </w:p>
    <w:p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 xml:space="preserve">None </w:t>
      </w:r>
    </w:p>
    <w:p w:rsidR="00903740" w:rsidRPr="001841F9" w:rsidRDefault="00903740" w:rsidP="00903740">
      <w:pPr>
        <w:pStyle w:val="Heading3"/>
        <w:jc w:val="both"/>
        <w:rPr>
          <w:b w:val="0"/>
          <w:bCs/>
          <w:color w:val="auto"/>
        </w:rPr>
      </w:pPr>
      <w:r w:rsidRPr="001841F9">
        <w:rPr>
          <w:bCs/>
          <w:color w:val="auto"/>
        </w:rPr>
        <w:t>Audit Trail</w:t>
      </w:r>
    </w:p>
    <w:p w:rsidR="00903740" w:rsidRDefault="00903740" w:rsidP="00903740">
      <w:pPr>
        <w:pStyle w:val="ListParagraph"/>
        <w:numPr>
          <w:ilvl w:val="0"/>
          <w:numId w:val="30"/>
        </w:numPr>
        <w:jc w:val="both"/>
        <w:rPr>
          <w:ins w:id="340" w:author="Nasanai Ngorima" w:date="2019-09-12T12:09:00Z"/>
          <w:rFonts w:asciiTheme="majorHAnsi" w:hAnsiTheme="majorHAnsi"/>
        </w:rPr>
      </w:pPr>
      <w:r w:rsidRPr="001841F9">
        <w:rPr>
          <w:rFonts w:asciiTheme="majorHAnsi" w:hAnsiTheme="majorHAnsi"/>
        </w:rPr>
        <w:t>Aging report</w:t>
      </w:r>
    </w:p>
    <w:p w:rsidR="00683816" w:rsidRPr="00683816" w:rsidRDefault="00683816">
      <w:pPr>
        <w:jc w:val="both"/>
        <w:rPr>
          <w:rFonts w:asciiTheme="majorHAnsi" w:hAnsiTheme="majorHAnsi"/>
          <w:rPrChange w:id="341" w:author="Nasanai Ngorima" w:date="2019-09-12T12:09:00Z">
            <w:rPr/>
          </w:rPrChange>
        </w:rPr>
        <w:pPrChange w:id="342" w:author="Nasanai Ngorima" w:date="2019-09-12T12:09:00Z">
          <w:pPr>
            <w:pStyle w:val="ListParagraph"/>
            <w:numPr>
              <w:numId w:val="30"/>
            </w:numPr>
            <w:ind w:hanging="360"/>
            <w:jc w:val="both"/>
          </w:pPr>
        </w:pPrChange>
      </w:pPr>
    </w:p>
    <w:p w:rsidR="005F40EA" w:rsidRPr="00903740" w:rsidRDefault="005F40EA" w:rsidP="005F40EA">
      <w:pPr>
        <w:pStyle w:val="Heading2"/>
        <w:jc w:val="both"/>
        <w:rPr>
          <w:szCs w:val="28"/>
        </w:rPr>
      </w:pPr>
      <w:r w:rsidRPr="00903740">
        <w:rPr>
          <w:szCs w:val="28"/>
        </w:rPr>
        <w:t xml:space="preserve">Monthly Procedure -Revaluation </w:t>
      </w:r>
    </w:p>
    <w:p w:rsidR="00A00703" w:rsidRPr="001841F9" w:rsidRDefault="00A00703" w:rsidP="00A00703">
      <w:pPr>
        <w:pStyle w:val="Heading3"/>
        <w:jc w:val="both"/>
        <w:rPr>
          <w:b w:val="0"/>
          <w:bCs/>
          <w:color w:val="auto"/>
        </w:rPr>
      </w:pPr>
      <w:r w:rsidRPr="001841F9">
        <w:rPr>
          <w:bCs/>
          <w:color w:val="auto"/>
        </w:rPr>
        <w:t>Precondition</w:t>
      </w:r>
    </w:p>
    <w:p w:rsidR="00A00703" w:rsidRPr="001841F9" w:rsidRDefault="00A00703" w:rsidP="00A00703">
      <w:pPr>
        <w:pStyle w:val="ListParagraph"/>
        <w:numPr>
          <w:ilvl w:val="0"/>
          <w:numId w:val="33"/>
        </w:numPr>
        <w:jc w:val="both"/>
        <w:rPr>
          <w:rFonts w:asciiTheme="majorHAnsi" w:hAnsiTheme="majorHAnsi"/>
        </w:rPr>
      </w:pPr>
      <w:r w:rsidRPr="001841F9">
        <w:rPr>
          <w:rFonts w:asciiTheme="majorHAnsi" w:hAnsiTheme="majorHAnsi"/>
          <w:b/>
          <w:bCs/>
        </w:rPr>
        <w:t>Invoice</w:t>
      </w:r>
    </w:p>
    <w:p w:rsidR="00A00703" w:rsidRPr="001841F9" w:rsidRDefault="00A00703" w:rsidP="00A00703">
      <w:pPr>
        <w:jc w:val="both"/>
        <w:rPr>
          <w:rFonts w:asciiTheme="majorHAnsi" w:hAnsiTheme="majorHAnsi"/>
        </w:rPr>
      </w:pPr>
      <w:r w:rsidRPr="001841F9">
        <w:rPr>
          <w:rFonts w:asciiTheme="majorHAnsi" w:hAnsiTheme="majorHAnsi"/>
        </w:rPr>
        <w:t>This is a statement which reflects the balances FC Platinum owe</w:t>
      </w:r>
      <w:r>
        <w:rPr>
          <w:rFonts w:asciiTheme="majorHAnsi" w:hAnsiTheme="majorHAnsi"/>
        </w:rPr>
        <w:t>d by</w:t>
      </w:r>
      <w:r w:rsidRPr="001841F9">
        <w:rPr>
          <w:rFonts w:asciiTheme="majorHAnsi" w:hAnsiTheme="majorHAnsi"/>
        </w:rPr>
        <w:t xml:space="preserve"> its </w:t>
      </w:r>
      <w:r>
        <w:rPr>
          <w:rFonts w:asciiTheme="majorHAnsi" w:hAnsiTheme="majorHAnsi"/>
        </w:rPr>
        <w:t>debtors</w:t>
      </w:r>
      <w:r w:rsidRPr="001841F9">
        <w:rPr>
          <w:rFonts w:asciiTheme="majorHAnsi" w:hAnsiTheme="majorHAnsi"/>
        </w:rPr>
        <w:t>.</w:t>
      </w:r>
    </w:p>
    <w:p w:rsidR="00A00703" w:rsidRPr="001841F9" w:rsidRDefault="00A00703" w:rsidP="00A00703">
      <w:pPr>
        <w:pStyle w:val="ListParagraph"/>
        <w:numPr>
          <w:ilvl w:val="0"/>
          <w:numId w:val="33"/>
        </w:numPr>
        <w:jc w:val="both"/>
        <w:rPr>
          <w:rFonts w:asciiTheme="majorHAnsi" w:hAnsiTheme="majorHAnsi"/>
          <w:b/>
          <w:bCs/>
        </w:rPr>
      </w:pPr>
      <w:r w:rsidRPr="001841F9">
        <w:rPr>
          <w:rFonts w:asciiTheme="majorHAnsi" w:hAnsiTheme="majorHAnsi"/>
          <w:b/>
          <w:bCs/>
        </w:rPr>
        <w:t>Foreign currency invoice</w:t>
      </w:r>
    </w:p>
    <w:p w:rsidR="00A00703" w:rsidRPr="001841F9" w:rsidRDefault="00A00703" w:rsidP="00A00703">
      <w:pPr>
        <w:jc w:val="both"/>
        <w:rPr>
          <w:rFonts w:asciiTheme="majorHAnsi" w:hAnsiTheme="majorHAnsi"/>
        </w:rPr>
      </w:pPr>
      <w:r w:rsidRPr="001841F9">
        <w:rPr>
          <w:rFonts w:asciiTheme="majorHAnsi" w:hAnsiTheme="majorHAnsi"/>
        </w:rPr>
        <w:t>The invoice has to be foreign for it to be revaluated.</w:t>
      </w:r>
    </w:p>
    <w:p w:rsidR="00A00703" w:rsidRPr="001841F9" w:rsidRDefault="00C24F44" w:rsidP="00A00703">
      <w:pPr>
        <w:pStyle w:val="ListParagraph"/>
        <w:numPr>
          <w:ilvl w:val="0"/>
          <w:numId w:val="33"/>
        </w:numPr>
        <w:jc w:val="both"/>
        <w:rPr>
          <w:rFonts w:asciiTheme="majorHAnsi" w:hAnsiTheme="majorHAnsi"/>
          <w:b/>
          <w:bCs/>
        </w:rPr>
      </w:pPr>
      <w:ins w:id="343" w:author="Nasanai Ngorima" w:date="2019-09-12T12:34:00Z">
        <w:r>
          <w:rPr>
            <w:rFonts w:asciiTheme="majorHAnsi" w:hAnsiTheme="majorHAnsi"/>
            <w:b/>
            <w:bCs/>
          </w:rPr>
          <w:t xml:space="preserve">Transaction </w:t>
        </w:r>
      </w:ins>
      <w:r w:rsidR="00A00703" w:rsidRPr="001841F9">
        <w:rPr>
          <w:rFonts w:asciiTheme="majorHAnsi" w:hAnsiTheme="majorHAnsi"/>
          <w:b/>
          <w:bCs/>
        </w:rPr>
        <w:t>Date</w:t>
      </w:r>
    </w:p>
    <w:p w:rsidR="00A00703" w:rsidRPr="001841F9" w:rsidRDefault="00A00703" w:rsidP="00A00703">
      <w:pPr>
        <w:jc w:val="both"/>
        <w:rPr>
          <w:rFonts w:asciiTheme="majorHAnsi" w:hAnsiTheme="majorHAnsi"/>
        </w:rPr>
      </w:pPr>
      <w:r w:rsidRPr="001841F9">
        <w:rPr>
          <w:rFonts w:asciiTheme="majorHAnsi" w:hAnsiTheme="majorHAnsi"/>
        </w:rPr>
        <w:t>The day should be the last day of the month.</w:t>
      </w:r>
    </w:p>
    <w:p w:rsidR="00A00703" w:rsidRPr="001841F9" w:rsidRDefault="00A00703" w:rsidP="00A00703">
      <w:pPr>
        <w:pStyle w:val="Heading3"/>
        <w:jc w:val="both"/>
        <w:rPr>
          <w:b w:val="0"/>
          <w:bCs/>
          <w:color w:val="auto"/>
        </w:rPr>
      </w:pPr>
      <w:r w:rsidRPr="001841F9">
        <w:rPr>
          <w:bCs/>
          <w:color w:val="auto"/>
        </w:rPr>
        <w:t xml:space="preserve">Process Description </w:t>
      </w:r>
    </w:p>
    <w:p w:rsidR="00A00703" w:rsidRPr="001841F9" w:rsidDel="00C24F44" w:rsidRDefault="00A00703" w:rsidP="00A00703">
      <w:pPr>
        <w:jc w:val="both"/>
        <w:rPr>
          <w:del w:id="344" w:author="Nasanai Ngorima" w:date="2019-09-12T12:34:00Z"/>
          <w:rFonts w:asciiTheme="majorHAnsi" w:hAnsiTheme="majorHAnsi"/>
        </w:rPr>
      </w:pPr>
      <w:r w:rsidRPr="001841F9">
        <w:rPr>
          <w:rFonts w:asciiTheme="majorHAnsi" w:hAnsiTheme="majorHAnsi"/>
        </w:rPr>
        <w:t xml:space="preserve">At the end of each </w:t>
      </w:r>
      <w:ins w:id="345" w:author="Nasanai Ngorima" w:date="2019-09-12T12:39:00Z">
        <w:r w:rsidR="00895BD6">
          <w:rPr>
            <w:rFonts w:asciiTheme="majorHAnsi" w:hAnsiTheme="majorHAnsi"/>
          </w:rPr>
          <w:t xml:space="preserve">reporting </w:t>
        </w:r>
      </w:ins>
      <w:r w:rsidRPr="001841F9">
        <w:rPr>
          <w:rFonts w:asciiTheme="majorHAnsi" w:hAnsiTheme="majorHAnsi"/>
        </w:rPr>
        <w:t>month all</w:t>
      </w:r>
      <w:ins w:id="346" w:author="Nasanai Ngorima" w:date="2019-09-12T12:40:00Z">
        <w:r w:rsidR="00895BD6">
          <w:rPr>
            <w:rFonts w:asciiTheme="majorHAnsi" w:hAnsiTheme="majorHAnsi"/>
          </w:rPr>
          <w:t xml:space="preserve"> unsettled/open</w:t>
        </w:r>
      </w:ins>
      <w:r w:rsidRPr="001841F9">
        <w:rPr>
          <w:rFonts w:asciiTheme="majorHAnsi" w:hAnsiTheme="majorHAnsi"/>
        </w:rPr>
        <w:t xml:space="preserve"> foreign currency invoices are revalu</w:t>
      </w:r>
      <w:del w:id="347" w:author="Nasanai Ngorima" w:date="2019-09-12T12:40:00Z">
        <w:r w:rsidRPr="001841F9" w:rsidDel="00895BD6">
          <w:rPr>
            <w:rFonts w:asciiTheme="majorHAnsi" w:hAnsiTheme="majorHAnsi"/>
          </w:rPr>
          <w:delText>at</w:delText>
        </w:r>
      </w:del>
      <w:proofErr w:type="gramStart"/>
      <w:r w:rsidRPr="001841F9">
        <w:rPr>
          <w:rFonts w:asciiTheme="majorHAnsi" w:hAnsiTheme="majorHAnsi"/>
        </w:rPr>
        <w:t>ed</w:t>
      </w:r>
      <w:proofErr w:type="gramEnd"/>
      <w:r w:rsidRPr="001841F9">
        <w:rPr>
          <w:rFonts w:asciiTheme="majorHAnsi" w:hAnsiTheme="majorHAnsi"/>
        </w:rPr>
        <w:t xml:space="preserve">. The </w:t>
      </w:r>
      <w:r w:rsidR="00496DA9">
        <w:rPr>
          <w:rFonts w:asciiTheme="majorHAnsi" w:hAnsiTheme="majorHAnsi"/>
        </w:rPr>
        <w:t>Accounting Officer - Finance</w:t>
      </w:r>
      <w:r w:rsidRPr="001841F9">
        <w:rPr>
          <w:rFonts w:asciiTheme="majorHAnsi" w:hAnsiTheme="majorHAnsi"/>
        </w:rPr>
        <w:t xml:space="preserve"> load the </w:t>
      </w:r>
      <w:del w:id="348" w:author="Nasanai Ngorima" w:date="2019-09-12T12:40:00Z">
        <w:r w:rsidRPr="001841F9" w:rsidDel="00895BD6">
          <w:rPr>
            <w:rFonts w:asciiTheme="majorHAnsi" w:hAnsiTheme="majorHAnsi"/>
          </w:rPr>
          <w:delText xml:space="preserve">current </w:delText>
        </w:r>
      </w:del>
      <w:r w:rsidRPr="001841F9">
        <w:rPr>
          <w:rFonts w:asciiTheme="majorHAnsi" w:hAnsiTheme="majorHAnsi"/>
        </w:rPr>
        <w:t xml:space="preserve">rate as of last day of the month </w:t>
      </w:r>
      <w:ins w:id="349" w:author="Nasanai Ngorima" w:date="2019-09-12T12:40:00Z">
        <w:r w:rsidR="00895BD6">
          <w:rPr>
            <w:rFonts w:asciiTheme="majorHAnsi" w:hAnsiTheme="majorHAnsi"/>
          </w:rPr>
          <w:t>to allow c</w:t>
        </w:r>
      </w:ins>
      <w:ins w:id="350" w:author="Nasanai Ngorima" w:date="2019-09-12T12:41:00Z">
        <w:r w:rsidR="00895BD6">
          <w:rPr>
            <w:rFonts w:asciiTheme="majorHAnsi" w:hAnsiTheme="majorHAnsi"/>
          </w:rPr>
          <w:t>o</w:t>
        </w:r>
      </w:ins>
      <w:ins w:id="351" w:author="Nasanai Ngorima" w:date="2019-09-12T12:40:00Z">
        <w:r w:rsidR="00895BD6">
          <w:rPr>
            <w:rFonts w:asciiTheme="majorHAnsi" w:hAnsiTheme="majorHAnsi"/>
          </w:rPr>
          <w:t>rre</w:t>
        </w:r>
      </w:ins>
      <w:ins w:id="352" w:author="Nasanai Ngorima" w:date="2019-09-12T12:41:00Z">
        <w:r w:rsidR="00895BD6">
          <w:rPr>
            <w:rFonts w:asciiTheme="majorHAnsi" w:hAnsiTheme="majorHAnsi"/>
          </w:rPr>
          <w:t>c</w:t>
        </w:r>
      </w:ins>
      <w:ins w:id="353" w:author="Nasanai Ngorima" w:date="2019-09-12T12:40:00Z">
        <w:r w:rsidR="00895BD6">
          <w:rPr>
            <w:rFonts w:asciiTheme="majorHAnsi" w:hAnsiTheme="majorHAnsi"/>
          </w:rPr>
          <w:t xml:space="preserve">t revaluation </w:t>
        </w:r>
      </w:ins>
      <w:ins w:id="354" w:author="Nasanai Ngorima" w:date="2019-09-12T12:41:00Z">
        <w:r w:rsidR="00895BD6">
          <w:rPr>
            <w:rFonts w:asciiTheme="majorHAnsi" w:hAnsiTheme="majorHAnsi"/>
          </w:rPr>
          <w:t>of the customer balances.</w:t>
        </w:r>
      </w:ins>
      <w:del w:id="355" w:author="Nasanai Ngorima" w:date="2019-09-12T12:41:00Z">
        <w:r w:rsidRPr="001841F9" w:rsidDel="00895BD6">
          <w:rPr>
            <w:rFonts w:asciiTheme="majorHAnsi" w:hAnsiTheme="majorHAnsi"/>
          </w:rPr>
          <w:delText xml:space="preserve">then revalue </w:delText>
        </w:r>
        <w:r w:rsidR="00EA7420" w:rsidDel="00895BD6">
          <w:rPr>
            <w:rFonts w:asciiTheme="majorHAnsi" w:hAnsiTheme="majorHAnsi"/>
          </w:rPr>
          <w:delText>debtor</w:delText>
        </w:r>
        <w:r w:rsidRPr="001841F9" w:rsidDel="00895BD6">
          <w:rPr>
            <w:rFonts w:asciiTheme="majorHAnsi" w:hAnsiTheme="majorHAnsi"/>
          </w:rPr>
          <w:delText xml:space="preserve"> invoice balance the invoice with that rate</w:delText>
        </w:r>
      </w:del>
      <w:r w:rsidRPr="001841F9">
        <w:rPr>
          <w:rFonts w:asciiTheme="majorHAnsi" w:hAnsiTheme="majorHAnsi"/>
        </w:rPr>
        <w:t xml:space="preserve">. All foreign currency </w:t>
      </w:r>
      <w:del w:id="356" w:author="Nasanai Ngorima" w:date="2019-09-12T12:41:00Z">
        <w:r w:rsidRPr="001841F9" w:rsidDel="00895BD6">
          <w:rPr>
            <w:rFonts w:asciiTheme="majorHAnsi" w:hAnsiTheme="majorHAnsi"/>
          </w:rPr>
          <w:delText xml:space="preserve">invoices </w:delText>
        </w:r>
      </w:del>
      <w:ins w:id="357" w:author="Nasanai Ngorima" w:date="2019-09-12T12:41:00Z">
        <w:r w:rsidR="00895BD6">
          <w:rPr>
            <w:rFonts w:asciiTheme="majorHAnsi" w:hAnsiTheme="majorHAnsi"/>
          </w:rPr>
          <w:t xml:space="preserve">balances </w:t>
        </w:r>
      </w:ins>
      <w:r w:rsidRPr="001841F9">
        <w:rPr>
          <w:rFonts w:asciiTheme="majorHAnsi" w:hAnsiTheme="majorHAnsi"/>
        </w:rPr>
        <w:t>should reflect the new revalu</w:t>
      </w:r>
      <w:del w:id="358" w:author="Nasanai Ngorima" w:date="2019-09-12T12:41:00Z">
        <w:r w:rsidRPr="001841F9" w:rsidDel="00895BD6">
          <w:rPr>
            <w:rFonts w:asciiTheme="majorHAnsi" w:hAnsiTheme="majorHAnsi"/>
          </w:rPr>
          <w:delText>at</w:delText>
        </w:r>
      </w:del>
      <w:proofErr w:type="gramStart"/>
      <w:r w:rsidRPr="001841F9">
        <w:rPr>
          <w:rFonts w:asciiTheme="majorHAnsi" w:hAnsiTheme="majorHAnsi"/>
        </w:rPr>
        <w:t>ed</w:t>
      </w:r>
      <w:proofErr w:type="gramEnd"/>
      <w:r w:rsidRPr="001841F9">
        <w:rPr>
          <w:rFonts w:asciiTheme="majorHAnsi" w:hAnsiTheme="majorHAnsi"/>
        </w:rPr>
        <w:t xml:space="preserve"> balance owed</w:t>
      </w:r>
      <w:ins w:id="359" w:author="Nasanai Ngorima" w:date="2019-09-12T12:41:00Z">
        <w:r w:rsidR="00895BD6">
          <w:rPr>
            <w:rFonts w:asciiTheme="majorHAnsi" w:hAnsiTheme="majorHAnsi"/>
          </w:rPr>
          <w:t xml:space="preserve"> to customers</w:t>
        </w:r>
      </w:ins>
      <w:del w:id="360" w:author="Nasanai Ngorima" w:date="2019-09-12T12:42:00Z">
        <w:r w:rsidRPr="001841F9" w:rsidDel="00895BD6">
          <w:rPr>
            <w:rFonts w:asciiTheme="majorHAnsi" w:hAnsiTheme="majorHAnsi"/>
          </w:rPr>
          <w:delText xml:space="preserve"> </w:delText>
        </w:r>
        <w:r w:rsidR="00EA7420" w:rsidDel="00895BD6">
          <w:rPr>
            <w:rFonts w:asciiTheme="majorHAnsi" w:hAnsiTheme="majorHAnsi"/>
          </w:rPr>
          <w:delText>Mimosa</w:delText>
        </w:r>
      </w:del>
      <w:ins w:id="361" w:author="Nasanai Ngorima" w:date="2019-09-12T12:42:00Z">
        <w:r w:rsidR="00895BD6">
          <w:rPr>
            <w:rFonts w:asciiTheme="majorHAnsi" w:hAnsiTheme="majorHAnsi"/>
          </w:rPr>
          <w:t xml:space="preserve"> as of the given reporting period</w:t>
        </w:r>
      </w:ins>
      <w:r w:rsidRPr="001841F9">
        <w:rPr>
          <w:rFonts w:asciiTheme="majorHAnsi" w:hAnsiTheme="majorHAnsi"/>
        </w:rPr>
        <w:t xml:space="preserve">. When the </w:t>
      </w:r>
      <w:ins w:id="362" w:author="Nasanai Ngorima" w:date="2019-09-12T12:42:00Z">
        <w:r w:rsidR="00895BD6">
          <w:rPr>
            <w:rFonts w:asciiTheme="majorHAnsi" w:hAnsiTheme="majorHAnsi"/>
          </w:rPr>
          <w:t xml:space="preserve">balance is settled at a </w:t>
        </w:r>
      </w:ins>
      <w:del w:id="363" w:author="Nasanai Ngorima" w:date="2019-09-12T12:42:00Z">
        <w:r w:rsidRPr="001841F9" w:rsidDel="00895BD6">
          <w:rPr>
            <w:rFonts w:asciiTheme="majorHAnsi" w:hAnsiTheme="majorHAnsi"/>
          </w:rPr>
          <w:delText xml:space="preserve">payment is made </w:delText>
        </w:r>
      </w:del>
      <w:r w:rsidRPr="001841F9">
        <w:rPr>
          <w:rFonts w:asciiTheme="majorHAnsi" w:hAnsiTheme="majorHAnsi"/>
        </w:rPr>
        <w:t xml:space="preserve">later </w:t>
      </w:r>
      <w:ins w:id="364" w:author="Nasanai Ngorima" w:date="2019-09-12T12:42:00Z">
        <w:r w:rsidR="00895BD6">
          <w:rPr>
            <w:rFonts w:asciiTheme="majorHAnsi" w:hAnsiTheme="majorHAnsi"/>
          </w:rPr>
          <w:t xml:space="preserve">date </w:t>
        </w:r>
      </w:ins>
      <w:del w:id="365" w:author="Nasanai Ngorima" w:date="2019-09-12T12:42:00Z">
        <w:r w:rsidRPr="001841F9" w:rsidDel="00895BD6">
          <w:rPr>
            <w:rFonts w:asciiTheme="majorHAnsi" w:hAnsiTheme="majorHAnsi"/>
          </w:rPr>
          <w:delText>on,</w:delText>
        </w:r>
      </w:del>
      <w:ins w:id="366" w:author="Nasanai Ngorima" w:date="2019-09-12T12:42:00Z">
        <w:r w:rsidR="00895BD6">
          <w:rPr>
            <w:rFonts w:asciiTheme="majorHAnsi" w:hAnsiTheme="majorHAnsi"/>
          </w:rPr>
          <w:t>from the revaluation date, the invoice will be settled at the</w:t>
        </w:r>
      </w:ins>
      <w:ins w:id="367" w:author="Nasanai Ngorima" w:date="2019-09-12T12:43:00Z">
        <w:r w:rsidR="00895BD6">
          <w:rPr>
            <w:rFonts w:asciiTheme="majorHAnsi" w:hAnsiTheme="majorHAnsi"/>
          </w:rPr>
          <w:t xml:space="preserve"> </w:t>
        </w:r>
      </w:ins>
      <w:ins w:id="368" w:author="Nasanai Ngorima" w:date="2019-09-12T12:42:00Z">
        <w:r w:rsidR="00895BD6">
          <w:rPr>
            <w:rFonts w:asciiTheme="majorHAnsi" w:hAnsiTheme="majorHAnsi"/>
          </w:rPr>
          <w:t>prevailing rate as of the date of settlement</w:t>
        </w:r>
      </w:ins>
      <w:ins w:id="369" w:author="Nasanai Ngorima" w:date="2019-09-12T12:43:00Z">
        <w:r w:rsidR="00895BD6">
          <w:rPr>
            <w:rFonts w:asciiTheme="majorHAnsi" w:hAnsiTheme="majorHAnsi"/>
          </w:rPr>
          <w:t>.</w:t>
        </w:r>
      </w:ins>
      <w:del w:id="370" w:author="Nasanai Ngorima" w:date="2019-09-12T12:43:00Z">
        <w:r w:rsidRPr="001841F9" w:rsidDel="00895BD6">
          <w:rPr>
            <w:rFonts w:asciiTheme="majorHAnsi" w:hAnsiTheme="majorHAnsi"/>
          </w:rPr>
          <w:delText xml:space="preserve"> it is paid using the current prevailing rate of the day.</w:delText>
        </w:r>
      </w:del>
      <w:r w:rsidRPr="001841F9">
        <w:rPr>
          <w:rFonts w:asciiTheme="majorHAnsi" w:hAnsiTheme="majorHAnsi"/>
        </w:rPr>
        <w:t xml:space="preserve"> The difference between the paid amount and the </w:t>
      </w:r>
      <w:ins w:id="371" w:author="Nasanai Ngorima" w:date="2019-09-12T12:43:00Z">
        <w:r w:rsidR="00895BD6">
          <w:rPr>
            <w:rFonts w:asciiTheme="majorHAnsi" w:hAnsiTheme="majorHAnsi"/>
          </w:rPr>
          <w:t xml:space="preserve">revalued </w:t>
        </w:r>
      </w:ins>
      <w:r w:rsidRPr="001841F9">
        <w:rPr>
          <w:rFonts w:asciiTheme="majorHAnsi" w:hAnsiTheme="majorHAnsi"/>
        </w:rPr>
        <w:t>invoice amount is posted to the Profit/Loss account</w:t>
      </w:r>
      <w:ins w:id="372" w:author="Nasanai Ngorima" w:date="2019-09-12T12:44:00Z">
        <w:r w:rsidR="00895BD6">
          <w:rPr>
            <w:rFonts w:asciiTheme="majorHAnsi" w:hAnsiTheme="majorHAnsi"/>
          </w:rPr>
          <w:t xml:space="preserve"> as an </w:t>
        </w:r>
        <w:proofErr w:type="spellStart"/>
        <w:r w:rsidR="00895BD6">
          <w:rPr>
            <w:rFonts w:asciiTheme="majorHAnsi" w:hAnsiTheme="majorHAnsi"/>
          </w:rPr>
          <w:t>exchamge</w:t>
        </w:r>
        <w:proofErr w:type="spellEnd"/>
        <w:r w:rsidR="00895BD6">
          <w:rPr>
            <w:rFonts w:asciiTheme="majorHAnsi" w:hAnsiTheme="majorHAnsi"/>
          </w:rPr>
          <w:t xml:space="preserve"> gain or loss</w:t>
        </w:r>
      </w:ins>
      <w:r w:rsidRPr="001841F9">
        <w:rPr>
          <w:rFonts w:asciiTheme="majorHAnsi" w:hAnsiTheme="majorHAnsi"/>
        </w:rPr>
        <w:t>.</w:t>
      </w:r>
    </w:p>
    <w:commentRangeStart w:id="373"/>
    <w:p w:rsidR="00A00703" w:rsidRPr="001841F9" w:rsidRDefault="00975014" w:rsidP="00A00703">
      <w:pPr>
        <w:jc w:val="both"/>
        <w:rPr>
          <w:rFonts w:asciiTheme="majorHAnsi" w:hAnsiTheme="majorHAnsi"/>
        </w:rPr>
      </w:pPr>
      <w:del w:id="374" w:author="Nasanai Ngorima" w:date="2019-09-12T12:34:00Z">
        <w:r w:rsidDel="00C24F44">
          <w:object w:dxaOrig="12871" w:dyaOrig="4606" w14:anchorId="1B3B49A8">
            <v:shape id="_x0000_i1030" type="#_x0000_t75" style="width:451pt;height:161pt" o:ole="">
              <v:imagedata r:id="rId17" o:title=""/>
            </v:shape>
            <o:OLEObject Type="Embed" ProgID="Visio.Drawing.15" ShapeID="_x0000_i1030" DrawAspect="Content" ObjectID="_1629826042" r:id="rId18"/>
          </w:object>
        </w:r>
      </w:del>
      <w:commentRangeEnd w:id="373"/>
      <w:r w:rsidR="00224846">
        <w:rPr>
          <w:rStyle w:val="CommentReference"/>
        </w:rPr>
        <w:commentReference w:id="373"/>
      </w:r>
    </w:p>
    <w:p w:rsidR="00A00703" w:rsidRPr="001841F9" w:rsidRDefault="00A00703" w:rsidP="00A00703">
      <w:pPr>
        <w:pStyle w:val="Heading3"/>
        <w:jc w:val="both"/>
        <w:rPr>
          <w:b w:val="0"/>
          <w:bCs/>
          <w:color w:val="auto"/>
        </w:rPr>
      </w:pPr>
      <w:r w:rsidRPr="001841F9">
        <w:rPr>
          <w:bCs/>
          <w:color w:val="auto"/>
        </w:rPr>
        <w:t>Actors</w:t>
      </w:r>
    </w:p>
    <w:p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Accounting Officer</w:t>
      </w:r>
      <w:r w:rsidR="005B7960">
        <w:rPr>
          <w:rFonts w:asciiTheme="majorHAnsi" w:hAnsiTheme="majorHAnsi"/>
        </w:rPr>
        <w:t xml:space="preserve"> - Finance</w:t>
      </w:r>
    </w:p>
    <w:p w:rsidR="00A00703" w:rsidRPr="001841F9" w:rsidRDefault="00A00703" w:rsidP="00A00703">
      <w:pPr>
        <w:pStyle w:val="Heading3"/>
        <w:jc w:val="both"/>
        <w:rPr>
          <w:b w:val="0"/>
          <w:bCs/>
          <w:color w:val="auto"/>
        </w:rPr>
      </w:pPr>
      <w:r w:rsidRPr="001841F9">
        <w:rPr>
          <w:bCs/>
          <w:color w:val="auto"/>
        </w:rPr>
        <w:t>Workflow</w:t>
      </w:r>
      <w:r>
        <w:rPr>
          <w:bCs/>
          <w:color w:val="auto"/>
        </w:rPr>
        <w:t xml:space="preserve"> </w:t>
      </w:r>
    </w:p>
    <w:p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None</w:t>
      </w:r>
    </w:p>
    <w:p w:rsidR="00A00703" w:rsidRPr="001841F9" w:rsidRDefault="00A00703" w:rsidP="00A00703">
      <w:pPr>
        <w:pStyle w:val="Heading3"/>
        <w:jc w:val="both"/>
        <w:rPr>
          <w:b w:val="0"/>
          <w:bCs/>
          <w:color w:val="auto"/>
        </w:rPr>
      </w:pPr>
      <w:r w:rsidRPr="001841F9">
        <w:rPr>
          <w:bCs/>
          <w:color w:val="auto"/>
        </w:rPr>
        <w:t>Audit Trail</w:t>
      </w:r>
    </w:p>
    <w:p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Current rate</w:t>
      </w:r>
    </w:p>
    <w:p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 xml:space="preserve">Payment </w:t>
      </w:r>
      <w:r w:rsidR="00036BFB">
        <w:rPr>
          <w:rFonts w:asciiTheme="majorHAnsi" w:hAnsiTheme="majorHAnsi"/>
        </w:rPr>
        <w:t>and receipts</w:t>
      </w:r>
    </w:p>
    <w:p w:rsidR="00742E3C" w:rsidRPr="00903740" w:rsidRDefault="00742E3C" w:rsidP="003D23B8">
      <w:pPr>
        <w:pStyle w:val="ListParagraph"/>
        <w:jc w:val="both"/>
        <w:rPr>
          <w:rFonts w:asciiTheme="majorHAnsi" w:hAnsiTheme="majorHAnsi"/>
        </w:rPr>
      </w:pPr>
    </w:p>
    <w:sectPr w:rsidR="00742E3C" w:rsidRPr="009037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4" w:author="Nasanai Ngorima" w:date="2019-09-12T11:32:00Z" w:initials="NN">
    <w:p w:rsidR="00F646A6" w:rsidRDefault="00F646A6">
      <w:pPr>
        <w:pStyle w:val="CommentText"/>
      </w:pPr>
      <w:r>
        <w:rPr>
          <w:rStyle w:val="CommentReference"/>
        </w:rPr>
        <w:annotationRef/>
      </w:r>
      <w:r>
        <w:t>Process includes both summary sheets and timesheets</w:t>
      </w:r>
    </w:p>
  </w:comment>
  <w:comment w:id="373" w:author="Nasanai Ngorima" w:date="2019-09-12T12:46:00Z" w:initials="NN">
    <w:p w:rsidR="00224846" w:rsidRDefault="00224846">
      <w:pPr>
        <w:pStyle w:val="CommentText"/>
      </w:pPr>
      <w:r>
        <w:rPr>
          <w:rStyle w:val="CommentReference"/>
        </w:rPr>
        <w:annotationRef/>
      </w:r>
      <w:r>
        <w:t>Relook at the diagram in line with the adjusted process description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DE9"/>
    <w:multiLevelType w:val="hybridMultilevel"/>
    <w:tmpl w:val="B7163C3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043A4DD1"/>
    <w:multiLevelType w:val="hybridMultilevel"/>
    <w:tmpl w:val="E528F080"/>
    <w:lvl w:ilvl="0" w:tplc="2CA03C20">
      <w:start w:val="1"/>
      <w:numFmt w:val="lowerLetter"/>
      <w:lvlText w:val="%1."/>
      <w:lvlJc w:val="left"/>
      <w:pPr>
        <w:ind w:left="720" w:hanging="360"/>
      </w:pPr>
      <w:rPr>
        <w:rFonts w:asciiTheme="majorHAnsi" w:hAnsiTheme="majorHAnsi"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07D222AF"/>
    <w:multiLevelType w:val="hybridMultilevel"/>
    <w:tmpl w:val="A85693CA"/>
    <w:lvl w:ilvl="0" w:tplc="30090019">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08D44F69"/>
    <w:multiLevelType w:val="multilevel"/>
    <w:tmpl w:val="8F8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F716C"/>
    <w:multiLevelType w:val="hybridMultilevel"/>
    <w:tmpl w:val="D384E5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0B6D0FA3"/>
    <w:multiLevelType w:val="hybridMultilevel"/>
    <w:tmpl w:val="A46A0476"/>
    <w:lvl w:ilvl="0" w:tplc="974CB93E">
      <w:start w:val="1"/>
      <w:numFmt w:val="lowerLetter"/>
      <w:lvlText w:val="%1."/>
      <w:lvlJc w:val="left"/>
      <w:pPr>
        <w:ind w:left="720" w:hanging="360"/>
      </w:pPr>
      <w:rPr>
        <w:i w:val="0"/>
        <w:iCs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16E349EE"/>
    <w:multiLevelType w:val="hybridMultilevel"/>
    <w:tmpl w:val="3BACB3E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17497DE6"/>
    <w:multiLevelType w:val="hybridMultilevel"/>
    <w:tmpl w:val="588A34C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nsid w:val="19BF6618"/>
    <w:multiLevelType w:val="hybridMultilevel"/>
    <w:tmpl w:val="02FA6CC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nsid w:val="1DD66510"/>
    <w:multiLevelType w:val="hybridMultilevel"/>
    <w:tmpl w:val="33941678"/>
    <w:lvl w:ilvl="0" w:tplc="E7125C0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nsid w:val="24B979D7"/>
    <w:multiLevelType w:val="multilevel"/>
    <w:tmpl w:val="427013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bCs w:val="0"/>
      </w:rPr>
    </w:lvl>
    <w:lvl w:ilvl="3">
      <w:start w:val="1"/>
      <w:numFmt w:val="lowerLetter"/>
      <w:pStyle w:val="Heading4"/>
      <w:lvlText w:val="%4)"/>
      <w:lvlJc w:val="left"/>
      <w:pPr>
        <w:ind w:left="284" w:hanging="28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24BB4DE8"/>
    <w:multiLevelType w:val="hybridMultilevel"/>
    <w:tmpl w:val="96CC97F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nsid w:val="2A292F82"/>
    <w:multiLevelType w:val="hybridMultilevel"/>
    <w:tmpl w:val="5478D81E"/>
    <w:lvl w:ilvl="0" w:tplc="30090019">
      <w:start w:val="1"/>
      <w:numFmt w:val="lowerLetter"/>
      <w:lvlText w:val="%1."/>
      <w:lvlJc w:val="left"/>
      <w:pPr>
        <w:ind w:left="1152" w:hanging="360"/>
      </w:pPr>
    </w:lvl>
    <w:lvl w:ilvl="1" w:tplc="30090019">
      <w:start w:val="1"/>
      <w:numFmt w:val="lowerLetter"/>
      <w:lvlText w:val="%2."/>
      <w:lvlJc w:val="left"/>
      <w:pPr>
        <w:ind w:left="1872" w:hanging="360"/>
      </w:pPr>
    </w:lvl>
    <w:lvl w:ilvl="2" w:tplc="3009001B" w:tentative="1">
      <w:start w:val="1"/>
      <w:numFmt w:val="lowerRoman"/>
      <w:lvlText w:val="%3."/>
      <w:lvlJc w:val="right"/>
      <w:pPr>
        <w:ind w:left="2592" w:hanging="180"/>
      </w:pPr>
    </w:lvl>
    <w:lvl w:ilvl="3" w:tplc="3009000F" w:tentative="1">
      <w:start w:val="1"/>
      <w:numFmt w:val="decimal"/>
      <w:lvlText w:val="%4."/>
      <w:lvlJc w:val="left"/>
      <w:pPr>
        <w:ind w:left="3312" w:hanging="360"/>
      </w:pPr>
    </w:lvl>
    <w:lvl w:ilvl="4" w:tplc="30090019" w:tentative="1">
      <w:start w:val="1"/>
      <w:numFmt w:val="lowerLetter"/>
      <w:lvlText w:val="%5."/>
      <w:lvlJc w:val="left"/>
      <w:pPr>
        <w:ind w:left="4032" w:hanging="360"/>
      </w:pPr>
    </w:lvl>
    <w:lvl w:ilvl="5" w:tplc="3009001B" w:tentative="1">
      <w:start w:val="1"/>
      <w:numFmt w:val="lowerRoman"/>
      <w:lvlText w:val="%6."/>
      <w:lvlJc w:val="right"/>
      <w:pPr>
        <w:ind w:left="4752" w:hanging="180"/>
      </w:pPr>
    </w:lvl>
    <w:lvl w:ilvl="6" w:tplc="3009000F" w:tentative="1">
      <w:start w:val="1"/>
      <w:numFmt w:val="decimal"/>
      <w:lvlText w:val="%7."/>
      <w:lvlJc w:val="left"/>
      <w:pPr>
        <w:ind w:left="5472" w:hanging="360"/>
      </w:pPr>
    </w:lvl>
    <w:lvl w:ilvl="7" w:tplc="30090019" w:tentative="1">
      <w:start w:val="1"/>
      <w:numFmt w:val="lowerLetter"/>
      <w:lvlText w:val="%8."/>
      <w:lvlJc w:val="left"/>
      <w:pPr>
        <w:ind w:left="6192" w:hanging="360"/>
      </w:pPr>
    </w:lvl>
    <w:lvl w:ilvl="8" w:tplc="3009001B" w:tentative="1">
      <w:start w:val="1"/>
      <w:numFmt w:val="lowerRoman"/>
      <w:lvlText w:val="%9."/>
      <w:lvlJc w:val="right"/>
      <w:pPr>
        <w:ind w:left="6912" w:hanging="180"/>
      </w:pPr>
    </w:lvl>
  </w:abstractNum>
  <w:abstractNum w:abstractNumId="13">
    <w:nsid w:val="30CB08E8"/>
    <w:multiLevelType w:val="hybridMultilevel"/>
    <w:tmpl w:val="B2B089EC"/>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32D55581"/>
    <w:multiLevelType w:val="hybridMultilevel"/>
    <w:tmpl w:val="81C022E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nsid w:val="347E051A"/>
    <w:multiLevelType w:val="hybridMultilevel"/>
    <w:tmpl w:val="44F8410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nsid w:val="41D25042"/>
    <w:multiLevelType w:val="hybridMultilevel"/>
    <w:tmpl w:val="77E27DF2"/>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424927B6"/>
    <w:multiLevelType w:val="hybridMultilevel"/>
    <w:tmpl w:val="3FC2540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nsid w:val="4EB672E1"/>
    <w:multiLevelType w:val="hybridMultilevel"/>
    <w:tmpl w:val="E190DA9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nsid w:val="52211150"/>
    <w:multiLevelType w:val="hybridMultilevel"/>
    <w:tmpl w:val="A42CAF4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nsid w:val="52DC181C"/>
    <w:multiLevelType w:val="hybridMultilevel"/>
    <w:tmpl w:val="DF12523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nsid w:val="58050C70"/>
    <w:multiLevelType w:val="hybridMultilevel"/>
    <w:tmpl w:val="C7FA45A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nsid w:val="5B7303E0"/>
    <w:multiLevelType w:val="hybridMultilevel"/>
    <w:tmpl w:val="B466285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nsid w:val="5E744C9A"/>
    <w:multiLevelType w:val="hybridMultilevel"/>
    <w:tmpl w:val="E5601BC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nsid w:val="60777427"/>
    <w:multiLevelType w:val="hybridMultilevel"/>
    <w:tmpl w:val="DDE65A7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nsid w:val="639B6B17"/>
    <w:multiLevelType w:val="hybridMultilevel"/>
    <w:tmpl w:val="35AEE01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nsid w:val="651A7607"/>
    <w:multiLevelType w:val="hybridMultilevel"/>
    <w:tmpl w:val="9BB2609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nsid w:val="68D63566"/>
    <w:multiLevelType w:val="hybridMultilevel"/>
    <w:tmpl w:val="E2845DE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nsid w:val="6A3C3EF0"/>
    <w:multiLevelType w:val="hybridMultilevel"/>
    <w:tmpl w:val="5B3097A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9">
    <w:nsid w:val="6FB370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09E3530"/>
    <w:multiLevelType w:val="hybridMultilevel"/>
    <w:tmpl w:val="7CB837B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nsid w:val="73055089"/>
    <w:multiLevelType w:val="hybridMultilevel"/>
    <w:tmpl w:val="4080C16C"/>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nsid w:val="759F1BDE"/>
    <w:multiLevelType w:val="hybridMultilevel"/>
    <w:tmpl w:val="54B87F8C"/>
    <w:lvl w:ilvl="0" w:tplc="30090019">
      <w:start w:val="1"/>
      <w:numFmt w:val="lowerLetter"/>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nsid w:val="76612D72"/>
    <w:multiLevelType w:val="hybridMultilevel"/>
    <w:tmpl w:val="C2E44AD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nsid w:val="7ACA5988"/>
    <w:multiLevelType w:val="hybridMultilevel"/>
    <w:tmpl w:val="7F4042F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8"/>
  </w:num>
  <w:num w:numId="4">
    <w:abstractNumId w:val="11"/>
  </w:num>
  <w:num w:numId="5">
    <w:abstractNumId w:val="30"/>
  </w:num>
  <w:num w:numId="6">
    <w:abstractNumId w:val="6"/>
  </w:num>
  <w:num w:numId="7">
    <w:abstractNumId w:val="20"/>
  </w:num>
  <w:num w:numId="8">
    <w:abstractNumId w:val="27"/>
  </w:num>
  <w:num w:numId="9">
    <w:abstractNumId w:val="4"/>
  </w:num>
  <w:num w:numId="10">
    <w:abstractNumId w:val="3"/>
  </w:num>
  <w:num w:numId="11">
    <w:abstractNumId w:val="28"/>
  </w:num>
  <w:num w:numId="12">
    <w:abstractNumId w:val="25"/>
  </w:num>
  <w:num w:numId="13">
    <w:abstractNumId w:val="12"/>
  </w:num>
  <w:num w:numId="14">
    <w:abstractNumId w:val="18"/>
  </w:num>
  <w:num w:numId="15">
    <w:abstractNumId w:val="5"/>
  </w:num>
  <w:num w:numId="16">
    <w:abstractNumId w:val="16"/>
  </w:num>
  <w:num w:numId="17">
    <w:abstractNumId w:val="13"/>
  </w:num>
  <w:num w:numId="18">
    <w:abstractNumId w:val="24"/>
  </w:num>
  <w:num w:numId="19">
    <w:abstractNumId w:val="31"/>
  </w:num>
  <w:num w:numId="20">
    <w:abstractNumId w:val="21"/>
  </w:num>
  <w:num w:numId="21">
    <w:abstractNumId w:val="32"/>
  </w:num>
  <w:num w:numId="22">
    <w:abstractNumId w:val="14"/>
  </w:num>
  <w:num w:numId="23">
    <w:abstractNumId w:val="34"/>
  </w:num>
  <w:num w:numId="24">
    <w:abstractNumId w:val="9"/>
  </w:num>
  <w:num w:numId="25">
    <w:abstractNumId w:val="23"/>
  </w:num>
  <w:num w:numId="26">
    <w:abstractNumId w:val="17"/>
  </w:num>
  <w:num w:numId="27">
    <w:abstractNumId w:val="2"/>
  </w:num>
  <w:num w:numId="28">
    <w:abstractNumId w:val="19"/>
  </w:num>
  <w:num w:numId="29">
    <w:abstractNumId w:val="7"/>
  </w:num>
  <w:num w:numId="30">
    <w:abstractNumId w:val="0"/>
  </w:num>
  <w:num w:numId="31">
    <w:abstractNumId w:val="26"/>
  </w:num>
  <w:num w:numId="32">
    <w:abstractNumId w:val="15"/>
  </w:num>
  <w:num w:numId="33">
    <w:abstractNumId w:val="1"/>
  </w:num>
  <w:num w:numId="34">
    <w:abstractNumId w:val="2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60F"/>
    <w:rsid w:val="00000181"/>
    <w:rsid w:val="0001060F"/>
    <w:rsid w:val="00011FCD"/>
    <w:rsid w:val="00012725"/>
    <w:rsid w:val="00014E10"/>
    <w:rsid w:val="000150CA"/>
    <w:rsid w:val="00015A03"/>
    <w:rsid w:val="0002602C"/>
    <w:rsid w:val="00031E22"/>
    <w:rsid w:val="00036BFB"/>
    <w:rsid w:val="0004165A"/>
    <w:rsid w:val="000431F5"/>
    <w:rsid w:val="00044B4F"/>
    <w:rsid w:val="00044D5C"/>
    <w:rsid w:val="000566FE"/>
    <w:rsid w:val="0007064E"/>
    <w:rsid w:val="0007546E"/>
    <w:rsid w:val="00077A38"/>
    <w:rsid w:val="00085D21"/>
    <w:rsid w:val="000A3A41"/>
    <w:rsid w:val="000A437E"/>
    <w:rsid w:val="000A54F0"/>
    <w:rsid w:val="000B29A3"/>
    <w:rsid w:val="000B3A75"/>
    <w:rsid w:val="000B448F"/>
    <w:rsid w:val="000F668F"/>
    <w:rsid w:val="00106DFA"/>
    <w:rsid w:val="00117712"/>
    <w:rsid w:val="001338C9"/>
    <w:rsid w:val="00147B8A"/>
    <w:rsid w:val="00150C6B"/>
    <w:rsid w:val="00151966"/>
    <w:rsid w:val="00163451"/>
    <w:rsid w:val="001741F9"/>
    <w:rsid w:val="001818BB"/>
    <w:rsid w:val="00183602"/>
    <w:rsid w:val="001907FC"/>
    <w:rsid w:val="00196BF3"/>
    <w:rsid w:val="001A5699"/>
    <w:rsid w:val="001B45C6"/>
    <w:rsid w:val="001B7338"/>
    <w:rsid w:val="001E0FA6"/>
    <w:rsid w:val="001E4252"/>
    <w:rsid w:val="00201687"/>
    <w:rsid w:val="002064CE"/>
    <w:rsid w:val="00207C29"/>
    <w:rsid w:val="00214166"/>
    <w:rsid w:val="00214B64"/>
    <w:rsid w:val="00216F52"/>
    <w:rsid w:val="00224846"/>
    <w:rsid w:val="00241644"/>
    <w:rsid w:val="00250580"/>
    <w:rsid w:val="002717A5"/>
    <w:rsid w:val="002777B1"/>
    <w:rsid w:val="00286BEC"/>
    <w:rsid w:val="00295275"/>
    <w:rsid w:val="002A64E5"/>
    <w:rsid w:val="002C306F"/>
    <w:rsid w:val="002C56D0"/>
    <w:rsid w:val="002C5EBE"/>
    <w:rsid w:val="002D5BCE"/>
    <w:rsid w:val="002E1257"/>
    <w:rsid w:val="00304494"/>
    <w:rsid w:val="0033684B"/>
    <w:rsid w:val="00337F48"/>
    <w:rsid w:val="003468E5"/>
    <w:rsid w:val="0034730D"/>
    <w:rsid w:val="00361EA8"/>
    <w:rsid w:val="00362347"/>
    <w:rsid w:val="00372EE6"/>
    <w:rsid w:val="00376088"/>
    <w:rsid w:val="0038596E"/>
    <w:rsid w:val="0038618C"/>
    <w:rsid w:val="003904FB"/>
    <w:rsid w:val="00397747"/>
    <w:rsid w:val="003A2AD0"/>
    <w:rsid w:val="003C009E"/>
    <w:rsid w:val="003C049D"/>
    <w:rsid w:val="003D1DB0"/>
    <w:rsid w:val="003D23B8"/>
    <w:rsid w:val="003D44AA"/>
    <w:rsid w:val="003D56AA"/>
    <w:rsid w:val="003F09EF"/>
    <w:rsid w:val="00406822"/>
    <w:rsid w:val="0042029A"/>
    <w:rsid w:val="00421BB1"/>
    <w:rsid w:val="004226C1"/>
    <w:rsid w:val="004256FD"/>
    <w:rsid w:val="00437027"/>
    <w:rsid w:val="004533B0"/>
    <w:rsid w:val="004568CF"/>
    <w:rsid w:val="00457AB2"/>
    <w:rsid w:val="00463C8F"/>
    <w:rsid w:val="00464A7F"/>
    <w:rsid w:val="004712A0"/>
    <w:rsid w:val="004725E8"/>
    <w:rsid w:val="0048172B"/>
    <w:rsid w:val="00494AB3"/>
    <w:rsid w:val="004967FF"/>
    <w:rsid w:val="00496DA9"/>
    <w:rsid w:val="004C2053"/>
    <w:rsid w:val="004C3C41"/>
    <w:rsid w:val="004D2D42"/>
    <w:rsid w:val="004D5CDC"/>
    <w:rsid w:val="004F69FB"/>
    <w:rsid w:val="00524A59"/>
    <w:rsid w:val="00544A59"/>
    <w:rsid w:val="00544B10"/>
    <w:rsid w:val="00555769"/>
    <w:rsid w:val="00556F64"/>
    <w:rsid w:val="00564CC8"/>
    <w:rsid w:val="00565867"/>
    <w:rsid w:val="00565994"/>
    <w:rsid w:val="00566F2B"/>
    <w:rsid w:val="0056771E"/>
    <w:rsid w:val="005727FC"/>
    <w:rsid w:val="005824FD"/>
    <w:rsid w:val="005835DB"/>
    <w:rsid w:val="00583616"/>
    <w:rsid w:val="00584189"/>
    <w:rsid w:val="00590339"/>
    <w:rsid w:val="00590B41"/>
    <w:rsid w:val="00593183"/>
    <w:rsid w:val="00595341"/>
    <w:rsid w:val="00596F0B"/>
    <w:rsid w:val="00597B74"/>
    <w:rsid w:val="005A1B00"/>
    <w:rsid w:val="005B7960"/>
    <w:rsid w:val="005C41B8"/>
    <w:rsid w:val="005D4BA8"/>
    <w:rsid w:val="005E0083"/>
    <w:rsid w:val="005E0DEF"/>
    <w:rsid w:val="005E7D95"/>
    <w:rsid w:val="005F40EA"/>
    <w:rsid w:val="005F7319"/>
    <w:rsid w:val="00605C20"/>
    <w:rsid w:val="006155FE"/>
    <w:rsid w:val="00622C43"/>
    <w:rsid w:val="00626B24"/>
    <w:rsid w:val="00631D7D"/>
    <w:rsid w:val="00637456"/>
    <w:rsid w:val="00653189"/>
    <w:rsid w:val="00672B79"/>
    <w:rsid w:val="006740BF"/>
    <w:rsid w:val="00675416"/>
    <w:rsid w:val="00683816"/>
    <w:rsid w:val="0069589D"/>
    <w:rsid w:val="006A276B"/>
    <w:rsid w:val="006B6376"/>
    <w:rsid w:val="006B75CF"/>
    <w:rsid w:val="006E1707"/>
    <w:rsid w:val="00702244"/>
    <w:rsid w:val="00720620"/>
    <w:rsid w:val="00742E3C"/>
    <w:rsid w:val="00743F74"/>
    <w:rsid w:val="007615C1"/>
    <w:rsid w:val="00774E91"/>
    <w:rsid w:val="00780C5B"/>
    <w:rsid w:val="007905F3"/>
    <w:rsid w:val="00794660"/>
    <w:rsid w:val="007967C8"/>
    <w:rsid w:val="007A0763"/>
    <w:rsid w:val="007A377D"/>
    <w:rsid w:val="007A616B"/>
    <w:rsid w:val="007B235C"/>
    <w:rsid w:val="007C24AD"/>
    <w:rsid w:val="007D17F0"/>
    <w:rsid w:val="007E062B"/>
    <w:rsid w:val="007E127C"/>
    <w:rsid w:val="007E6722"/>
    <w:rsid w:val="00814B26"/>
    <w:rsid w:val="008162F6"/>
    <w:rsid w:val="00816808"/>
    <w:rsid w:val="00820BA1"/>
    <w:rsid w:val="00825099"/>
    <w:rsid w:val="008314C2"/>
    <w:rsid w:val="00833F58"/>
    <w:rsid w:val="00842610"/>
    <w:rsid w:val="00846960"/>
    <w:rsid w:val="0087321E"/>
    <w:rsid w:val="00886489"/>
    <w:rsid w:val="00895BD6"/>
    <w:rsid w:val="0089694B"/>
    <w:rsid w:val="008A1978"/>
    <w:rsid w:val="008A3C9A"/>
    <w:rsid w:val="008A6E7A"/>
    <w:rsid w:val="008B37CE"/>
    <w:rsid w:val="008C1A30"/>
    <w:rsid w:val="008C2FBB"/>
    <w:rsid w:val="009018EA"/>
    <w:rsid w:val="00903740"/>
    <w:rsid w:val="00931C08"/>
    <w:rsid w:val="00934F7D"/>
    <w:rsid w:val="00946D86"/>
    <w:rsid w:val="00952AE7"/>
    <w:rsid w:val="00952CBD"/>
    <w:rsid w:val="0096360F"/>
    <w:rsid w:val="00972A6C"/>
    <w:rsid w:val="0097360F"/>
    <w:rsid w:val="00974D1E"/>
    <w:rsid w:val="00975014"/>
    <w:rsid w:val="009756AE"/>
    <w:rsid w:val="009911F3"/>
    <w:rsid w:val="009A30D2"/>
    <w:rsid w:val="009B19D6"/>
    <w:rsid w:val="009B3962"/>
    <w:rsid w:val="009D0CD1"/>
    <w:rsid w:val="009E2819"/>
    <w:rsid w:val="009F6B75"/>
    <w:rsid w:val="00A00703"/>
    <w:rsid w:val="00A14F66"/>
    <w:rsid w:val="00A1547C"/>
    <w:rsid w:val="00A232C7"/>
    <w:rsid w:val="00A306E5"/>
    <w:rsid w:val="00A410FD"/>
    <w:rsid w:val="00A466F9"/>
    <w:rsid w:val="00A60734"/>
    <w:rsid w:val="00A61FC8"/>
    <w:rsid w:val="00A6547B"/>
    <w:rsid w:val="00A71B52"/>
    <w:rsid w:val="00A725B2"/>
    <w:rsid w:val="00A91E45"/>
    <w:rsid w:val="00AB71D5"/>
    <w:rsid w:val="00AB71D9"/>
    <w:rsid w:val="00AC0FED"/>
    <w:rsid w:val="00AC1297"/>
    <w:rsid w:val="00AC46D2"/>
    <w:rsid w:val="00AD0BBC"/>
    <w:rsid w:val="00AD5032"/>
    <w:rsid w:val="00AD5222"/>
    <w:rsid w:val="00AE0C5F"/>
    <w:rsid w:val="00AE32FE"/>
    <w:rsid w:val="00AE52FD"/>
    <w:rsid w:val="00AE77E4"/>
    <w:rsid w:val="00AF2462"/>
    <w:rsid w:val="00AF61AE"/>
    <w:rsid w:val="00B14AB0"/>
    <w:rsid w:val="00B15F02"/>
    <w:rsid w:val="00B41994"/>
    <w:rsid w:val="00B51B58"/>
    <w:rsid w:val="00B52CE1"/>
    <w:rsid w:val="00B57759"/>
    <w:rsid w:val="00B63010"/>
    <w:rsid w:val="00B70C44"/>
    <w:rsid w:val="00B81F3A"/>
    <w:rsid w:val="00B822AA"/>
    <w:rsid w:val="00B84B39"/>
    <w:rsid w:val="00B867D4"/>
    <w:rsid w:val="00B87ACB"/>
    <w:rsid w:val="00B87FF6"/>
    <w:rsid w:val="00BA1FFA"/>
    <w:rsid w:val="00BA4528"/>
    <w:rsid w:val="00BC09FA"/>
    <w:rsid w:val="00BC5BB0"/>
    <w:rsid w:val="00BD307C"/>
    <w:rsid w:val="00BD4F08"/>
    <w:rsid w:val="00BD54DE"/>
    <w:rsid w:val="00BE03E8"/>
    <w:rsid w:val="00BE6EFD"/>
    <w:rsid w:val="00BF7889"/>
    <w:rsid w:val="00C033AA"/>
    <w:rsid w:val="00C0798D"/>
    <w:rsid w:val="00C14957"/>
    <w:rsid w:val="00C20F65"/>
    <w:rsid w:val="00C24F44"/>
    <w:rsid w:val="00C279BE"/>
    <w:rsid w:val="00C54319"/>
    <w:rsid w:val="00C57C82"/>
    <w:rsid w:val="00C600B2"/>
    <w:rsid w:val="00C7597F"/>
    <w:rsid w:val="00C7729D"/>
    <w:rsid w:val="00C832A2"/>
    <w:rsid w:val="00C84751"/>
    <w:rsid w:val="00C850D2"/>
    <w:rsid w:val="00C96B22"/>
    <w:rsid w:val="00CA338D"/>
    <w:rsid w:val="00CA3957"/>
    <w:rsid w:val="00CA533F"/>
    <w:rsid w:val="00CA79C9"/>
    <w:rsid w:val="00CB6444"/>
    <w:rsid w:val="00CD4B0D"/>
    <w:rsid w:val="00CD74D2"/>
    <w:rsid w:val="00CE633D"/>
    <w:rsid w:val="00CF79DC"/>
    <w:rsid w:val="00D12DFA"/>
    <w:rsid w:val="00D16801"/>
    <w:rsid w:val="00D20E3E"/>
    <w:rsid w:val="00D2212F"/>
    <w:rsid w:val="00D341F0"/>
    <w:rsid w:val="00D5418B"/>
    <w:rsid w:val="00D7211E"/>
    <w:rsid w:val="00D93212"/>
    <w:rsid w:val="00DA4DC4"/>
    <w:rsid w:val="00DE493C"/>
    <w:rsid w:val="00DF0F68"/>
    <w:rsid w:val="00DF2CF8"/>
    <w:rsid w:val="00DF72A8"/>
    <w:rsid w:val="00E136AA"/>
    <w:rsid w:val="00E14DD4"/>
    <w:rsid w:val="00E22AEE"/>
    <w:rsid w:val="00E22B60"/>
    <w:rsid w:val="00E263A8"/>
    <w:rsid w:val="00E333BA"/>
    <w:rsid w:val="00E36A07"/>
    <w:rsid w:val="00E42828"/>
    <w:rsid w:val="00E54F61"/>
    <w:rsid w:val="00E666E4"/>
    <w:rsid w:val="00E72E41"/>
    <w:rsid w:val="00E73BBD"/>
    <w:rsid w:val="00E9162F"/>
    <w:rsid w:val="00EA5E5C"/>
    <w:rsid w:val="00EA7420"/>
    <w:rsid w:val="00ED095B"/>
    <w:rsid w:val="00EF61DA"/>
    <w:rsid w:val="00EF6B25"/>
    <w:rsid w:val="00F018BC"/>
    <w:rsid w:val="00F01BDD"/>
    <w:rsid w:val="00F04596"/>
    <w:rsid w:val="00F11500"/>
    <w:rsid w:val="00F15B5F"/>
    <w:rsid w:val="00F20DFC"/>
    <w:rsid w:val="00F2154A"/>
    <w:rsid w:val="00F228AF"/>
    <w:rsid w:val="00F26B28"/>
    <w:rsid w:val="00F322B7"/>
    <w:rsid w:val="00F375C0"/>
    <w:rsid w:val="00F46CEA"/>
    <w:rsid w:val="00F5201A"/>
    <w:rsid w:val="00F646A6"/>
    <w:rsid w:val="00F75C31"/>
    <w:rsid w:val="00F8005B"/>
    <w:rsid w:val="00F82159"/>
    <w:rsid w:val="00F877C7"/>
    <w:rsid w:val="00F97730"/>
    <w:rsid w:val="00FA0BE8"/>
    <w:rsid w:val="00FA17A2"/>
    <w:rsid w:val="00FA3231"/>
    <w:rsid w:val="00FC2AD3"/>
    <w:rsid w:val="00FE50AD"/>
    <w:rsid w:val="00FE5DD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5C0"/>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742E3C"/>
    <w:pPr>
      <w:keepNext/>
      <w:keepLines/>
      <w:numPr>
        <w:numId w:val="2"/>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742E3C"/>
    <w:pPr>
      <w:keepNext/>
      <w:keepLines/>
      <w:numPr>
        <w:ilvl w:val="1"/>
        <w:numId w:val="2"/>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742E3C"/>
    <w:pPr>
      <w:keepNext/>
      <w:keepLines/>
      <w:numPr>
        <w:ilvl w:val="2"/>
        <w:numId w:val="2"/>
      </w:numPr>
      <w:spacing w:before="40" w:after="0" w:line="259" w:lineRule="auto"/>
      <w:outlineLvl w:val="2"/>
    </w:pPr>
    <w:rPr>
      <w:rFonts w:asciiTheme="majorHAnsi" w:eastAsiaTheme="majorEastAsia" w:hAnsiTheme="majorHAnsi" w:cstheme="majorBidi"/>
      <w:b/>
      <w:color w:val="000000" w:themeColor="text1"/>
      <w:sz w:val="24"/>
      <w:szCs w:val="24"/>
      <w:lang w:val="en-ZW"/>
    </w:rPr>
  </w:style>
  <w:style w:type="paragraph" w:styleId="Heading4">
    <w:name w:val="heading 4"/>
    <w:basedOn w:val="Normal"/>
    <w:next w:val="Normal"/>
    <w:link w:val="Heading4Char"/>
    <w:uiPriority w:val="9"/>
    <w:unhideWhenUsed/>
    <w:qFormat/>
    <w:rsid w:val="00742E3C"/>
    <w:pPr>
      <w:keepNext/>
      <w:keepLines/>
      <w:numPr>
        <w:ilvl w:val="3"/>
        <w:numId w:val="2"/>
      </w:numPr>
      <w:spacing w:before="40" w:after="0" w:line="259" w:lineRule="auto"/>
      <w:outlineLvl w:val="3"/>
    </w:pPr>
    <w:rPr>
      <w:rFonts w:asciiTheme="majorHAnsi" w:eastAsiaTheme="majorEastAsia" w:hAnsiTheme="majorHAnsi" w:cstheme="majorBidi"/>
      <w:b/>
      <w:i/>
      <w:iCs/>
      <w:color w:val="000000" w:themeColor="text1"/>
      <w:sz w:val="24"/>
      <w:szCs w:val="22"/>
      <w:lang w:val="en-ZW"/>
    </w:rPr>
  </w:style>
  <w:style w:type="paragraph" w:styleId="Heading5">
    <w:name w:val="heading 5"/>
    <w:basedOn w:val="Normal"/>
    <w:next w:val="Normal"/>
    <w:link w:val="Heading5Char"/>
    <w:uiPriority w:val="9"/>
    <w:unhideWhenUsed/>
    <w:qFormat/>
    <w:rsid w:val="00742E3C"/>
    <w:pPr>
      <w:keepNext/>
      <w:keepLines/>
      <w:numPr>
        <w:ilvl w:val="4"/>
        <w:numId w:val="2"/>
      </w:numPr>
      <w:spacing w:before="40" w:after="0" w:line="259" w:lineRule="auto"/>
      <w:outlineLvl w:val="4"/>
    </w:pPr>
    <w:rPr>
      <w:rFonts w:asciiTheme="majorHAnsi" w:eastAsiaTheme="majorEastAsia" w:hAnsiTheme="majorHAnsi" w:cstheme="majorBidi"/>
      <w:color w:val="2F5496" w:themeColor="accent1" w:themeShade="BF"/>
      <w:sz w:val="22"/>
      <w:szCs w:val="22"/>
      <w:lang w:val="en-ZW"/>
    </w:rPr>
  </w:style>
  <w:style w:type="paragraph" w:styleId="Heading6">
    <w:name w:val="heading 6"/>
    <w:basedOn w:val="Normal"/>
    <w:next w:val="Normal"/>
    <w:link w:val="Heading6Char"/>
    <w:uiPriority w:val="9"/>
    <w:unhideWhenUsed/>
    <w:qFormat/>
    <w:rsid w:val="00742E3C"/>
    <w:pPr>
      <w:keepNext/>
      <w:keepLines/>
      <w:numPr>
        <w:ilvl w:val="5"/>
        <w:numId w:val="2"/>
      </w:numPr>
      <w:spacing w:before="40" w:after="0" w:line="259" w:lineRule="auto"/>
      <w:outlineLvl w:val="5"/>
    </w:pPr>
    <w:rPr>
      <w:rFonts w:asciiTheme="majorHAnsi" w:eastAsiaTheme="majorEastAsia" w:hAnsiTheme="majorHAnsi" w:cstheme="majorBidi"/>
      <w:color w:val="1F3763" w:themeColor="accent1" w:themeShade="7F"/>
      <w:sz w:val="22"/>
      <w:szCs w:val="22"/>
      <w:lang w:val="en-ZW"/>
    </w:rPr>
  </w:style>
  <w:style w:type="paragraph" w:styleId="Heading7">
    <w:name w:val="heading 7"/>
    <w:basedOn w:val="Normal"/>
    <w:next w:val="Normal"/>
    <w:link w:val="Heading7Char"/>
    <w:uiPriority w:val="9"/>
    <w:unhideWhenUsed/>
    <w:qFormat/>
    <w:rsid w:val="00742E3C"/>
    <w:pPr>
      <w:keepNext/>
      <w:keepLines/>
      <w:numPr>
        <w:ilvl w:val="6"/>
        <w:numId w:val="2"/>
      </w:numPr>
      <w:spacing w:before="40" w:after="0" w:line="259" w:lineRule="auto"/>
      <w:outlineLvl w:val="6"/>
    </w:pPr>
    <w:rPr>
      <w:rFonts w:asciiTheme="majorHAnsi" w:eastAsiaTheme="majorEastAsia" w:hAnsiTheme="majorHAnsi" w:cstheme="majorBidi"/>
      <w:i/>
      <w:iCs/>
      <w:color w:val="1F3763" w:themeColor="accent1" w:themeShade="7F"/>
      <w:sz w:val="22"/>
      <w:szCs w:val="22"/>
      <w:lang w:val="en-ZW"/>
    </w:rPr>
  </w:style>
  <w:style w:type="paragraph" w:styleId="Heading8">
    <w:name w:val="heading 8"/>
    <w:basedOn w:val="Normal"/>
    <w:next w:val="Normal"/>
    <w:link w:val="Heading8Char"/>
    <w:uiPriority w:val="9"/>
    <w:unhideWhenUsed/>
    <w:qFormat/>
    <w:rsid w:val="00742E3C"/>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unhideWhenUsed/>
    <w:qFormat/>
    <w:rsid w:val="00742E3C"/>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3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42E3C"/>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742E3C"/>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742E3C"/>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742E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42E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42E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42E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42E3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42E3C"/>
    <w:pPr>
      <w:spacing w:line="259" w:lineRule="auto"/>
      <w:ind w:left="720"/>
      <w:contextualSpacing/>
    </w:pPr>
    <w:rPr>
      <w:rFonts w:eastAsiaTheme="minorHAnsi"/>
      <w:sz w:val="22"/>
      <w:szCs w:val="22"/>
      <w:lang w:val="en-ZW"/>
    </w:rPr>
  </w:style>
  <w:style w:type="character" w:styleId="Emphasis">
    <w:name w:val="Emphasis"/>
    <w:basedOn w:val="DefaultParagraphFont"/>
    <w:uiPriority w:val="20"/>
    <w:qFormat/>
    <w:rsid w:val="00742E3C"/>
    <w:rPr>
      <w:i/>
      <w:iCs/>
    </w:rPr>
  </w:style>
  <w:style w:type="paragraph" w:styleId="NoSpacing">
    <w:name w:val="No Spacing"/>
    <w:uiPriority w:val="1"/>
    <w:qFormat/>
    <w:rsid w:val="00A1547C"/>
    <w:pPr>
      <w:spacing w:after="0" w:line="240" w:lineRule="auto"/>
    </w:pPr>
    <w:rPr>
      <w:rFonts w:eastAsiaTheme="minorEastAsia"/>
      <w:sz w:val="21"/>
      <w:szCs w:val="21"/>
      <w:lang w:val="en-US"/>
    </w:rPr>
  </w:style>
  <w:style w:type="paragraph" w:customStyle="1" w:styleId="x-hidden-focus">
    <w:name w:val="x-hidden-focus"/>
    <w:basedOn w:val="Normal"/>
    <w:rsid w:val="00201687"/>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151966"/>
    <w:rPr>
      <w:b/>
      <w:bCs/>
    </w:rPr>
  </w:style>
  <w:style w:type="character" w:styleId="Hyperlink">
    <w:name w:val="Hyperlink"/>
    <w:basedOn w:val="DefaultParagraphFont"/>
    <w:uiPriority w:val="99"/>
    <w:unhideWhenUsed/>
    <w:rsid w:val="00376088"/>
    <w:rPr>
      <w:color w:val="0000FF"/>
      <w:u w:val="single"/>
    </w:rPr>
  </w:style>
  <w:style w:type="paragraph" w:styleId="BalloonText">
    <w:name w:val="Balloon Text"/>
    <w:basedOn w:val="Normal"/>
    <w:link w:val="BalloonTextChar"/>
    <w:uiPriority w:val="99"/>
    <w:semiHidden/>
    <w:unhideWhenUsed/>
    <w:rsid w:val="00C85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0D2"/>
    <w:rPr>
      <w:rFonts w:ascii="Segoe UI" w:eastAsiaTheme="minorEastAsia" w:hAnsi="Segoe UI" w:cs="Segoe UI"/>
      <w:sz w:val="18"/>
      <w:szCs w:val="18"/>
      <w:lang w:val="en-US"/>
    </w:rPr>
  </w:style>
  <w:style w:type="table" w:styleId="TableGrid">
    <w:name w:val="Table Grid"/>
    <w:basedOn w:val="TableNormal"/>
    <w:uiPriority w:val="39"/>
    <w:rsid w:val="000F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46A6"/>
    <w:rPr>
      <w:sz w:val="16"/>
      <w:szCs w:val="16"/>
    </w:rPr>
  </w:style>
  <w:style w:type="paragraph" w:styleId="CommentText">
    <w:name w:val="annotation text"/>
    <w:basedOn w:val="Normal"/>
    <w:link w:val="CommentTextChar"/>
    <w:uiPriority w:val="99"/>
    <w:semiHidden/>
    <w:unhideWhenUsed/>
    <w:rsid w:val="00F646A6"/>
    <w:pPr>
      <w:spacing w:line="240" w:lineRule="auto"/>
    </w:pPr>
    <w:rPr>
      <w:sz w:val="20"/>
      <w:szCs w:val="20"/>
    </w:rPr>
  </w:style>
  <w:style w:type="character" w:customStyle="1" w:styleId="CommentTextChar">
    <w:name w:val="Comment Text Char"/>
    <w:basedOn w:val="DefaultParagraphFont"/>
    <w:link w:val="CommentText"/>
    <w:uiPriority w:val="99"/>
    <w:semiHidden/>
    <w:rsid w:val="00F646A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646A6"/>
    <w:rPr>
      <w:b/>
      <w:bCs/>
    </w:rPr>
  </w:style>
  <w:style w:type="character" w:customStyle="1" w:styleId="CommentSubjectChar">
    <w:name w:val="Comment Subject Char"/>
    <w:basedOn w:val="CommentTextChar"/>
    <w:link w:val="CommentSubject"/>
    <w:uiPriority w:val="99"/>
    <w:semiHidden/>
    <w:rsid w:val="00F646A6"/>
    <w:rPr>
      <w:rFonts w:eastAsiaTheme="minorEastAsia"/>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5C0"/>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742E3C"/>
    <w:pPr>
      <w:keepNext/>
      <w:keepLines/>
      <w:numPr>
        <w:numId w:val="2"/>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742E3C"/>
    <w:pPr>
      <w:keepNext/>
      <w:keepLines/>
      <w:numPr>
        <w:ilvl w:val="1"/>
        <w:numId w:val="2"/>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742E3C"/>
    <w:pPr>
      <w:keepNext/>
      <w:keepLines/>
      <w:numPr>
        <w:ilvl w:val="2"/>
        <w:numId w:val="2"/>
      </w:numPr>
      <w:spacing w:before="40" w:after="0" w:line="259" w:lineRule="auto"/>
      <w:outlineLvl w:val="2"/>
    </w:pPr>
    <w:rPr>
      <w:rFonts w:asciiTheme="majorHAnsi" w:eastAsiaTheme="majorEastAsia" w:hAnsiTheme="majorHAnsi" w:cstheme="majorBidi"/>
      <w:b/>
      <w:color w:val="000000" w:themeColor="text1"/>
      <w:sz w:val="24"/>
      <w:szCs w:val="24"/>
      <w:lang w:val="en-ZW"/>
    </w:rPr>
  </w:style>
  <w:style w:type="paragraph" w:styleId="Heading4">
    <w:name w:val="heading 4"/>
    <w:basedOn w:val="Normal"/>
    <w:next w:val="Normal"/>
    <w:link w:val="Heading4Char"/>
    <w:uiPriority w:val="9"/>
    <w:unhideWhenUsed/>
    <w:qFormat/>
    <w:rsid w:val="00742E3C"/>
    <w:pPr>
      <w:keepNext/>
      <w:keepLines/>
      <w:numPr>
        <w:ilvl w:val="3"/>
        <w:numId w:val="2"/>
      </w:numPr>
      <w:spacing w:before="40" w:after="0" w:line="259" w:lineRule="auto"/>
      <w:outlineLvl w:val="3"/>
    </w:pPr>
    <w:rPr>
      <w:rFonts w:asciiTheme="majorHAnsi" w:eastAsiaTheme="majorEastAsia" w:hAnsiTheme="majorHAnsi" w:cstheme="majorBidi"/>
      <w:b/>
      <w:i/>
      <w:iCs/>
      <w:color w:val="000000" w:themeColor="text1"/>
      <w:sz w:val="24"/>
      <w:szCs w:val="22"/>
      <w:lang w:val="en-ZW"/>
    </w:rPr>
  </w:style>
  <w:style w:type="paragraph" w:styleId="Heading5">
    <w:name w:val="heading 5"/>
    <w:basedOn w:val="Normal"/>
    <w:next w:val="Normal"/>
    <w:link w:val="Heading5Char"/>
    <w:uiPriority w:val="9"/>
    <w:unhideWhenUsed/>
    <w:qFormat/>
    <w:rsid w:val="00742E3C"/>
    <w:pPr>
      <w:keepNext/>
      <w:keepLines/>
      <w:numPr>
        <w:ilvl w:val="4"/>
        <w:numId w:val="2"/>
      </w:numPr>
      <w:spacing w:before="40" w:after="0" w:line="259" w:lineRule="auto"/>
      <w:outlineLvl w:val="4"/>
    </w:pPr>
    <w:rPr>
      <w:rFonts w:asciiTheme="majorHAnsi" w:eastAsiaTheme="majorEastAsia" w:hAnsiTheme="majorHAnsi" w:cstheme="majorBidi"/>
      <w:color w:val="2F5496" w:themeColor="accent1" w:themeShade="BF"/>
      <w:sz w:val="22"/>
      <w:szCs w:val="22"/>
      <w:lang w:val="en-ZW"/>
    </w:rPr>
  </w:style>
  <w:style w:type="paragraph" w:styleId="Heading6">
    <w:name w:val="heading 6"/>
    <w:basedOn w:val="Normal"/>
    <w:next w:val="Normal"/>
    <w:link w:val="Heading6Char"/>
    <w:uiPriority w:val="9"/>
    <w:unhideWhenUsed/>
    <w:qFormat/>
    <w:rsid w:val="00742E3C"/>
    <w:pPr>
      <w:keepNext/>
      <w:keepLines/>
      <w:numPr>
        <w:ilvl w:val="5"/>
        <w:numId w:val="2"/>
      </w:numPr>
      <w:spacing w:before="40" w:after="0" w:line="259" w:lineRule="auto"/>
      <w:outlineLvl w:val="5"/>
    </w:pPr>
    <w:rPr>
      <w:rFonts w:asciiTheme="majorHAnsi" w:eastAsiaTheme="majorEastAsia" w:hAnsiTheme="majorHAnsi" w:cstheme="majorBidi"/>
      <w:color w:val="1F3763" w:themeColor="accent1" w:themeShade="7F"/>
      <w:sz w:val="22"/>
      <w:szCs w:val="22"/>
      <w:lang w:val="en-ZW"/>
    </w:rPr>
  </w:style>
  <w:style w:type="paragraph" w:styleId="Heading7">
    <w:name w:val="heading 7"/>
    <w:basedOn w:val="Normal"/>
    <w:next w:val="Normal"/>
    <w:link w:val="Heading7Char"/>
    <w:uiPriority w:val="9"/>
    <w:unhideWhenUsed/>
    <w:qFormat/>
    <w:rsid w:val="00742E3C"/>
    <w:pPr>
      <w:keepNext/>
      <w:keepLines/>
      <w:numPr>
        <w:ilvl w:val="6"/>
        <w:numId w:val="2"/>
      </w:numPr>
      <w:spacing w:before="40" w:after="0" w:line="259" w:lineRule="auto"/>
      <w:outlineLvl w:val="6"/>
    </w:pPr>
    <w:rPr>
      <w:rFonts w:asciiTheme="majorHAnsi" w:eastAsiaTheme="majorEastAsia" w:hAnsiTheme="majorHAnsi" w:cstheme="majorBidi"/>
      <w:i/>
      <w:iCs/>
      <w:color w:val="1F3763" w:themeColor="accent1" w:themeShade="7F"/>
      <w:sz w:val="22"/>
      <w:szCs w:val="22"/>
      <w:lang w:val="en-ZW"/>
    </w:rPr>
  </w:style>
  <w:style w:type="paragraph" w:styleId="Heading8">
    <w:name w:val="heading 8"/>
    <w:basedOn w:val="Normal"/>
    <w:next w:val="Normal"/>
    <w:link w:val="Heading8Char"/>
    <w:uiPriority w:val="9"/>
    <w:unhideWhenUsed/>
    <w:qFormat/>
    <w:rsid w:val="00742E3C"/>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unhideWhenUsed/>
    <w:qFormat/>
    <w:rsid w:val="00742E3C"/>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3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42E3C"/>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742E3C"/>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742E3C"/>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742E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42E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42E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42E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42E3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42E3C"/>
    <w:pPr>
      <w:spacing w:line="259" w:lineRule="auto"/>
      <w:ind w:left="720"/>
      <w:contextualSpacing/>
    </w:pPr>
    <w:rPr>
      <w:rFonts w:eastAsiaTheme="minorHAnsi"/>
      <w:sz w:val="22"/>
      <w:szCs w:val="22"/>
      <w:lang w:val="en-ZW"/>
    </w:rPr>
  </w:style>
  <w:style w:type="character" w:styleId="Emphasis">
    <w:name w:val="Emphasis"/>
    <w:basedOn w:val="DefaultParagraphFont"/>
    <w:uiPriority w:val="20"/>
    <w:qFormat/>
    <w:rsid w:val="00742E3C"/>
    <w:rPr>
      <w:i/>
      <w:iCs/>
    </w:rPr>
  </w:style>
  <w:style w:type="paragraph" w:styleId="NoSpacing">
    <w:name w:val="No Spacing"/>
    <w:uiPriority w:val="1"/>
    <w:qFormat/>
    <w:rsid w:val="00A1547C"/>
    <w:pPr>
      <w:spacing w:after="0" w:line="240" w:lineRule="auto"/>
    </w:pPr>
    <w:rPr>
      <w:rFonts w:eastAsiaTheme="minorEastAsia"/>
      <w:sz w:val="21"/>
      <w:szCs w:val="21"/>
      <w:lang w:val="en-US"/>
    </w:rPr>
  </w:style>
  <w:style w:type="paragraph" w:customStyle="1" w:styleId="x-hidden-focus">
    <w:name w:val="x-hidden-focus"/>
    <w:basedOn w:val="Normal"/>
    <w:rsid w:val="00201687"/>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151966"/>
    <w:rPr>
      <w:b/>
      <w:bCs/>
    </w:rPr>
  </w:style>
  <w:style w:type="character" w:styleId="Hyperlink">
    <w:name w:val="Hyperlink"/>
    <w:basedOn w:val="DefaultParagraphFont"/>
    <w:uiPriority w:val="99"/>
    <w:unhideWhenUsed/>
    <w:rsid w:val="00376088"/>
    <w:rPr>
      <w:color w:val="0000FF"/>
      <w:u w:val="single"/>
    </w:rPr>
  </w:style>
  <w:style w:type="paragraph" w:styleId="BalloonText">
    <w:name w:val="Balloon Text"/>
    <w:basedOn w:val="Normal"/>
    <w:link w:val="BalloonTextChar"/>
    <w:uiPriority w:val="99"/>
    <w:semiHidden/>
    <w:unhideWhenUsed/>
    <w:rsid w:val="00C85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0D2"/>
    <w:rPr>
      <w:rFonts w:ascii="Segoe UI" w:eastAsiaTheme="minorEastAsia" w:hAnsi="Segoe UI" w:cs="Segoe UI"/>
      <w:sz w:val="18"/>
      <w:szCs w:val="18"/>
      <w:lang w:val="en-US"/>
    </w:rPr>
  </w:style>
  <w:style w:type="table" w:styleId="TableGrid">
    <w:name w:val="Table Grid"/>
    <w:basedOn w:val="TableNormal"/>
    <w:uiPriority w:val="39"/>
    <w:rsid w:val="000F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46A6"/>
    <w:rPr>
      <w:sz w:val="16"/>
      <w:szCs w:val="16"/>
    </w:rPr>
  </w:style>
  <w:style w:type="paragraph" w:styleId="CommentText">
    <w:name w:val="annotation text"/>
    <w:basedOn w:val="Normal"/>
    <w:link w:val="CommentTextChar"/>
    <w:uiPriority w:val="99"/>
    <w:semiHidden/>
    <w:unhideWhenUsed/>
    <w:rsid w:val="00F646A6"/>
    <w:pPr>
      <w:spacing w:line="240" w:lineRule="auto"/>
    </w:pPr>
    <w:rPr>
      <w:sz w:val="20"/>
      <w:szCs w:val="20"/>
    </w:rPr>
  </w:style>
  <w:style w:type="character" w:customStyle="1" w:styleId="CommentTextChar">
    <w:name w:val="Comment Text Char"/>
    <w:basedOn w:val="DefaultParagraphFont"/>
    <w:link w:val="CommentText"/>
    <w:uiPriority w:val="99"/>
    <w:semiHidden/>
    <w:rsid w:val="00F646A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646A6"/>
    <w:rPr>
      <w:b/>
      <w:bCs/>
    </w:rPr>
  </w:style>
  <w:style w:type="character" w:customStyle="1" w:styleId="CommentSubjectChar">
    <w:name w:val="Comment Subject Char"/>
    <w:basedOn w:val="CommentTextChar"/>
    <w:link w:val="CommentSubject"/>
    <w:uiPriority w:val="99"/>
    <w:semiHidden/>
    <w:rsid w:val="00F646A6"/>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1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package" Target="embeddings/Microsoft_Visio_Drawing566.vsdx"/><Relationship Id="rId3" Type="http://schemas.microsoft.com/office/2007/relationships/stylesWithEffects" Target="stylesWithEffects.xml"/><Relationship Id="rId7" Type="http://schemas.openxmlformats.org/officeDocument/2006/relationships/package" Target="embeddings/Microsoft_Visio_Drawing11.vsdx"/><Relationship Id="rId12" Type="http://schemas.openxmlformats.org/officeDocument/2006/relationships/comments" Target="comments.xm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5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233.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22.vsdx"/><Relationship Id="rId14" Type="http://schemas.openxmlformats.org/officeDocument/2006/relationships/package" Target="embeddings/Microsoft_Visio_Drawing34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1</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Administrator@COLVEST1.CO.ZW</dc:creator>
  <cp:keywords/>
  <dc:description/>
  <cp:lastModifiedBy>Administrator@COLVEST2.co.zw</cp:lastModifiedBy>
  <cp:revision>33</cp:revision>
  <dcterms:created xsi:type="dcterms:W3CDTF">2019-09-10T10:45:00Z</dcterms:created>
  <dcterms:modified xsi:type="dcterms:W3CDTF">2019-09-10T18:56:00Z</dcterms:modified>
</cp:coreProperties>
</file>