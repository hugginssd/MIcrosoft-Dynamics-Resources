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690F85" w14:textId="34C934C0" w:rsidR="001D3632" w:rsidRPr="00BD3A40" w:rsidRDefault="00407EFA" w:rsidP="007538D7">
      <w:pPr>
        <w:pStyle w:val="Heading1"/>
        <w:jc w:val="both"/>
      </w:pPr>
      <w:r w:rsidRPr="00BD3A40">
        <w:t>Cash &amp; Bank Management</w:t>
      </w:r>
    </w:p>
    <w:p w14:paraId="29851325" w14:textId="3B4E6D04" w:rsidR="001D3632" w:rsidRPr="00BD3A40" w:rsidRDefault="001D3632" w:rsidP="007538D7">
      <w:pPr>
        <w:jc w:val="both"/>
        <w:rPr>
          <w:rFonts w:asciiTheme="majorHAnsi" w:hAnsiTheme="majorHAnsi"/>
          <w:b/>
          <w:bCs/>
          <w:sz w:val="24"/>
          <w:szCs w:val="24"/>
        </w:rPr>
      </w:pPr>
      <w:bookmarkStart w:id="0" w:name="_Toc15391804"/>
      <w:r w:rsidRPr="00BD3A40">
        <w:rPr>
          <w:rFonts w:asciiTheme="majorHAnsi" w:hAnsiTheme="majorHAnsi"/>
          <w:b/>
          <w:bCs/>
          <w:sz w:val="24"/>
          <w:szCs w:val="24"/>
        </w:rPr>
        <w:t>Core Business Process</w:t>
      </w:r>
      <w:bookmarkEnd w:id="0"/>
    </w:p>
    <w:p w14:paraId="4AB911D6" w14:textId="79493085" w:rsidR="00B766A9" w:rsidRPr="00BD3A40" w:rsidRDefault="00B766A9" w:rsidP="007538D7">
      <w:pPr>
        <w:jc w:val="both"/>
        <w:rPr>
          <w:rFonts w:asciiTheme="majorHAnsi" w:hAnsiTheme="majorHAnsi"/>
          <w:sz w:val="22"/>
          <w:szCs w:val="22"/>
          <w:lang w:val="en-ZW"/>
        </w:rPr>
      </w:pPr>
      <w:r w:rsidRPr="00BD3A40">
        <w:rPr>
          <w:rFonts w:asciiTheme="majorHAnsi" w:hAnsiTheme="majorHAnsi" w:cs="Segoe UI"/>
          <w:color w:val="000000"/>
          <w:sz w:val="22"/>
          <w:szCs w:val="22"/>
          <w:shd w:val="clear" w:color="auto" w:fill="FFFFFF"/>
        </w:rPr>
        <w:t xml:space="preserve">Under Cash </w:t>
      </w:r>
      <w:proofErr w:type="spellStart"/>
      <w:r w:rsidRPr="00BD3A40">
        <w:rPr>
          <w:rFonts w:asciiTheme="majorHAnsi" w:hAnsiTheme="majorHAnsi" w:cs="Segoe UI"/>
          <w:color w:val="000000"/>
          <w:sz w:val="22"/>
          <w:szCs w:val="22"/>
          <w:shd w:val="clear" w:color="auto" w:fill="FFFFFF"/>
        </w:rPr>
        <w:t>Management</w:t>
      </w:r>
      <w:proofErr w:type="gramStart"/>
      <w:ins w:id="1" w:author="Martin Razunguzwa" w:date="2019-09-09T08:36:00Z">
        <w:r w:rsidR="00700CCF">
          <w:rPr>
            <w:rFonts w:asciiTheme="majorHAnsi" w:hAnsiTheme="majorHAnsi" w:cs="Segoe UI"/>
            <w:color w:val="000000"/>
            <w:sz w:val="22"/>
            <w:szCs w:val="22"/>
            <w:shd w:val="clear" w:color="auto" w:fill="FFFFFF"/>
          </w:rPr>
          <w:t>,</w:t>
        </w:r>
      </w:ins>
      <w:proofErr w:type="gramEnd"/>
      <w:del w:id="2" w:author="Martin Razunguzwa" w:date="2019-09-09T08:36:00Z">
        <w:r w:rsidRPr="00BD3A40" w:rsidDel="00700CCF">
          <w:rPr>
            <w:rFonts w:asciiTheme="majorHAnsi" w:hAnsiTheme="majorHAnsi" w:cs="Segoe UI"/>
            <w:color w:val="000000"/>
            <w:sz w:val="22"/>
            <w:szCs w:val="22"/>
            <w:shd w:val="clear" w:color="auto" w:fill="FFFFFF"/>
          </w:rPr>
          <w:delText xml:space="preserve"> </w:delText>
        </w:r>
      </w:del>
      <w:r w:rsidRPr="00BD3A40">
        <w:rPr>
          <w:rFonts w:asciiTheme="majorHAnsi" w:hAnsiTheme="majorHAnsi" w:cs="Segoe UI"/>
          <w:color w:val="000000"/>
          <w:sz w:val="22"/>
          <w:szCs w:val="22"/>
          <w:shd w:val="clear" w:color="auto" w:fill="FFFFFF"/>
        </w:rPr>
        <w:t>FC</w:t>
      </w:r>
      <w:proofErr w:type="spellEnd"/>
      <w:r w:rsidRPr="00BD3A40">
        <w:rPr>
          <w:rFonts w:asciiTheme="majorHAnsi" w:hAnsiTheme="majorHAnsi" w:cs="Segoe UI"/>
          <w:color w:val="000000"/>
          <w:sz w:val="22"/>
          <w:szCs w:val="22"/>
          <w:shd w:val="clear" w:color="auto" w:fill="FFFFFF"/>
        </w:rPr>
        <w:t xml:space="preserve"> Platinum Holdings generate</w:t>
      </w:r>
      <w:ins w:id="3" w:author="Martin Razunguzwa" w:date="2019-09-09T08:37:00Z">
        <w:r w:rsidR="00700CCF">
          <w:rPr>
            <w:rFonts w:asciiTheme="majorHAnsi" w:hAnsiTheme="majorHAnsi" w:cs="Segoe UI"/>
            <w:color w:val="000000"/>
            <w:sz w:val="22"/>
            <w:szCs w:val="22"/>
            <w:shd w:val="clear" w:color="auto" w:fill="FFFFFF"/>
          </w:rPr>
          <w:t>s</w:t>
        </w:r>
      </w:ins>
      <w:r w:rsidRPr="00BD3A40">
        <w:rPr>
          <w:rFonts w:asciiTheme="majorHAnsi" w:hAnsiTheme="majorHAnsi" w:cs="Segoe UI"/>
          <w:color w:val="000000"/>
          <w:sz w:val="22"/>
          <w:szCs w:val="22"/>
          <w:shd w:val="clear" w:color="auto" w:fill="FFFFFF"/>
        </w:rPr>
        <w:t xml:space="preserve"> reports on bank transactions and transaction history, cash receipt deposits, and fund transfers</w:t>
      </w:r>
      <w:ins w:id="4" w:author="Martin Razunguzwa" w:date="2019-09-09T09:42:00Z">
        <w:r w:rsidR="0056607F">
          <w:rPr>
            <w:rFonts w:asciiTheme="majorHAnsi" w:hAnsiTheme="majorHAnsi" w:cs="Segoe UI"/>
            <w:color w:val="000000"/>
            <w:sz w:val="22"/>
            <w:szCs w:val="22"/>
            <w:shd w:val="clear" w:color="auto" w:fill="FFFFFF"/>
          </w:rPr>
          <w:t>,</w:t>
        </w:r>
      </w:ins>
      <w:r w:rsidRPr="00BD3A40">
        <w:rPr>
          <w:rFonts w:asciiTheme="majorHAnsi" w:hAnsiTheme="majorHAnsi" w:cs="Segoe UI"/>
          <w:color w:val="000000"/>
          <w:sz w:val="22"/>
          <w:szCs w:val="22"/>
          <w:shd w:val="clear" w:color="auto" w:fill="FFFFFF"/>
        </w:rPr>
        <w:t xml:space="preserve"> </w:t>
      </w:r>
      <w:del w:id="5" w:author="Martin Razunguzwa" w:date="2019-09-09T09:42:00Z">
        <w:r w:rsidRPr="00BD3A40" w:rsidDel="0056607F">
          <w:rPr>
            <w:rFonts w:asciiTheme="majorHAnsi" w:hAnsiTheme="majorHAnsi" w:cs="Segoe UI"/>
            <w:color w:val="000000"/>
            <w:sz w:val="22"/>
            <w:szCs w:val="22"/>
            <w:shd w:val="clear" w:color="auto" w:fill="FFFFFF"/>
          </w:rPr>
          <w:delText>for a cash</w:delText>
        </w:r>
      </w:del>
      <w:r w:rsidRPr="00BD3A40">
        <w:rPr>
          <w:rFonts w:asciiTheme="majorHAnsi" w:hAnsiTheme="majorHAnsi" w:cs="Segoe UI"/>
          <w:color w:val="000000"/>
          <w:sz w:val="22"/>
          <w:szCs w:val="22"/>
          <w:shd w:val="clear" w:color="auto" w:fill="FFFFFF"/>
        </w:rPr>
        <w:t xml:space="preserve">, cash account activity, and Cash Management transactions. For example, they can display current bank account balances or account balances by period, bank accounts </w:t>
      </w:r>
      <w:r w:rsidR="00462CC1" w:rsidRPr="00BD3A40">
        <w:rPr>
          <w:rFonts w:asciiTheme="majorHAnsi" w:hAnsiTheme="majorHAnsi" w:cs="Segoe UI"/>
          <w:color w:val="000000"/>
          <w:sz w:val="22"/>
          <w:szCs w:val="22"/>
          <w:shd w:val="clear" w:color="auto" w:fill="FFFFFF"/>
        </w:rPr>
        <w:t>balance</w:t>
      </w:r>
      <w:r w:rsidRPr="00BD3A40">
        <w:rPr>
          <w:rFonts w:asciiTheme="majorHAnsi" w:hAnsiTheme="majorHAnsi" w:cs="Segoe UI"/>
          <w:color w:val="000000"/>
          <w:sz w:val="22"/>
          <w:szCs w:val="22"/>
          <w:shd w:val="clear" w:color="auto" w:fill="FFFFFF"/>
        </w:rPr>
        <w:t xml:space="preserve"> in an alternate currency, and specific types of bank transactions for a cash code.</w:t>
      </w:r>
      <w:r w:rsidR="00462CC1" w:rsidRPr="00BD3A40">
        <w:rPr>
          <w:rFonts w:asciiTheme="majorHAnsi" w:hAnsiTheme="majorHAnsi" w:cs="Segoe UI"/>
          <w:color w:val="000000"/>
          <w:sz w:val="22"/>
          <w:szCs w:val="22"/>
          <w:shd w:val="clear" w:color="auto" w:fill="FFFFFF"/>
        </w:rPr>
        <w:t xml:space="preserve"> </w:t>
      </w:r>
      <w:ins w:id="6" w:author="Martin Razunguzwa" w:date="2019-09-09T09:44:00Z">
        <w:r w:rsidR="0056607F">
          <w:rPr>
            <w:rFonts w:asciiTheme="majorHAnsi" w:hAnsiTheme="majorHAnsi" w:cs="Segoe UI"/>
            <w:color w:val="000000"/>
            <w:sz w:val="22"/>
            <w:szCs w:val="22"/>
            <w:shd w:val="clear" w:color="auto" w:fill="FFFFFF"/>
          </w:rPr>
          <w:t xml:space="preserve">FC Platinum also </w:t>
        </w:r>
      </w:ins>
      <w:ins w:id="7" w:author="Martin Razunguzwa" w:date="2019-09-09T09:45:00Z">
        <w:r w:rsidR="0056607F">
          <w:rPr>
            <w:rFonts w:asciiTheme="majorHAnsi" w:hAnsiTheme="majorHAnsi" w:cs="Segoe UI"/>
            <w:color w:val="000000"/>
            <w:sz w:val="22"/>
            <w:szCs w:val="22"/>
            <w:shd w:val="clear" w:color="auto" w:fill="FFFFFF"/>
          </w:rPr>
          <w:t>reconcile</w:t>
        </w:r>
      </w:ins>
      <w:ins w:id="8" w:author="Martin Razunguzwa" w:date="2019-09-09T14:56:00Z">
        <w:r w:rsidR="009A645F">
          <w:rPr>
            <w:rFonts w:asciiTheme="majorHAnsi" w:hAnsiTheme="majorHAnsi" w:cs="Segoe UI"/>
            <w:color w:val="000000"/>
            <w:sz w:val="22"/>
            <w:szCs w:val="22"/>
            <w:shd w:val="clear" w:color="auto" w:fill="FFFFFF"/>
          </w:rPr>
          <w:t>s</w:t>
        </w:r>
      </w:ins>
      <w:ins w:id="9" w:author="Martin Razunguzwa" w:date="2019-09-09T09:45:00Z">
        <w:r w:rsidR="0056607F">
          <w:rPr>
            <w:rFonts w:asciiTheme="majorHAnsi" w:hAnsiTheme="majorHAnsi" w:cs="Segoe UI"/>
            <w:color w:val="000000"/>
            <w:sz w:val="22"/>
            <w:szCs w:val="22"/>
            <w:shd w:val="clear" w:color="auto" w:fill="FFFFFF"/>
          </w:rPr>
          <w:t xml:space="preserve"> bank statements using bank and cash management. </w:t>
        </w:r>
      </w:ins>
      <w:r w:rsidR="00462CC1" w:rsidRPr="00BD3A40">
        <w:rPr>
          <w:rFonts w:asciiTheme="majorHAnsi" w:hAnsiTheme="majorHAnsi" w:cs="Segoe UI"/>
          <w:color w:val="000000"/>
          <w:sz w:val="22"/>
          <w:szCs w:val="22"/>
          <w:shd w:val="clear" w:color="auto" w:fill="FFFFFF"/>
        </w:rPr>
        <w:t>This is basically the main objectives of this module.</w:t>
      </w:r>
    </w:p>
    <w:p w14:paraId="3013A5AB" w14:textId="270B533F" w:rsidR="001D3632" w:rsidRPr="00BD3A40" w:rsidRDefault="00992879" w:rsidP="007538D7">
      <w:pPr>
        <w:pStyle w:val="Heading2"/>
        <w:jc w:val="both"/>
      </w:pPr>
      <w:r w:rsidRPr="00BD3A40">
        <w:t>Prerequisites</w:t>
      </w:r>
    </w:p>
    <w:p w14:paraId="6A25CEF2" w14:textId="1D99A5A1" w:rsidR="00D24B23" w:rsidRPr="00BD3A40" w:rsidRDefault="009D47BB" w:rsidP="007538D7">
      <w:pPr>
        <w:pStyle w:val="ListParagraph"/>
        <w:numPr>
          <w:ilvl w:val="0"/>
          <w:numId w:val="17"/>
        </w:numPr>
        <w:spacing w:line="240" w:lineRule="auto"/>
        <w:jc w:val="both"/>
        <w:rPr>
          <w:rFonts w:asciiTheme="majorHAnsi" w:hAnsiTheme="majorHAnsi"/>
          <w:b/>
          <w:bCs/>
          <w:sz w:val="24"/>
          <w:szCs w:val="24"/>
        </w:rPr>
      </w:pPr>
      <w:r w:rsidRPr="00BD3A40">
        <w:rPr>
          <w:rFonts w:asciiTheme="majorHAnsi" w:hAnsiTheme="majorHAnsi"/>
          <w:b/>
          <w:bCs/>
          <w:sz w:val="24"/>
          <w:szCs w:val="24"/>
        </w:rPr>
        <w:t>Bank accounts</w:t>
      </w:r>
    </w:p>
    <w:p w14:paraId="23FF2B75" w14:textId="24F7B2BE" w:rsidR="002A61A2" w:rsidRPr="00BD3A40" w:rsidRDefault="00267AEE" w:rsidP="007538D7">
      <w:pPr>
        <w:ind w:left="720"/>
        <w:jc w:val="both"/>
        <w:rPr>
          <w:rFonts w:asciiTheme="majorHAnsi" w:hAnsiTheme="majorHAnsi"/>
          <w:b/>
          <w:bCs/>
          <w:sz w:val="22"/>
          <w:szCs w:val="22"/>
          <w:lang w:val="en-ZW"/>
        </w:rPr>
      </w:pPr>
      <w:r w:rsidRPr="00BD3A40">
        <w:rPr>
          <w:rFonts w:asciiTheme="majorHAnsi" w:hAnsiTheme="majorHAnsi"/>
          <w:sz w:val="22"/>
          <w:szCs w:val="22"/>
          <w:lang w:val="en-ZW"/>
        </w:rPr>
        <w:t xml:space="preserve">This allows the company and </w:t>
      </w:r>
      <w:ins w:id="10" w:author="Martin Razunguzwa" w:date="2019-09-07T19:46:00Z">
        <w:r w:rsidR="00B84E62">
          <w:rPr>
            <w:rFonts w:asciiTheme="majorHAnsi" w:hAnsiTheme="majorHAnsi"/>
            <w:sz w:val="22"/>
            <w:szCs w:val="22"/>
            <w:lang w:val="en-ZW"/>
          </w:rPr>
          <w:t>stakeholders</w:t>
        </w:r>
      </w:ins>
      <w:del w:id="11" w:author="Martin Razunguzwa" w:date="2019-09-07T19:46:00Z">
        <w:r w:rsidRPr="00BD3A40" w:rsidDel="00B84E62">
          <w:rPr>
            <w:rFonts w:asciiTheme="majorHAnsi" w:hAnsiTheme="majorHAnsi"/>
            <w:sz w:val="22"/>
            <w:szCs w:val="22"/>
            <w:lang w:val="en-ZW"/>
          </w:rPr>
          <w:delText>the customer</w:delText>
        </w:r>
      </w:del>
      <w:r w:rsidRPr="00BD3A40">
        <w:rPr>
          <w:rFonts w:asciiTheme="majorHAnsi" w:hAnsiTheme="majorHAnsi"/>
          <w:sz w:val="22"/>
          <w:szCs w:val="22"/>
          <w:lang w:val="en-ZW"/>
        </w:rPr>
        <w:t xml:space="preserve"> to do </w:t>
      </w:r>
      <w:ins w:id="12" w:author="Martin Razunguzwa" w:date="2019-09-07T19:46:00Z">
        <w:r w:rsidR="00B84E62">
          <w:rPr>
            <w:rFonts w:asciiTheme="majorHAnsi" w:hAnsiTheme="majorHAnsi"/>
            <w:sz w:val="22"/>
            <w:szCs w:val="22"/>
            <w:lang w:val="en-ZW"/>
          </w:rPr>
          <w:t xml:space="preserve">financial </w:t>
        </w:r>
      </w:ins>
      <w:r w:rsidRPr="00BD3A40">
        <w:rPr>
          <w:rFonts w:asciiTheme="majorHAnsi" w:hAnsiTheme="majorHAnsi"/>
          <w:sz w:val="22"/>
          <w:szCs w:val="22"/>
          <w:lang w:val="en-ZW"/>
        </w:rPr>
        <w:t xml:space="preserve">transactions. </w:t>
      </w:r>
      <w:ins w:id="13" w:author="Martin Razunguzwa" w:date="2019-09-07T19:47:00Z">
        <w:r w:rsidR="00B84E62">
          <w:rPr>
            <w:rFonts w:asciiTheme="majorHAnsi" w:hAnsiTheme="majorHAnsi"/>
            <w:sz w:val="22"/>
            <w:szCs w:val="22"/>
            <w:lang w:val="en-ZW"/>
          </w:rPr>
          <w:t xml:space="preserve">The </w:t>
        </w:r>
      </w:ins>
      <w:r w:rsidRPr="00BD3A40">
        <w:rPr>
          <w:rFonts w:asciiTheme="majorHAnsi" w:hAnsiTheme="majorHAnsi"/>
          <w:sz w:val="22"/>
          <w:szCs w:val="22"/>
          <w:lang w:val="en-ZW"/>
        </w:rPr>
        <w:t xml:space="preserve">Bank account needs to be setup before the company can do any transactions with </w:t>
      </w:r>
      <w:ins w:id="14" w:author="Martin Razunguzwa" w:date="2019-09-07T20:31:00Z">
        <w:r w:rsidR="00106A70">
          <w:rPr>
            <w:rFonts w:asciiTheme="majorHAnsi" w:hAnsiTheme="majorHAnsi"/>
            <w:sz w:val="22"/>
            <w:szCs w:val="22"/>
            <w:lang w:val="en-ZW"/>
          </w:rPr>
          <w:t>clients and vendors</w:t>
        </w:r>
      </w:ins>
      <w:del w:id="15" w:author="Martin Razunguzwa" w:date="2019-09-07T20:31:00Z">
        <w:r w:rsidRPr="00BD3A40" w:rsidDel="00106A70">
          <w:rPr>
            <w:rFonts w:asciiTheme="majorHAnsi" w:hAnsiTheme="majorHAnsi"/>
            <w:sz w:val="22"/>
            <w:szCs w:val="22"/>
            <w:lang w:val="en-ZW"/>
          </w:rPr>
          <w:delText xml:space="preserve">the </w:delText>
        </w:r>
      </w:del>
      <w:del w:id="16" w:author="Martin Razunguzwa" w:date="2019-09-07T20:30:00Z">
        <w:r w:rsidRPr="00BD3A40" w:rsidDel="00106A70">
          <w:rPr>
            <w:rFonts w:asciiTheme="majorHAnsi" w:hAnsiTheme="majorHAnsi"/>
            <w:sz w:val="22"/>
            <w:szCs w:val="22"/>
            <w:lang w:val="en-ZW"/>
          </w:rPr>
          <w:delText>client</w:delText>
        </w:r>
      </w:del>
      <w:r w:rsidRPr="00BD3A40">
        <w:rPr>
          <w:rFonts w:asciiTheme="majorHAnsi" w:hAnsiTheme="majorHAnsi"/>
          <w:sz w:val="22"/>
          <w:szCs w:val="22"/>
          <w:lang w:val="en-ZW"/>
        </w:rPr>
        <w:t>. It is used for depositing and withdrawing money for between customer and company.</w:t>
      </w:r>
    </w:p>
    <w:p w14:paraId="1DE3E4DF" w14:textId="2918E6AD" w:rsidR="002A61A2" w:rsidRPr="00BD3A40" w:rsidRDefault="001F0EF4" w:rsidP="007538D7">
      <w:pPr>
        <w:pStyle w:val="ListParagraph"/>
        <w:numPr>
          <w:ilvl w:val="0"/>
          <w:numId w:val="17"/>
        </w:numPr>
        <w:spacing w:line="240" w:lineRule="auto"/>
        <w:jc w:val="both"/>
        <w:rPr>
          <w:rFonts w:asciiTheme="majorHAnsi" w:hAnsiTheme="majorHAnsi"/>
          <w:b/>
          <w:bCs/>
          <w:sz w:val="24"/>
          <w:szCs w:val="24"/>
        </w:rPr>
      </w:pPr>
      <w:commentRangeStart w:id="17"/>
      <w:r w:rsidRPr="00BD3A40">
        <w:rPr>
          <w:rFonts w:asciiTheme="majorHAnsi" w:hAnsiTheme="majorHAnsi"/>
          <w:b/>
          <w:bCs/>
          <w:sz w:val="24"/>
          <w:szCs w:val="24"/>
        </w:rPr>
        <w:t>Bank groups</w:t>
      </w:r>
    </w:p>
    <w:p w14:paraId="2C06AB3C" w14:textId="6B5343EF" w:rsidR="003A4259" w:rsidRPr="00BD3A40" w:rsidRDefault="0031215D" w:rsidP="007538D7">
      <w:pPr>
        <w:ind w:left="720"/>
        <w:jc w:val="both"/>
        <w:rPr>
          <w:rFonts w:asciiTheme="majorHAnsi" w:hAnsiTheme="majorHAnsi"/>
          <w:b/>
          <w:bCs/>
          <w:sz w:val="22"/>
          <w:szCs w:val="22"/>
          <w:lang w:val="en-ZW"/>
        </w:rPr>
      </w:pPr>
      <w:r w:rsidRPr="00BD3A40">
        <w:rPr>
          <w:rFonts w:asciiTheme="majorHAnsi" w:hAnsiTheme="majorHAnsi" w:cs="Arial"/>
          <w:sz w:val="22"/>
          <w:szCs w:val="22"/>
          <w:shd w:val="clear" w:color="auto" w:fill="FFFFFF"/>
        </w:rPr>
        <w:t>FC Platinum Holdings</w:t>
      </w:r>
      <w:r w:rsidR="003A4259" w:rsidRPr="00BD3A40">
        <w:rPr>
          <w:rFonts w:asciiTheme="majorHAnsi" w:hAnsiTheme="majorHAnsi" w:cs="Arial"/>
          <w:sz w:val="22"/>
          <w:szCs w:val="22"/>
          <w:shd w:val="clear" w:color="auto" w:fill="FFFFFF"/>
        </w:rPr>
        <w:t xml:space="preserve"> create a bank group if </w:t>
      </w:r>
      <w:r w:rsidR="006607D9" w:rsidRPr="00BD3A40">
        <w:rPr>
          <w:rFonts w:asciiTheme="majorHAnsi" w:hAnsiTheme="majorHAnsi" w:cs="Arial"/>
          <w:sz w:val="22"/>
          <w:szCs w:val="22"/>
          <w:shd w:val="clear" w:color="auto" w:fill="FFFFFF"/>
        </w:rPr>
        <w:t>there are</w:t>
      </w:r>
      <w:r w:rsidR="003A4259" w:rsidRPr="00BD3A40">
        <w:rPr>
          <w:rFonts w:asciiTheme="majorHAnsi" w:hAnsiTheme="majorHAnsi" w:cs="Arial"/>
          <w:sz w:val="22"/>
          <w:szCs w:val="22"/>
          <w:shd w:val="clear" w:color="auto" w:fill="FFFFFF"/>
        </w:rPr>
        <w:t xml:space="preserve"> several bank accounts in the same bank. In the bank group </w:t>
      </w:r>
      <w:r w:rsidR="006607D9" w:rsidRPr="00BD3A40">
        <w:rPr>
          <w:rFonts w:asciiTheme="majorHAnsi" w:hAnsiTheme="majorHAnsi" w:cs="Arial"/>
          <w:sz w:val="22"/>
          <w:szCs w:val="22"/>
          <w:shd w:val="clear" w:color="auto" w:fill="FFFFFF"/>
        </w:rPr>
        <w:t>the Accounting Officer</w:t>
      </w:r>
      <w:r w:rsidR="003A4259" w:rsidRPr="00BD3A40">
        <w:rPr>
          <w:rFonts w:asciiTheme="majorHAnsi" w:hAnsiTheme="majorHAnsi" w:cs="Arial"/>
          <w:sz w:val="22"/>
          <w:szCs w:val="22"/>
          <w:shd w:val="clear" w:color="auto" w:fill="FFFFFF"/>
        </w:rPr>
        <w:t xml:space="preserve"> can set up general information common to all bank accounts. When </w:t>
      </w:r>
      <w:r w:rsidR="006607D9" w:rsidRPr="00BD3A40">
        <w:rPr>
          <w:rFonts w:asciiTheme="majorHAnsi" w:hAnsiTheme="majorHAnsi" w:cs="Arial"/>
          <w:sz w:val="22"/>
          <w:szCs w:val="22"/>
          <w:shd w:val="clear" w:color="auto" w:fill="FFFFFF"/>
        </w:rPr>
        <w:t>he/she</w:t>
      </w:r>
      <w:r w:rsidR="003A4259" w:rsidRPr="00BD3A40">
        <w:rPr>
          <w:rFonts w:asciiTheme="majorHAnsi" w:hAnsiTheme="majorHAnsi" w:cs="Arial"/>
          <w:sz w:val="22"/>
          <w:szCs w:val="22"/>
          <w:shd w:val="clear" w:color="auto" w:fill="FFFFFF"/>
        </w:rPr>
        <w:t xml:space="preserve"> create</w:t>
      </w:r>
      <w:r w:rsidR="006607D9" w:rsidRPr="00BD3A40">
        <w:rPr>
          <w:rFonts w:asciiTheme="majorHAnsi" w:hAnsiTheme="majorHAnsi" w:cs="Arial"/>
          <w:sz w:val="22"/>
          <w:szCs w:val="22"/>
          <w:shd w:val="clear" w:color="auto" w:fill="FFFFFF"/>
        </w:rPr>
        <w:t>s</w:t>
      </w:r>
      <w:r w:rsidR="003A4259" w:rsidRPr="00BD3A40">
        <w:rPr>
          <w:rFonts w:asciiTheme="majorHAnsi" w:hAnsiTheme="majorHAnsi" w:cs="Arial"/>
          <w:sz w:val="22"/>
          <w:szCs w:val="22"/>
          <w:shd w:val="clear" w:color="auto" w:fill="FFFFFF"/>
        </w:rPr>
        <w:t xml:space="preserve"> a </w:t>
      </w:r>
      <w:r w:rsidR="003A4259" w:rsidRPr="00BD3A40">
        <w:rPr>
          <w:rFonts w:asciiTheme="majorHAnsi" w:hAnsiTheme="majorHAnsi" w:cs="Arial"/>
          <w:b/>
          <w:bCs/>
          <w:sz w:val="22"/>
          <w:szCs w:val="22"/>
          <w:shd w:val="clear" w:color="auto" w:fill="FFFFFF"/>
        </w:rPr>
        <w:t>bank account</w:t>
      </w:r>
      <w:r w:rsidR="003A4259" w:rsidRPr="00BD3A40">
        <w:rPr>
          <w:rFonts w:asciiTheme="majorHAnsi" w:hAnsiTheme="majorHAnsi" w:cs="Arial"/>
          <w:sz w:val="22"/>
          <w:szCs w:val="22"/>
          <w:shd w:val="clear" w:color="auto" w:fill="FFFFFF"/>
        </w:rPr>
        <w:t xml:space="preserve">, all general </w:t>
      </w:r>
      <w:r w:rsidR="00D45416" w:rsidRPr="00BD3A40">
        <w:rPr>
          <w:rFonts w:asciiTheme="majorHAnsi" w:hAnsiTheme="majorHAnsi" w:cs="Arial"/>
          <w:sz w:val="22"/>
          <w:szCs w:val="22"/>
          <w:shd w:val="clear" w:color="auto" w:fill="FFFFFF"/>
        </w:rPr>
        <w:t>information</w:t>
      </w:r>
      <w:r w:rsidR="003A4259" w:rsidRPr="00BD3A40">
        <w:rPr>
          <w:rFonts w:asciiTheme="majorHAnsi" w:hAnsiTheme="majorHAnsi" w:cs="Arial"/>
          <w:sz w:val="22"/>
          <w:szCs w:val="22"/>
          <w:shd w:val="clear" w:color="auto" w:fill="FFFFFF"/>
        </w:rPr>
        <w:t xml:space="preserve"> from the </w:t>
      </w:r>
      <w:r w:rsidR="003A4259" w:rsidRPr="00BD3A40">
        <w:rPr>
          <w:rFonts w:asciiTheme="majorHAnsi" w:hAnsiTheme="majorHAnsi" w:cs="Arial"/>
          <w:b/>
          <w:bCs/>
          <w:sz w:val="22"/>
          <w:szCs w:val="22"/>
          <w:shd w:val="clear" w:color="auto" w:fill="FFFFFF"/>
        </w:rPr>
        <w:t>bank group</w:t>
      </w:r>
      <w:r w:rsidR="003A4259" w:rsidRPr="00BD3A40">
        <w:rPr>
          <w:rFonts w:asciiTheme="majorHAnsi" w:hAnsiTheme="majorHAnsi" w:cs="Arial"/>
          <w:sz w:val="22"/>
          <w:szCs w:val="22"/>
          <w:shd w:val="clear" w:color="auto" w:fill="FFFFFF"/>
        </w:rPr>
        <w:t xml:space="preserve"> will be filled.</w:t>
      </w:r>
    </w:p>
    <w:p w14:paraId="1AD9BA99" w14:textId="3C8D3262" w:rsidR="009D47BB" w:rsidRPr="00BD3A40" w:rsidRDefault="005D3E30" w:rsidP="007538D7">
      <w:pPr>
        <w:pStyle w:val="ListParagraph"/>
        <w:numPr>
          <w:ilvl w:val="0"/>
          <w:numId w:val="17"/>
        </w:numPr>
        <w:spacing w:line="240" w:lineRule="auto"/>
        <w:jc w:val="both"/>
        <w:rPr>
          <w:rFonts w:asciiTheme="majorHAnsi" w:hAnsiTheme="majorHAnsi"/>
          <w:b/>
          <w:bCs/>
          <w:sz w:val="24"/>
          <w:szCs w:val="24"/>
        </w:rPr>
      </w:pPr>
      <w:r w:rsidRPr="00BD3A40">
        <w:rPr>
          <w:rFonts w:asciiTheme="majorHAnsi" w:hAnsiTheme="majorHAnsi"/>
          <w:b/>
          <w:bCs/>
          <w:sz w:val="24"/>
          <w:szCs w:val="24"/>
        </w:rPr>
        <w:t>B</w:t>
      </w:r>
      <w:r w:rsidR="001F0EF4" w:rsidRPr="00BD3A40">
        <w:rPr>
          <w:rFonts w:asciiTheme="majorHAnsi" w:hAnsiTheme="majorHAnsi"/>
          <w:b/>
          <w:bCs/>
          <w:sz w:val="24"/>
          <w:szCs w:val="24"/>
        </w:rPr>
        <w:t>ank transaction type</w:t>
      </w:r>
      <w:r w:rsidR="00B77BEC" w:rsidRPr="00BD3A40">
        <w:rPr>
          <w:rFonts w:asciiTheme="majorHAnsi" w:hAnsiTheme="majorHAnsi"/>
          <w:b/>
          <w:bCs/>
          <w:sz w:val="24"/>
          <w:szCs w:val="24"/>
        </w:rPr>
        <w:t>s</w:t>
      </w:r>
    </w:p>
    <w:p w14:paraId="193328B5" w14:textId="4D90F299" w:rsidR="00904B61" w:rsidRPr="00BD3A40" w:rsidRDefault="005E3DCB" w:rsidP="007538D7">
      <w:pPr>
        <w:ind w:left="720"/>
        <w:jc w:val="both"/>
        <w:rPr>
          <w:rFonts w:asciiTheme="majorHAnsi" w:hAnsiTheme="majorHAnsi" w:cs="Arial"/>
          <w:sz w:val="22"/>
          <w:szCs w:val="22"/>
          <w:shd w:val="clear" w:color="auto" w:fill="FFFFFF"/>
        </w:rPr>
      </w:pPr>
      <w:r w:rsidRPr="00BD3A40">
        <w:rPr>
          <w:rFonts w:asciiTheme="majorHAnsi" w:hAnsiTheme="majorHAnsi" w:cs="Arial"/>
          <w:sz w:val="22"/>
          <w:szCs w:val="22"/>
          <w:shd w:val="clear" w:color="auto" w:fill="FFFFFF"/>
        </w:rPr>
        <w:t>Bank transactions types are used in the bank reconciliation functionality. The Accounting Officer create</w:t>
      </w:r>
      <w:ins w:id="18" w:author="Martin Razunguzwa" w:date="2019-09-07T20:32:00Z">
        <w:r w:rsidR="00106A70">
          <w:rPr>
            <w:rFonts w:asciiTheme="majorHAnsi" w:hAnsiTheme="majorHAnsi" w:cs="Arial"/>
            <w:sz w:val="22"/>
            <w:szCs w:val="22"/>
            <w:shd w:val="clear" w:color="auto" w:fill="FFFFFF"/>
          </w:rPr>
          <w:t>s</w:t>
        </w:r>
      </w:ins>
      <w:r w:rsidRPr="00BD3A40">
        <w:rPr>
          <w:rFonts w:asciiTheme="majorHAnsi" w:hAnsiTheme="majorHAnsi" w:cs="Arial"/>
          <w:sz w:val="22"/>
          <w:szCs w:val="22"/>
          <w:shd w:val="clear" w:color="auto" w:fill="FFFFFF"/>
        </w:rPr>
        <w:t xml:space="preserve"> bank transaction types for the transactions that are made in a bank account. The bank transaction type can be linked to a </w:t>
      </w:r>
      <w:r w:rsidRPr="00BD3A40">
        <w:rPr>
          <w:rFonts w:asciiTheme="majorHAnsi" w:hAnsiTheme="majorHAnsi" w:cs="Arial"/>
          <w:b/>
          <w:bCs/>
          <w:sz w:val="22"/>
          <w:szCs w:val="22"/>
          <w:shd w:val="clear" w:color="auto" w:fill="FFFFFF"/>
        </w:rPr>
        <w:t>method of payment</w:t>
      </w:r>
      <w:r w:rsidRPr="00BD3A40">
        <w:rPr>
          <w:rFonts w:asciiTheme="majorHAnsi" w:hAnsiTheme="majorHAnsi" w:cs="Arial"/>
          <w:sz w:val="22"/>
          <w:szCs w:val="22"/>
          <w:shd w:val="clear" w:color="auto" w:fill="FFFFFF"/>
        </w:rPr>
        <w:t xml:space="preserve"> or enter in a bank transaction (AP, AR or GL journal). For the cash and bank parameter you need at least one </w:t>
      </w:r>
      <w:r w:rsidRPr="00BD3A40">
        <w:rPr>
          <w:rFonts w:asciiTheme="majorHAnsi" w:hAnsiTheme="majorHAnsi" w:cs="Arial"/>
          <w:b/>
          <w:bCs/>
          <w:sz w:val="22"/>
          <w:szCs w:val="22"/>
          <w:shd w:val="clear" w:color="auto" w:fill="FFFFFF"/>
        </w:rPr>
        <w:t>bank transaction type</w:t>
      </w:r>
      <w:r w:rsidRPr="00BD3A40">
        <w:rPr>
          <w:rFonts w:asciiTheme="majorHAnsi" w:hAnsiTheme="majorHAnsi" w:cs="Arial"/>
          <w:sz w:val="22"/>
          <w:szCs w:val="22"/>
          <w:shd w:val="clear" w:color="auto" w:fill="FFFFFF"/>
        </w:rPr>
        <w:t xml:space="preserve"> for the unpaid transaction (not sufficient fund).</w:t>
      </w:r>
    </w:p>
    <w:p w14:paraId="4D48843A" w14:textId="010E1960" w:rsidR="00D10525" w:rsidRPr="00BD3A40" w:rsidRDefault="00D10525" w:rsidP="007538D7">
      <w:pPr>
        <w:pStyle w:val="ListParagraph"/>
        <w:numPr>
          <w:ilvl w:val="0"/>
          <w:numId w:val="17"/>
        </w:numPr>
        <w:spacing w:line="240" w:lineRule="auto"/>
        <w:jc w:val="both"/>
        <w:rPr>
          <w:rFonts w:asciiTheme="majorHAnsi" w:hAnsiTheme="majorHAnsi"/>
          <w:b/>
          <w:bCs/>
          <w:sz w:val="24"/>
          <w:szCs w:val="24"/>
        </w:rPr>
      </w:pPr>
      <w:r w:rsidRPr="00BD3A40">
        <w:rPr>
          <w:rFonts w:asciiTheme="majorHAnsi" w:hAnsiTheme="majorHAnsi"/>
          <w:b/>
          <w:bCs/>
          <w:sz w:val="24"/>
          <w:szCs w:val="24"/>
        </w:rPr>
        <w:t>Bank transaction groups</w:t>
      </w:r>
    </w:p>
    <w:p w14:paraId="72FE688B" w14:textId="302FC2B6" w:rsidR="00AA6644" w:rsidRPr="00BD3A40" w:rsidRDefault="00D10525" w:rsidP="004310FC">
      <w:pPr>
        <w:ind w:left="720"/>
        <w:jc w:val="both"/>
        <w:rPr>
          <w:rFonts w:asciiTheme="majorHAnsi" w:hAnsiTheme="majorHAnsi" w:cs="Arial"/>
          <w:sz w:val="22"/>
          <w:szCs w:val="22"/>
          <w:shd w:val="clear" w:color="auto" w:fill="FFFFFF"/>
        </w:rPr>
      </w:pPr>
      <w:r w:rsidRPr="00BD3A40">
        <w:rPr>
          <w:rFonts w:asciiTheme="majorHAnsi" w:hAnsiTheme="majorHAnsi" w:cs="Arial"/>
          <w:sz w:val="22"/>
          <w:szCs w:val="22"/>
          <w:shd w:val="clear" w:color="auto" w:fill="FFFFFF"/>
        </w:rPr>
        <w:t xml:space="preserve">Bank transaction groups are used in the bank reconciliation functionality. They are used in the reconciliation form to calculate subtotals. It can facilitate the bank reconciliation. For </w:t>
      </w:r>
      <w:r w:rsidR="00617201" w:rsidRPr="00BD3A40">
        <w:rPr>
          <w:rFonts w:asciiTheme="majorHAnsi" w:hAnsiTheme="majorHAnsi" w:cs="Arial"/>
          <w:sz w:val="22"/>
          <w:szCs w:val="22"/>
          <w:shd w:val="clear" w:color="auto" w:fill="FFFFFF"/>
        </w:rPr>
        <w:t>example</w:t>
      </w:r>
      <w:r w:rsidRPr="00BD3A40">
        <w:rPr>
          <w:rFonts w:asciiTheme="majorHAnsi" w:hAnsiTheme="majorHAnsi" w:cs="Arial"/>
          <w:sz w:val="22"/>
          <w:szCs w:val="22"/>
          <w:shd w:val="clear" w:color="auto" w:fill="FFFFFF"/>
        </w:rPr>
        <w:t xml:space="preserve">, if in </w:t>
      </w:r>
      <w:r w:rsidR="00611079" w:rsidRPr="00BD3A40">
        <w:rPr>
          <w:rFonts w:asciiTheme="majorHAnsi" w:hAnsiTheme="majorHAnsi" w:cs="Arial"/>
          <w:sz w:val="22"/>
          <w:szCs w:val="22"/>
          <w:shd w:val="clear" w:color="auto" w:fill="FFFFFF"/>
        </w:rPr>
        <w:t>the</w:t>
      </w:r>
      <w:r w:rsidRPr="00BD3A40">
        <w:rPr>
          <w:rFonts w:asciiTheme="majorHAnsi" w:hAnsiTheme="majorHAnsi" w:cs="Arial"/>
          <w:sz w:val="22"/>
          <w:szCs w:val="22"/>
          <w:shd w:val="clear" w:color="auto" w:fill="FFFFFF"/>
        </w:rPr>
        <w:t xml:space="preserve"> bank statement </w:t>
      </w:r>
      <w:r w:rsidR="00611079" w:rsidRPr="00BD3A40">
        <w:rPr>
          <w:rFonts w:asciiTheme="majorHAnsi" w:hAnsiTheme="majorHAnsi" w:cs="Arial"/>
          <w:sz w:val="22"/>
          <w:szCs w:val="22"/>
          <w:shd w:val="clear" w:color="auto" w:fill="FFFFFF"/>
        </w:rPr>
        <w:t>where there</w:t>
      </w:r>
      <w:r w:rsidRPr="00BD3A40">
        <w:rPr>
          <w:rFonts w:asciiTheme="majorHAnsi" w:hAnsiTheme="majorHAnsi" w:cs="Arial"/>
          <w:sz w:val="22"/>
          <w:szCs w:val="22"/>
          <w:shd w:val="clear" w:color="auto" w:fill="FFFFFF"/>
        </w:rPr>
        <w:t xml:space="preserve"> </w:t>
      </w:r>
      <w:r w:rsidR="00611079" w:rsidRPr="00BD3A40">
        <w:rPr>
          <w:rFonts w:asciiTheme="majorHAnsi" w:hAnsiTheme="majorHAnsi" w:cs="Arial"/>
          <w:sz w:val="22"/>
          <w:szCs w:val="22"/>
          <w:shd w:val="clear" w:color="auto" w:fill="FFFFFF"/>
        </w:rPr>
        <w:t>is</w:t>
      </w:r>
      <w:r w:rsidRPr="00BD3A40">
        <w:rPr>
          <w:rFonts w:asciiTheme="majorHAnsi" w:hAnsiTheme="majorHAnsi" w:cs="Arial"/>
          <w:sz w:val="22"/>
          <w:szCs w:val="22"/>
          <w:shd w:val="clear" w:color="auto" w:fill="FFFFFF"/>
        </w:rPr>
        <w:t xml:space="preserve"> a subtotal for all the transfer, </w:t>
      </w:r>
      <w:r w:rsidR="00611079" w:rsidRPr="00BD3A40">
        <w:rPr>
          <w:rFonts w:asciiTheme="majorHAnsi" w:hAnsiTheme="majorHAnsi" w:cs="Arial"/>
          <w:sz w:val="22"/>
          <w:szCs w:val="22"/>
          <w:shd w:val="clear" w:color="auto" w:fill="FFFFFF"/>
        </w:rPr>
        <w:t>the Accounting Officer can</w:t>
      </w:r>
      <w:r w:rsidRPr="00BD3A40">
        <w:rPr>
          <w:rFonts w:asciiTheme="majorHAnsi" w:hAnsiTheme="majorHAnsi" w:cs="Arial"/>
          <w:sz w:val="22"/>
          <w:szCs w:val="22"/>
          <w:shd w:val="clear" w:color="auto" w:fill="FFFFFF"/>
        </w:rPr>
        <w:t xml:space="preserve"> create a </w:t>
      </w:r>
      <w:r w:rsidRPr="00BD3A40">
        <w:rPr>
          <w:rFonts w:asciiTheme="majorHAnsi" w:hAnsiTheme="majorHAnsi" w:cs="Arial"/>
          <w:b/>
          <w:bCs/>
          <w:sz w:val="22"/>
          <w:szCs w:val="22"/>
          <w:shd w:val="clear" w:color="auto" w:fill="FFFFFF"/>
        </w:rPr>
        <w:t>bank transaction group</w:t>
      </w:r>
      <w:r w:rsidRPr="00BD3A40">
        <w:rPr>
          <w:rFonts w:asciiTheme="majorHAnsi" w:hAnsiTheme="majorHAnsi" w:cs="Arial"/>
          <w:sz w:val="22"/>
          <w:szCs w:val="22"/>
          <w:shd w:val="clear" w:color="auto" w:fill="FFFFFF"/>
        </w:rPr>
        <w:t xml:space="preserve"> that contain all the </w:t>
      </w:r>
      <w:r w:rsidRPr="00BD3A40">
        <w:rPr>
          <w:rFonts w:asciiTheme="majorHAnsi" w:hAnsiTheme="majorHAnsi" w:cs="Arial"/>
          <w:b/>
          <w:bCs/>
          <w:sz w:val="22"/>
          <w:szCs w:val="22"/>
          <w:shd w:val="clear" w:color="auto" w:fill="FFFFFF"/>
        </w:rPr>
        <w:t>bank transaction types</w:t>
      </w:r>
      <w:r w:rsidRPr="00BD3A40">
        <w:rPr>
          <w:rFonts w:asciiTheme="majorHAnsi" w:hAnsiTheme="majorHAnsi" w:cs="Arial"/>
          <w:sz w:val="22"/>
          <w:szCs w:val="22"/>
          <w:shd w:val="clear" w:color="auto" w:fill="FFFFFF"/>
        </w:rPr>
        <w:t xml:space="preserve"> rela</w:t>
      </w:r>
      <w:r w:rsidR="00611079" w:rsidRPr="00BD3A40">
        <w:rPr>
          <w:rFonts w:asciiTheme="majorHAnsi" w:hAnsiTheme="majorHAnsi" w:cs="Arial"/>
          <w:sz w:val="22"/>
          <w:szCs w:val="22"/>
          <w:shd w:val="clear" w:color="auto" w:fill="FFFFFF"/>
        </w:rPr>
        <w:t>ted</w:t>
      </w:r>
      <w:r w:rsidRPr="00BD3A40">
        <w:rPr>
          <w:rFonts w:asciiTheme="majorHAnsi" w:hAnsiTheme="majorHAnsi" w:cs="Arial"/>
          <w:sz w:val="22"/>
          <w:szCs w:val="22"/>
          <w:shd w:val="clear" w:color="auto" w:fill="FFFFFF"/>
        </w:rPr>
        <w:t xml:space="preserve"> to a transfer (like direct debit, internet transfer</w:t>
      </w:r>
      <w:r w:rsidR="00611079" w:rsidRPr="00BD3A40">
        <w:rPr>
          <w:rFonts w:asciiTheme="majorHAnsi" w:hAnsiTheme="majorHAnsi" w:cs="Arial"/>
          <w:sz w:val="22"/>
          <w:szCs w:val="22"/>
          <w:shd w:val="clear" w:color="auto" w:fill="FFFFFF"/>
        </w:rPr>
        <w:t xml:space="preserve"> and</w:t>
      </w:r>
      <w:r w:rsidRPr="00BD3A40">
        <w:rPr>
          <w:rFonts w:asciiTheme="majorHAnsi" w:hAnsiTheme="majorHAnsi" w:cs="Arial"/>
          <w:sz w:val="22"/>
          <w:szCs w:val="22"/>
          <w:shd w:val="clear" w:color="auto" w:fill="FFFFFF"/>
        </w:rPr>
        <w:t xml:space="preserve"> paper transfer</w:t>
      </w:r>
      <w:ins w:id="19" w:author="Martin Razunguzwa" w:date="2019-09-09T09:48:00Z">
        <w:r w:rsidR="00CF093E">
          <w:rPr>
            <w:rFonts w:asciiTheme="majorHAnsi" w:hAnsiTheme="majorHAnsi" w:cs="Arial"/>
            <w:sz w:val="22"/>
            <w:szCs w:val="22"/>
            <w:shd w:val="clear" w:color="auto" w:fill="FFFFFF"/>
          </w:rPr>
          <w:t>)</w:t>
        </w:r>
      </w:ins>
      <w:commentRangeEnd w:id="17"/>
      <w:ins w:id="20" w:author="Martin Razunguzwa" w:date="2019-09-09T09:56:00Z">
        <w:r w:rsidR="00CF093E">
          <w:rPr>
            <w:rStyle w:val="CommentReference"/>
          </w:rPr>
          <w:commentReference w:id="17"/>
        </w:r>
      </w:ins>
    </w:p>
    <w:p w14:paraId="59B09F53" w14:textId="58E91308" w:rsidR="00996502" w:rsidRPr="00BD3A40" w:rsidRDefault="0077762D" w:rsidP="007538D7">
      <w:pPr>
        <w:pStyle w:val="Heading2"/>
        <w:jc w:val="both"/>
        <w:rPr>
          <w:shd w:val="clear" w:color="auto" w:fill="FFFFFF"/>
        </w:rPr>
      </w:pPr>
      <w:r w:rsidRPr="00BD3A40">
        <w:rPr>
          <w:shd w:val="clear" w:color="auto" w:fill="FFFFFF"/>
        </w:rPr>
        <w:t xml:space="preserve">Creating </w:t>
      </w:r>
      <w:r w:rsidR="00CD631E" w:rsidRPr="00BD3A40">
        <w:rPr>
          <w:shd w:val="clear" w:color="auto" w:fill="FFFFFF"/>
        </w:rPr>
        <w:t>B</w:t>
      </w:r>
      <w:r w:rsidRPr="00BD3A40">
        <w:rPr>
          <w:shd w:val="clear" w:color="auto" w:fill="FFFFFF"/>
        </w:rPr>
        <w:t>ank</w:t>
      </w:r>
    </w:p>
    <w:p w14:paraId="066FD091" w14:textId="326F17E9" w:rsidR="0077762D" w:rsidRPr="00BD3A40" w:rsidRDefault="0077762D" w:rsidP="007538D7">
      <w:pPr>
        <w:pStyle w:val="Heading3"/>
        <w:jc w:val="both"/>
        <w:rPr>
          <w:shd w:val="clear" w:color="auto" w:fill="FFFFFF"/>
        </w:rPr>
      </w:pPr>
      <w:r w:rsidRPr="00BD3A40">
        <w:rPr>
          <w:shd w:val="clear" w:color="auto" w:fill="FFFFFF"/>
        </w:rPr>
        <w:t>Precondition</w:t>
      </w:r>
      <w:r w:rsidR="006D32CB">
        <w:rPr>
          <w:shd w:val="clear" w:color="auto" w:fill="FFFFFF"/>
        </w:rPr>
        <w:t>s</w:t>
      </w:r>
      <w:r w:rsidRPr="00BD3A40">
        <w:rPr>
          <w:shd w:val="clear" w:color="auto" w:fill="FFFFFF"/>
        </w:rPr>
        <w:t xml:space="preserve"> </w:t>
      </w:r>
    </w:p>
    <w:p w14:paraId="0C7BFCCC" w14:textId="44702D3D" w:rsidR="00CD631E" w:rsidRPr="00BD3A40" w:rsidRDefault="00CD631E" w:rsidP="007538D7">
      <w:pPr>
        <w:pStyle w:val="ListParagraph"/>
        <w:numPr>
          <w:ilvl w:val="0"/>
          <w:numId w:val="27"/>
        </w:numPr>
        <w:jc w:val="both"/>
        <w:rPr>
          <w:rFonts w:asciiTheme="majorHAnsi" w:hAnsiTheme="majorHAnsi"/>
        </w:rPr>
      </w:pPr>
      <w:r w:rsidRPr="00BD3A40">
        <w:rPr>
          <w:rFonts w:asciiTheme="majorHAnsi" w:hAnsiTheme="majorHAnsi"/>
        </w:rPr>
        <w:t>Bank Details:</w:t>
      </w:r>
    </w:p>
    <w:p w14:paraId="5517C2A5" w14:textId="0051AF58" w:rsidR="00CD631E" w:rsidRPr="00BD3A40" w:rsidRDefault="00CD631E" w:rsidP="007538D7">
      <w:pPr>
        <w:pStyle w:val="ListParagraph"/>
        <w:numPr>
          <w:ilvl w:val="0"/>
          <w:numId w:val="29"/>
        </w:numPr>
        <w:jc w:val="both"/>
        <w:rPr>
          <w:rFonts w:asciiTheme="majorHAnsi" w:hAnsiTheme="majorHAnsi"/>
        </w:rPr>
      </w:pPr>
      <w:r w:rsidRPr="00BD3A40">
        <w:rPr>
          <w:rFonts w:asciiTheme="majorHAnsi" w:hAnsiTheme="majorHAnsi"/>
        </w:rPr>
        <w:t>Bank name</w:t>
      </w:r>
    </w:p>
    <w:p w14:paraId="20525700" w14:textId="3C7AFBB9" w:rsidR="00CD631E" w:rsidRPr="00BD3A40" w:rsidRDefault="00CD631E" w:rsidP="007538D7">
      <w:pPr>
        <w:pStyle w:val="ListParagraph"/>
        <w:numPr>
          <w:ilvl w:val="0"/>
          <w:numId w:val="29"/>
        </w:numPr>
        <w:jc w:val="both"/>
        <w:rPr>
          <w:rFonts w:asciiTheme="majorHAnsi" w:hAnsiTheme="majorHAnsi"/>
        </w:rPr>
      </w:pPr>
      <w:r w:rsidRPr="00BD3A40">
        <w:rPr>
          <w:rFonts w:asciiTheme="majorHAnsi" w:hAnsiTheme="majorHAnsi"/>
        </w:rPr>
        <w:t>Bank account number</w:t>
      </w:r>
    </w:p>
    <w:p w14:paraId="6B1FC2A4" w14:textId="498369C8" w:rsidR="00CD631E" w:rsidRPr="00BD3A40" w:rsidRDefault="00CD631E" w:rsidP="007538D7">
      <w:pPr>
        <w:pStyle w:val="ListParagraph"/>
        <w:numPr>
          <w:ilvl w:val="0"/>
          <w:numId w:val="29"/>
        </w:numPr>
        <w:jc w:val="both"/>
        <w:rPr>
          <w:rFonts w:asciiTheme="majorHAnsi" w:hAnsiTheme="majorHAnsi"/>
        </w:rPr>
      </w:pPr>
      <w:r w:rsidRPr="00BD3A40">
        <w:rPr>
          <w:rFonts w:asciiTheme="majorHAnsi" w:hAnsiTheme="majorHAnsi"/>
        </w:rPr>
        <w:t>Branch name</w:t>
      </w:r>
    </w:p>
    <w:p w14:paraId="15E24B28" w14:textId="222024F3" w:rsidR="00CD631E" w:rsidRPr="00BD3A40" w:rsidRDefault="00CD631E" w:rsidP="007538D7">
      <w:pPr>
        <w:pStyle w:val="ListParagraph"/>
        <w:numPr>
          <w:ilvl w:val="0"/>
          <w:numId w:val="29"/>
        </w:numPr>
        <w:jc w:val="both"/>
        <w:rPr>
          <w:rFonts w:asciiTheme="majorHAnsi" w:hAnsiTheme="majorHAnsi"/>
        </w:rPr>
      </w:pPr>
      <w:r w:rsidRPr="00BD3A40">
        <w:rPr>
          <w:rFonts w:asciiTheme="majorHAnsi" w:hAnsiTheme="majorHAnsi"/>
        </w:rPr>
        <w:t>Branch code</w:t>
      </w:r>
    </w:p>
    <w:p w14:paraId="4636515F" w14:textId="1C7BBDAD" w:rsidR="00664ABE" w:rsidRPr="00BD3A40" w:rsidRDefault="00664ABE" w:rsidP="007538D7">
      <w:pPr>
        <w:pStyle w:val="ListParagraph"/>
        <w:numPr>
          <w:ilvl w:val="0"/>
          <w:numId w:val="29"/>
        </w:numPr>
        <w:jc w:val="both"/>
        <w:rPr>
          <w:rFonts w:asciiTheme="majorHAnsi" w:hAnsiTheme="majorHAnsi"/>
        </w:rPr>
      </w:pPr>
      <w:r w:rsidRPr="00BD3A40">
        <w:rPr>
          <w:rFonts w:asciiTheme="majorHAnsi" w:hAnsiTheme="majorHAnsi"/>
        </w:rPr>
        <w:lastRenderedPageBreak/>
        <w:t>Account Currency.</w:t>
      </w:r>
    </w:p>
    <w:p w14:paraId="7DD69DB2" w14:textId="51A7E328" w:rsidR="00CD631E" w:rsidRPr="00BD3A40" w:rsidRDefault="00CD631E" w:rsidP="007538D7">
      <w:pPr>
        <w:pStyle w:val="ListParagraph"/>
        <w:numPr>
          <w:ilvl w:val="0"/>
          <w:numId w:val="27"/>
        </w:numPr>
        <w:jc w:val="both"/>
        <w:rPr>
          <w:rFonts w:asciiTheme="majorHAnsi" w:hAnsiTheme="majorHAnsi"/>
        </w:rPr>
      </w:pPr>
      <w:r w:rsidRPr="00BD3A40">
        <w:rPr>
          <w:rFonts w:asciiTheme="majorHAnsi" w:hAnsiTheme="majorHAnsi"/>
        </w:rPr>
        <w:t>General Ledger</w:t>
      </w:r>
      <w:r w:rsidR="00664ABE" w:rsidRPr="00BD3A40">
        <w:rPr>
          <w:rFonts w:asciiTheme="majorHAnsi" w:hAnsiTheme="majorHAnsi"/>
        </w:rPr>
        <w:t xml:space="preserve"> Bank Control</w:t>
      </w:r>
      <w:r w:rsidRPr="00BD3A40">
        <w:rPr>
          <w:rFonts w:asciiTheme="majorHAnsi" w:hAnsiTheme="majorHAnsi"/>
        </w:rPr>
        <w:t xml:space="preserve"> Account</w:t>
      </w:r>
    </w:p>
    <w:p w14:paraId="288455AB" w14:textId="7C898B50" w:rsidR="00CD631E" w:rsidRPr="00BD3A40" w:rsidRDefault="00C7311E" w:rsidP="00C7311E">
      <w:pPr>
        <w:ind w:firstLine="360"/>
        <w:jc w:val="both"/>
        <w:rPr>
          <w:rFonts w:asciiTheme="majorHAnsi" w:hAnsiTheme="majorHAnsi"/>
          <w:sz w:val="22"/>
          <w:szCs w:val="22"/>
        </w:rPr>
      </w:pPr>
      <w:r w:rsidRPr="00BD3A40">
        <w:rPr>
          <w:rFonts w:asciiTheme="majorHAnsi" w:hAnsiTheme="majorHAnsi"/>
          <w:sz w:val="22"/>
          <w:szCs w:val="22"/>
        </w:rPr>
        <w:t>This is a G</w:t>
      </w:r>
      <w:r w:rsidR="00664ABE" w:rsidRPr="00BD3A40">
        <w:rPr>
          <w:rFonts w:asciiTheme="majorHAnsi" w:hAnsiTheme="majorHAnsi"/>
          <w:sz w:val="22"/>
          <w:szCs w:val="22"/>
        </w:rPr>
        <w:t>eneral Ledger account</w:t>
      </w:r>
      <w:r w:rsidRPr="00BD3A40">
        <w:rPr>
          <w:rFonts w:asciiTheme="majorHAnsi" w:hAnsiTheme="majorHAnsi"/>
          <w:sz w:val="22"/>
          <w:szCs w:val="22"/>
        </w:rPr>
        <w:t xml:space="preserve"> that will be linked to </w:t>
      </w:r>
      <w:r w:rsidR="00CD631E" w:rsidRPr="00BD3A40">
        <w:rPr>
          <w:rFonts w:asciiTheme="majorHAnsi" w:hAnsiTheme="majorHAnsi"/>
          <w:sz w:val="22"/>
          <w:szCs w:val="22"/>
        </w:rPr>
        <w:t>bank account</w:t>
      </w:r>
      <w:r w:rsidRPr="00BD3A40">
        <w:rPr>
          <w:rFonts w:asciiTheme="majorHAnsi" w:hAnsiTheme="majorHAnsi"/>
          <w:sz w:val="22"/>
          <w:szCs w:val="22"/>
        </w:rPr>
        <w:t xml:space="preserve"> in cash and bank</w:t>
      </w:r>
      <w:r w:rsidR="00CD631E" w:rsidRPr="00BD3A40">
        <w:rPr>
          <w:rFonts w:asciiTheme="majorHAnsi" w:hAnsiTheme="majorHAnsi"/>
          <w:sz w:val="22"/>
          <w:szCs w:val="22"/>
        </w:rPr>
        <w:t>.</w:t>
      </w:r>
    </w:p>
    <w:p w14:paraId="27262759" w14:textId="08A6AD9F" w:rsidR="0077762D" w:rsidRPr="00BD3A40" w:rsidRDefault="0077762D" w:rsidP="007538D7">
      <w:pPr>
        <w:pStyle w:val="Heading3"/>
        <w:jc w:val="both"/>
        <w:rPr>
          <w:shd w:val="clear" w:color="auto" w:fill="FFFFFF"/>
        </w:rPr>
      </w:pPr>
      <w:r w:rsidRPr="00BD3A40">
        <w:rPr>
          <w:shd w:val="clear" w:color="auto" w:fill="FFFFFF"/>
        </w:rPr>
        <w:t xml:space="preserve">Process description </w:t>
      </w:r>
    </w:p>
    <w:p w14:paraId="7D5F7331" w14:textId="4DA2D219" w:rsidR="0077762D" w:rsidRPr="00BD3A40" w:rsidRDefault="00262E28" w:rsidP="007538D7">
      <w:pPr>
        <w:jc w:val="both"/>
        <w:rPr>
          <w:rFonts w:asciiTheme="majorHAnsi" w:hAnsiTheme="majorHAnsi"/>
          <w:sz w:val="22"/>
          <w:szCs w:val="22"/>
          <w:lang w:val="en-ZW"/>
        </w:rPr>
      </w:pPr>
      <w:r w:rsidRPr="00BD3A40">
        <w:rPr>
          <w:rFonts w:asciiTheme="majorHAnsi" w:hAnsiTheme="majorHAnsi"/>
          <w:sz w:val="22"/>
          <w:szCs w:val="22"/>
          <w:lang w:val="en-ZW"/>
        </w:rPr>
        <w:t xml:space="preserve">After </w:t>
      </w:r>
      <w:ins w:id="21" w:author="Martin Razunguzwa" w:date="2019-09-09T09:49:00Z">
        <w:r w:rsidR="00CF093E">
          <w:rPr>
            <w:rFonts w:asciiTheme="majorHAnsi" w:hAnsiTheme="majorHAnsi"/>
            <w:sz w:val="22"/>
            <w:szCs w:val="22"/>
            <w:lang w:val="en-ZW"/>
          </w:rPr>
          <w:t xml:space="preserve">receiving a </w:t>
        </w:r>
      </w:ins>
      <w:r w:rsidRPr="00BD3A40">
        <w:rPr>
          <w:rFonts w:asciiTheme="majorHAnsi" w:hAnsiTheme="majorHAnsi"/>
          <w:sz w:val="22"/>
          <w:szCs w:val="22"/>
          <w:lang w:val="en-ZW"/>
        </w:rPr>
        <w:t xml:space="preserve">confirmation </w:t>
      </w:r>
      <w:ins w:id="22" w:author="Martin Razunguzwa" w:date="2019-09-09T09:49:00Z">
        <w:r w:rsidR="00CF093E">
          <w:rPr>
            <w:rFonts w:asciiTheme="majorHAnsi" w:hAnsiTheme="majorHAnsi"/>
            <w:sz w:val="22"/>
            <w:szCs w:val="22"/>
            <w:lang w:val="en-ZW"/>
          </w:rPr>
          <w:t xml:space="preserve">or </w:t>
        </w:r>
      </w:ins>
      <w:del w:id="23" w:author="Martin Razunguzwa" w:date="2019-09-09T09:49:00Z">
        <w:r w:rsidRPr="00BD3A40" w:rsidDel="00CF093E">
          <w:rPr>
            <w:rFonts w:asciiTheme="majorHAnsi" w:hAnsiTheme="majorHAnsi"/>
            <w:sz w:val="22"/>
            <w:szCs w:val="22"/>
            <w:lang w:val="en-ZW"/>
          </w:rPr>
          <w:delText>and</w:delText>
        </w:r>
      </w:del>
      <w:r w:rsidRPr="00BD3A40">
        <w:rPr>
          <w:rFonts w:asciiTheme="majorHAnsi" w:hAnsiTheme="majorHAnsi"/>
          <w:sz w:val="22"/>
          <w:szCs w:val="22"/>
          <w:lang w:val="en-ZW"/>
        </w:rPr>
        <w:t xml:space="preserve"> acknowledgement </w:t>
      </w:r>
      <w:ins w:id="24" w:author="Martin Razunguzwa" w:date="2019-09-09T09:49:00Z">
        <w:r w:rsidR="00CF093E">
          <w:rPr>
            <w:rFonts w:asciiTheme="majorHAnsi" w:hAnsiTheme="majorHAnsi"/>
            <w:sz w:val="22"/>
            <w:szCs w:val="22"/>
            <w:lang w:val="en-ZW"/>
          </w:rPr>
          <w:t xml:space="preserve">letter </w:t>
        </w:r>
      </w:ins>
      <w:r w:rsidRPr="00BD3A40">
        <w:rPr>
          <w:rFonts w:asciiTheme="majorHAnsi" w:hAnsiTheme="majorHAnsi"/>
          <w:sz w:val="22"/>
          <w:szCs w:val="22"/>
          <w:lang w:val="en-ZW"/>
        </w:rPr>
        <w:t>from the bank</w:t>
      </w:r>
      <w:ins w:id="25" w:author="Martin Razunguzwa" w:date="2019-09-09T09:49:00Z">
        <w:r w:rsidR="00CF093E">
          <w:rPr>
            <w:rFonts w:asciiTheme="majorHAnsi" w:hAnsiTheme="majorHAnsi"/>
            <w:sz w:val="22"/>
            <w:szCs w:val="22"/>
            <w:lang w:val="en-ZW"/>
          </w:rPr>
          <w:t xml:space="preserve"> confirming that FC Platinum has a new account with the bank and with the details of the account</w:t>
        </w:r>
      </w:ins>
      <w:r w:rsidRPr="00BD3A40">
        <w:rPr>
          <w:rFonts w:asciiTheme="majorHAnsi" w:hAnsiTheme="majorHAnsi"/>
          <w:sz w:val="22"/>
          <w:szCs w:val="22"/>
          <w:lang w:val="en-ZW"/>
        </w:rPr>
        <w:t xml:space="preserve">, the Accounting officer </w:t>
      </w:r>
      <w:r w:rsidR="00033044" w:rsidRPr="00BD3A40">
        <w:rPr>
          <w:rFonts w:asciiTheme="majorHAnsi" w:hAnsiTheme="majorHAnsi"/>
          <w:sz w:val="22"/>
          <w:szCs w:val="22"/>
          <w:lang w:val="en-ZW"/>
        </w:rPr>
        <w:t xml:space="preserve">creates </w:t>
      </w:r>
      <w:ins w:id="26" w:author="Martin Razunguzwa" w:date="2019-09-09T14:27:00Z">
        <w:r w:rsidR="00867EB1">
          <w:rPr>
            <w:rFonts w:asciiTheme="majorHAnsi" w:hAnsiTheme="majorHAnsi"/>
            <w:sz w:val="22"/>
            <w:szCs w:val="22"/>
            <w:lang w:val="en-ZW"/>
          </w:rPr>
          <w:t xml:space="preserve">a </w:t>
        </w:r>
      </w:ins>
      <w:r w:rsidR="00033044" w:rsidRPr="00BD3A40">
        <w:rPr>
          <w:rFonts w:asciiTheme="majorHAnsi" w:hAnsiTheme="majorHAnsi"/>
          <w:sz w:val="22"/>
          <w:szCs w:val="22"/>
          <w:lang w:val="en-ZW"/>
        </w:rPr>
        <w:t xml:space="preserve">General Ledger Account which is a control account for </w:t>
      </w:r>
      <w:ins w:id="27" w:author="Martin Razunguzwa" w:date="2019-09-09T09:51:00Z">
        <w:r w:rsidR="00CF093E">
          <w:rPr>
            <w:rFonts w:asciiTheme="majorHAnsi" w:hAnsiTheme="majorHAnsi"/>
            <w:sz w:val="22"/>
            <w:szCs w:val="22"/>
            <w:lang w:val="en-ZW"/>
          </w:rPr>
          <w:t xml:space="preserve">the </w:t>
        </w:r>
      </w:ins>
      <w:del w:id="28" w:author="Martin Razunguzwa" w:date="2019-09-09T09:51:00Z">
        <w:r w:rsidR="00033044" w:rsidRPr="00BD3A40" w:rsidDel="00CF093E">
          <w:rPr>
            <w:rFonts w:asciiTheme="majorHAnsi" w:hAnsiTheme="majorHAnsi"/>
            <w:sz w:val="22"/>
            <w:szCs w:val="22"/>
            <w:lang w:val="en-ZW"/>
          </w:rPr>
          <w:delText>a</w:delText>
        </w:r>
      </w:del>
      <w:r w:rsidR="00033044" w:rsidRPr="00BD3A40">
        <w:rPr>
          <w:rFonts w:asciiTheme="majorHAnsi" w:hAnsiTheme="majorHAnsi"/>
          <w:sz w:val="22"/>
          <w:szCs w:val="22"/>
          <w:lang w:val="en-ZW"/>
        </w:rPr>
        <w:t xml:space="preserve"> specific bank</w:t>
      </w:r>
      <w:ins w:id="29" w:author="Martin Razunguzwa" w:date="2019-09-09T09:51:00Z">
        <w:r w:rsidR="00CF093E">
          <w:rPr>
            <w:rFonts w:asciiTheme="majorHAnsi" w:hAnsiTheme="majorHAnsi"/>
            <w:sz w:val="22"/>
            <w:szCs w:val="22"/>
            <w:lang w:val="en-ZW"/>
          </w:rPr>
          <w:t xml:space="preserve"> account</w:t>
        </w:r>
      </w:ins>
      <w:r w:rsidR="00033044" w:rsidRPr="00BD3A40">
        <w:rPr>
          <w:rFonts w:asciiTheme="majorHAnsi" w:hAnsiTheme="majorHAnsi"/>
          <w:sz w:val="22"/>
          <w:szCs w:val="22"/>
          <w:lang w:val="en-ZW"/>
        </w:rPr>
        <w:t xml:space="preserve">. After creating the GL – Control Account the </w:t>
      </w:r>
      <w:r w:rsidR="00F31F4D" w:rsidRPr="00BD3A40">
        <w:rPr>
          <w:rFonts w:asciiTheme="majorHAnsi" w:hAnsiTheme="majorHAnsi"/>
          <w:sz w:val="22"/>
          <w:szCs w:val="22"/>
          <w:lang w:val="en-ZW"/>
        </w:rPr>
        <w:t>Accounting Officer creates a bank account capturing the following details:</w:t>
      </w:r>
    </w:p>
    <w:tbl>
      <w:tblPr>
        <w:tblStyle w:val="TableGrid"/>
        <w:tblW w:w="0" w:type="auto"/>
        <w:tblLook w:val="04A0" w:firstRow="1" w:lastRow="0" w:firstColumn="1" w:lastColumn="0" w:noHBand="0" w:noVBand="1"/>
      </w:tblPr>
      <w:tblGrid>
        <w:gridCol w:w="3005"/>
        <w:gridCol w:w="3005"/>
        <w:gridCol w:w="3006"/>
      </w:tblGrid>
      <w:tr w:rsidR="00F31F4D" w:rsidRPr="00BD3A40" w14:paraId="1EE1CFA8" w14:textId="77777777" w:rsidTr="00F31F4D">
        <w:tc>
          <w:tcPr>
            <w:tcW w:w="3005" w:type="dxa"/>
          </w:tcPr>
          <w:p w14:paraId="2FF3D451" w14:textId="50D5AB58" w:rsidR="00F31F4D" w:rsidRPr="00BD3A40" w:rsidRDefault="00F31F4D" w:rsidP="007538D7">
            <w:pPr>
              <w:jc w:val="both"/>
              <w:rPr>
                <w:rFonts w:asciiTheme="majorHAnsi" w:hAnsiTheme="majorHAnsi"/>
                <w:b/>
                <w:bCs/>
                <w:sz w:val="22"/>
                <w:szCs w:val="22"/>
                <w:lang w:val="en-ZW"/>
              </w:rPr>
            </w:pPr>
            <w:r w:rsidRPr="00BD3A40">
              <w:rPr>
                <w:rFonts w:asciiTheme="majorHAnsi" w:hAnsiTheme="majorHAnsi"/>
                <w:b/>
                <w:bCs/>
                <w:sz w:val="22"/>
                <w:szCs w:val="22"/>
                <w:lang w:val="en-ZW"/>
              </w:rPr>
              <w:t>Field Name</w:t>
            </w:r>
          </w:p>
        </w:tc>
        <w:tc>
          <w:tcPr>
            <w:tcW w:w="3005" w:type="dxa"/>
          </w:tcPr>
          <w:p w14:paraId="3824E2D8" w14:textId="766E933C" w:rsidR="00F31F4D" w:rsidRPr="00BD3A40" w:rsidRDefault="00F31F4D" w:rsidP="007538D7">
            <w:pPr>
              <w:jc w:val="both"/>
              <w:rPr>
                <w:rFonts w:asciiTheme="majorHAnsi" w:hAnsiTheme="majorHAnsi"/>
                <w:b/>
                <w:bCs/>
                <w:sz w:val="22"/>
                <w:szCs w:val="22"/>
                <w:lang w:val="en-ZW"/>
              </w:rPr>
            </w:pPr>
            <w:r w:rsidRPr="00BD3A40">
              <w:rPr>
                <w:rFonts w:asciiTheme="majorHAnsi" w:hAnsiTheme="majorHAnsi"/>
                <w:b/>
                <w:bCs/>
                <w:sz w:val="22"/>
                <w:szCs w:val="22"/>
                <w:lang w:val="en-ZW"/>
              </w:rPr>
              <w:t>Data type</w:t>
            </w:r>
          </w:p>
        </w:tc>
        <w:tc>
          <w:tcPr>
            <w:tcW w:w="3006" w:type="dxa"/>
          </w:tcPr>
          <w:p w14:paraId="7A1F53E1" w14:textId="2AAEFDB1" w:rsidR="00F31F4D" w:rsidRPr="00BD3A40" w:rsidRDefault="00F31F4D" w:rsidP="007538D7">
            <w:pPr>
              <w:jc w:val="both"/>
              <w:rPr>
                <w:rFonts w:asciiTheme="majorHAnsi" w:hAnsiTheme="majorHAnsi"/>
                <w:b/>
                <w:bCs/>
                <w:sz w:val="22"/>
                <w:szCs w:val="22"/>
                <w:lang w:val="en-ZW"/>
              </w:rPr>
            </w:pPr>
            <w:r w:rsidRPr="00BD3A40">
              <w:rPr>
                <w:rFonts w:asciiTheme="majorHAnsi" w:hAnsiTheme="majorHAnsi"/>
                <w:b/>
                <w:bCs/>
                <w:sz w:val="22"/>
                <w:szCs w:val="22"/>
                <w:lang w:val="en-ZW"/>
              </w:rPr>
              <w:t xml:space="preserve">Length </w:t>
            </w:r>
          </w:p>
        </w:tc>
      </w:tr>
      <w:tr w:rsidR="00F31F4D" w:rsidRPr="00BD3A40" w14:paraId="612EF961" w14:textId="77777777" w:rsidTr="00F31F4D">
        <w:tc>
          <w:tcPr>
            <w:tcW w:w="3005" w:type="dxa"/>
          </w:tcPr>
          <w:p w14:paraId="57E82FAE" w14:textId="6A11FD48" w:rsidR="00F31F4D" w:rsidRPr="00BD3A40" w:rsidRDefault="00F31F4D" w:rsidP="007538D7">
            <w:pPr>
              <w:jc w:val="both"/>
              <w:rPr>
                <w:rFonts w:asciiTheme="majorHAnsi" w:hAnsiTheme="majorHAnsi"/>
                <w:sz w:val="22"/>
                <w:szCs w:val="22"/>
                <w:lang w:val="en-ZW"/>
              </w:rPr>
            </w:pPr>
            <w:r w:rsidRPr="00BD3A40">
              <w:rPr>
                <w:rFonts w:asciiTheme="majorHAnsi" w:hAnsiTheme="majorHAnsi"/>
                <w:sz w:val="22"/>
                <w:szCs w:val="22"/>
                <w:lang w:val="en-ZW"/>
              </w:rPr>
              <w:t>Bank Control Account</w:t>
            </w:r>
          </w:p>
        </w:tc>
        <w:tc>
          <w:tcPr>
            <w:tcW w:w="3005" w:type="dxa"/>
          </w:tcPr>
          <w:p w14:paraId="017A0347" w14:textId="6D4959D3" w:rsidR="00F31F4D" w:rsidRPr="00BD3A40" w:rsidRDefault="0095382C" w:rsidP="007538D7">
            <w:pPr>
              <w:jc w:val="both"/>
              <w:rPr>
                <w:rFonts w:asciiTheme="majorHAnsi" w:hAnsiTheme="majorHAnsi"/>
                <w:sz w:val="22"/>
                <w:szCs w:val="22"/>
                <w:lang w:val="en-ZW"/>
              </w:rPr>
            </w:pPr>
            <w:r w:rsidRPr="00BD3A40">
              <w:rPr>
                <w:rFonts w:asciiTheme="majorHAnsi" w:hAnsiTheme="majorHAnsi"/>
                <w:sz w:val="22"/>
                <w:szCs w:val="22"/>
                <w:lang w:val="en-ZW"/>
              </w:rPr>
              <w:t>Varchar</w:t>
            </w:r>
          </w:p>
        </w:tc>
        <w:tc>
          <w:tcPr>
            <w:tcW w:w="3006" w:type="dxa"/>
          </w:tcPr>
          <w:p w14:paraId="40DC5ED5" w14:textId="76ACE418" w:rsidR="00F31F4D" w:rsidRPr="00BD3A40" w:rsidRDefault="0095382C" w:rsidP="007538D7">
            <w:pPr>
              <w:jc w:val="both"/>
              <w:rPr>
                <w:rFonts w:asciiTheme="majorHAnsi" w:hAnsiTheme="majorHAnsi"/>
                <w:sz w:val="22"/>
                <w:szCs w:val="22"/>
                <w:lang w:val="en-ZW"/>
              </w:rPr>
            </w:pPr>
            <w:r w:rsidRPr="00BD3A40">
              <w:rPr>
                <w:rFonts w:asciiTheme="majorHAnsi" w:hAnsiTheme="majorHAnsi"/>
                <w:sz w:val="22"/>
                <w:szCs w:val="22"/>
                <w:lang w:val="en-ZW"/>
              </w:rPr>
              <w:t>30</w:t>
            </w:r>
          </w:p>
        </w:tc>
      </w:tr>
      <w:tr w:rsidR="00F31F4D" w:rsidRPr="00BD3A40" w14:paraId="78A0CF2D" w14:textId="77777777" w:rsidTr="00F31F4D">
        <w:tc>
          <w:tcPr>
            <w:tcW w:w="3005" w:type="dxa"/>
          </w:tcPr>
          <w:p w14:paraId="6221E809" w14:textId="6A137F95" w:rsidR="00F31F4D" w:rsidRPr="00BD3A40" w:rsidRDefault="00F31F4D" w:rsidP="007538D7">
            <w:pPr>
              <w:jc w:val="both"/>
              <w:rPr>
                <w:rFonts w:asciiTheme="majorHAnsi" w:hAnsiTheme="majorHAnsi"/>
                <w:sz w:val="22"/>
                <w:szCs w:val="22"/>
                <w:lang w:val="en-ZW"/>
              </w:rPr>
            </w:pPr>
            <w:r w:rsidRPr="00BD3A40">
              <w:rPr>
                <w:rFonts w:asciiTheme="majorHAnsi" w:hAnsiTheme="majorHAnsi"/>
                <w:sz w:val="22"/>
                <w:szCs w:val="22"/>
                <w:lang w:val="en-ZW"/>
              </w:rPr>
              <w:t>Routing number</w:t>
            </w:r>
            <w:bookmarkStart w:id="30" w:name="_GoBack"/>
            <w:bookmarkEnd w:id="30"/>
          </w:p>
        </w:tc>
        <w:tc>
          <w:tcPr>
            <w:tcW w:w="3005" w:type="dxa"/>
          </w:tcPr>
          <w:p w14:paraId="49CF8D64" w14:textId="1B9C3B6A" w:rsidR="00F31F4D" w:rsidRPr="00BD3A40" w:rsidRDefault="0095382C" w:rsidP="007538D7">
            <w:pPr>
              <w:jc w:val="both"/>
              <w:rPr>
                <w:rFonts w:asciiTheme="majorHAnsi" w:hAnsiTheme="majorHAnsi"/>
                <w:sz w:val="22"/>
                <w:szCs w:val="22"/>
                <w:lang w:val="en-ZW"/>
              </w:rPr>
            </w:pPr>
            <w:r w:rsidRPr="00BD3A40">
              <w:rPr>
                <w:rFonts w:asciiTheme="majorHAnsi" w:hAnsiTheme="majorHAnsi"/>
                <w:sz w:val="22"/>
                <w:szCs w:val="22"/>
                <w:lang w:val="en-ZW"/>
              </w:rPr>
              <w:t>Varchar</w:t>
            </w:r>
          </w:p>
        </w:tc>
        <w:tc>
          <w:tcPr>
            <w:tcW w:w="3006" w:type="dxa"/>
          </w:tcPr>
          <w:p w14:paraId="3A70134A" w14:textId="54EE8AA6" w:rsidR="00F31F4D" w:rsidRPr="00BD3A40" w:rsidRDefault="0095382C" w:rsidP="007538D7">
            <w:pPr>
              <w:jc w:val="both"/>
              <w:rPr>
                <w:rFonts w:asciiTheme="majorHAnsi" w:hAnsiTheme="majorHAnsi"/>
                <w:sz w:val="22"/>
                <w:szCs w:val="22"/>
                <w:lang w:val="en-ZW"/>
              </w:rPr>
            </w:pPr>
            <w:r w:rsidRPr="00BD3A40">
              <w:rPr>
                <w:rFonts w:asciiTheme="majorHAnsi" w:hAnsiTheme="majorHAnsi"/>
                <w:sz w:val="22"/>
                <w:szCs w:val="22"/>
                <w:lang w:val="en-ZW"/>
              </w:rPr>
              <w:t>20</w:t>
            </w:r>
          </w:p>
        </w:tc>
      </w:tr>
      <w:tr w:rsidR="00F31F4D" w:rsidRPr="00BD3A40" w14:paraId="0A6FF3AC" w14:textId="77777777" w:rsidTr="00F31F4D">
        <w:tc>
          <w:tcPr>
            <w:tcW w:w="3005" w:type="dxa"/>
          </w:tcPr>
          <w:p w14:paraId="4C38F49F" w14:textId="00FDEB11" w:rsidR="00F31F4D" w:rsidRPr="00BD3A40" w:rsidRDefault="00F31F4D" w:rsidP="007538D7">
            <w:pPr>
              <w:jc w:val="both"/>
              <w:rPr>
                <w:rFonts w:asciiTheme="majorHAnsi" w:hAnsiTheme="majorHAnsi"/>
                <w:sz w:val="22"/>
                <w:szCs w:val="22"/>
                <w:lang w:val="en-ZW"/>
              </w:rPr>
            </w:pPr>
            <w:r w:rsidRPr="00BD3A40">
              <w:rPr>
                <w:rFonts w:asciiTheme="majorHAnsi" w:hAnsiTheme="majorHAnsi"/>
                <w:sz w:val="22"/>
                <w:szCs w:val="22"/>
                <w:lang w:val="en-ZW"/>
              </w:rPr>
              <w:t>Branch name</w:t>
            </w:r>
          </w:p>
        </w:tc>
        <w:tc>
          <w:tcPr>
            <w:tcW w:w="3005" w:type="dxa"/>
          </w:tcPr>
          <w:p w14:paraId="400D5A98" w14:textId="121AD87E" w:rsidR="00F31F4D" w:rsidRPr="00BD3A40" w:rsidRDefault="00F31F4D" w:rsidP="007538D7">
            <w:pPr>
              <w:jc w:val="both"/>
              <w:rPr>
                <w:rFonts w:asciiTheme="majorHAnsi" w:hAnsiTheme="majorHAnsi"/>
                <w:sz w:val="22"/>
                <w:szCs w:val="22"/>
                <w:lang w:val="en-ZW"/>
              </w:rPr>
            </w:pPr>
            <w:r w:rsidRPr="00BD3A40">
              <w:rPr>
                <w:rFonts w:asciiTheme="majorHAnsi" w:hAnsiTheme="majorHAnsi"/>
                <w:sz w:val="22"/>
                <w:szCs w:val="22"/>
                <w:lang w:val="en-ZW"/>
              </w:rPr>
              <w:t>Varchar</w:t>
            </w:r>
          </w:p>
        </w:tc>
        <w:tc>
          <w:tcPr>
            <w:tcW w:w="3006" w:type="dxa"/>
          </w:tcPr>
          <w:p w14:paraId="5B594319" w14:textId="5601C169" w:rsidR="00F31F4D" w:rsidRPr="00BD3A40" w:rsidRDefault="0095382C" w:rsidP="007538D7">
            <w:pPr>
              <w:jc w:val="both"/>
              <w:rPr>
                <w:rFonts w:asciiTheme="majorHAnsi" w:hAnsiTheme="majorHAnsi"/>
                <w:sz w:val="22"/>
                <w:szCs w:val="22"/>
                <w:lang w:val="en-ZW"/>
              </w:rPr>
            </w:pPr>
            <w:r w:rsidRPr="00BD3A40">
              <w:rPr>
                <w:rFonts w:asciiTheme="majorHAnsi" w:hAnsiTheme="majorHAnsi"/>
                <w:sz w:val="22"/>
                <w:szCs w:val="22"/>
                <w:lang w:val="en-ZW"/>
              </w:rPr>
              <w:t>20</w:t>
            </w:r>
          </w:p>
        </w:tc>
      </w:tr>
      <w:tr w:rsidR="00F31F4D" w:rsidRPr="00BD3A40" w14:paraId="0E2932D3" w14:textId="77777777" w:rsidTr="00F31F4D">
        <w:tc>
          <w:tcPr>
            <w:tcW w:w="3005" w:type="dxa"/>
          </w:tcPr>
          <w:p w14:paraId="03E3BBF2" w14:textId="787E6400" w:rsidR="00F31F4D" w:rsidRPr="00BD3A40" w:rsidRDefault="00F31F4D" w:rsidP="007538D7">
            <w:pPr>
              <w:jc w:val="both"/>
              <w:rPr>
                <w:rFonts w:asciiTheme="majorHAnsi" w:hAnsiTheme="majorHAnsi"/>
                <w:sz w:val="22"/>
                <w:szCs w:val="22"/>
                <w:lang w:val="en-ZW"/>
              </w:rPr>
            </w:pPr>
            <w:r w:rsidRPr="00BD3A40">
              <w:rPr>
                <w:rFonts w:asciiTheme="majorHAnsi" w:hAnsiTheme="majorHAnsi"/>
                <w:sz w:val="22"/>
                <w:szCs w:val="22"/>
                <w:lang w:val="en-ZW"/>
              </w:rPr>
              <w:t>Branch Code</w:t>
            </w:r>
          </w:p>
        </w:tc>
        <w:tc>
          <w:tcPr>
            <w:tcW w:w="3005" w:type="dxa"/>
          </w:tcPr>
          <w:p w14:paraId="52ADD7B4" w14:textId="1B002CA8" w:rsidR="00F31F4D" w:rsidRPr="00BD3A40" w:rsidRDefault="00F31F4D" w:rsidP="007538D7">
            <w:pPr>
              <w:jc w:val="both"/>
              <w:rPr>
                <w:rFonts w:asciiTheme="majorHAnsi" w:hAnsiTheme="majorHAnsi"/>
                <w:sz w:val="22"/>
                <w:szCs w:val="22"/>
                <w:lang w:val="en-ZW"/>
              </w:rPr>
            </w:pPr>
            <w:r w:rsidRPr="00BD3A40">
              <w:rPr>
                <w:rFonts w:asciiTheme="majorHAnsi" w:hAnsiTheme="majorHAnsi"/>
                <w:sz w:val="22"/>
                <w:szCs w:val="22"/>
                <w:lang w:val="en-ZW"/>
              </w:rPr>
              <w:t>Num</w:t>
            </w:r>
            <w:r w:rsidR="00664ABE" w:rsidRPr="00BD3A40">
              <w:rPr>
                <w:rFonts w:asciiTheme="majorHAnsi" w:hAnsiTheme="majorHAnsi"/>
                <w:sz w:val="22"/>
                <w:szCs w:val="22"/>
                <w:lang w:val="en-ZW"/>
              </w:rPr>
              <w:t>ber</w:t>
            </w:r>
          </w:p>
        </w:tc>
        <w:tc>
          <w:tcPr>
            <w:tcW w:w="3006" w:type="dxa"/>
          </w:tcPr>
          <w:p w14:paraId="7238F558" w14:textId="049E9E93" w:rsidR="00F31F4D" w:rsidRPr="00BD3A40" w:rsidRDefault="0095382C" w:rsidP="007538D7">
            <w:pPr>
              <w:jc w:val="both"/>
              <w:rPr>
                <w:rFonts w:asciiTheme="majorHAnsi" w:hAnsiTheme="majorHAnsi"/>
                <w:sz w:val="22"/>
                <w:szCs w:val="22"/>
                <w:lang w:val="en-ZW"/>
              </w:rPr>
            </w:pPr>
            <w:r w:rsidRPr="00BD3A40">
              <w:rPr>
                <w:rFonts w:asciiTheme="majorHAnsi" w:hAnsiTheme="majorHAnsi"/>
                <w:sz w:val="22"/>
                <w:szCs w:val="22"/>
                <w:lang w:val="en-ZW"/>
              </w:rPr>
              <w:t>20</w:t>
            </w:r>
          </w:p>
        </w:tc>
      </w:tr>
      <w:tr w:rsidR="00F31F4D" w:rsidRPr="00BD3A40" w14:paraId="335CF9F1" w14:textId="77777777" w:rsidTr="00F31F4D">
        <w:tc>
          <w:tcPr>
            <w:tcW w:w="3005" w:type="dxa"/>
          </w:tcPr>
          <w:p w14:paraId="5D8F73E2" w14:textId="14B74AFD" w:rsidR="00F31F4D" w:rsidRPr="00BD3A40" w:rsidRDefault="00F31F4D" w:rsidP="007538D7">
            <w:pPr>
              <w:jc w:val="both"/>
              <w:rPr>
                <w:rFonts w:asciiTheme="majorHAnsi" w:hAnsiTheme="majorHAnsi"/>
                <w:sz w:val="22"/>
                <w:szCs w:val="22"/>
                <w:lang w:val="en-ZW"/>
              </w:rPr>
            </w:pPr>
            <w:r w:rsidRPr="00BD3A40">
              <w:rPr>
                <w:rFonts w:asciiTheme="majorHAnsi" w:hAnsiTheme="majorHAnsi"/>
                <w:sz w:val="22"/>
                <w:szCs w:val="22"/>
                <w:lang w:val="en-ZW"/>
              </w:rPr>
              <w:t>Bank Account Number</w:t>
            </w:r>
          </w:p>
        </w:tc>
        <w:tc>
          <w:tcPr>
            <w:tcW w:w="3005" w:type="dxa"/>
          </w:tcPr>
          <w:p w14:paraId="635D9DE2" w14:textId="7DDCFE99" w:rsidR="00F31F4D" w:rsidRPr="00BD3A40" w:rsidRDefault="00F31F4D" w:rsidP="007538D7">
            <w:pPr>
              <w:jc w:val="both"/>
              <w:rPr>
                <w:rFonts w:asciiTheme="majorHAnsi" w:hAnsiTheme="majorHAnsi"/>
                <w:sz w:val="22"/>
                <w:szCs w:val="22"/>
                <w:lang w:val="en-ZW"/>
              </w:rPr>
            </w:pPr>
            <w:r w:rsidRPr="00BD3A40">
              <w:rPr>
                <w:rFonts w:asciiTheme="majorHAnsi" w:hAnsiTheme="majorHAnsi"/>
                <w:sz w:val="22"/>
                <w:szCs w:val="22"/>
                <w:lang w:val="en-ZW"/>
              </w:rPr>
              <w:t>Num</w:t>
            </w:r>
            <w:r w:rsidR="00664ABE" w:rsidRPr="00BD3A40">
              <w:rPr>
                <w:rFonts w:asciiTheme="majorHAnsi" w:hAnsiTheme="majorHAnsi"/>
                <w:sz w:val="22"/>
                <w:szCs w:val="22"/>
                <w:lang w:val="en-ZW"/>
              </w:rPr>
              <w:t>ber</w:t>
            </w:r>
          </w:p>
        </w:tc>
        <w:tc>
          <w:tcPr>
            <w:tcW w:w="3006" w:type="dxa"/>
          </w:tcPr>
          <w:p w14:paraId="197EDFD0" w14:textId="3E302B89" w:rsidR="00F31F4D" w:rsidRPr="00BD3A40" w:rsidRDefault="0095382C" w:rsidP="007538D7">
            <w:pPr>
              <w:jc w:val="both"/>
              <w:rPr>
                <w:rFonts w:asciiTheme="majorHAnsi" w:hAnsiTheme="majorHAnsi"/>
                <w:sz w:val="22"/>
                <w:szCs w:val="22"/>
                <w:lang w:val="en-ZW"/>
              </w:rPr>
            </w:pPr>
            <w:r w:rsidRPr="00BD3A40">
              <w:rPr>
                <w:rFonts w:asciiTheme="majorHAnsi" w:hAnsiTheme="majorHAnsi"/>
                <w:sz w:val="22"/>
                <w:szCs w:val="22"/>
                <w:lang w:val="en-ZW"/>
              </w:rPr>
              <w:t>30</w:t>
            </w:r>
          </w:p>
        </w:tc>
      </w:tr>
    </w:tbl>
    <w:p w14:paraId="7E8F6403" w14:textId="507171E6" w:rsidR="00F31F4D" w:rsidRPr="00BD3A40" w:rsidRDefault="00F31F4D" w:rsidP="007538D7">
      <w:pPr>
        <w:jc w:val="both"/>
        <w:rPr>
          <w:rFonts w:asciiTheme="majorHAnsi" w:hAnsiTheme="majorHAnsi"/>
          <w:sz w:val="22"/>
          <w:szCs w:val="22"/>
          <w:lang w:val="en-ZW"/>
        </w:rPr>
      </w:pPr>
    </w:p>
    <w:p w14:paraId="2B2B581A" w14:textId="7E7DF22F" w:rsidR="008161D1" w:rsidRPr="00BD3A40" w:rsidRDefault="008161D1" w:rsidP="007538D7">
      <w:pPr>
        <w:jc w:val="both"/>
        <w:rPr>
          <w:rFonts w:asciiTheme="majorHAnsi" w:hAnsiTheme="majorHAnsi"/>
          <w:sz w:val="22"/>
          <w:szCs w:val="22"/>
          <w:lang w:val="en-ZW"/>
        </w:rPr>
      </w:pPr>
      <w:r w:rsidRPr="00BD3A40">
        <w:rPr>
          <w:rFonts w:asciiTheme="majorHAnsi" w:hAnsiTheme="majorHAnsi"/>
          <w:sz w:val="22"/>
          <w:szCs w:val="22"/>
          <w:lang w:val="en-ZW"/>
        </w:rPr>
        <w:t>The accounting officer link</w:t>
      </w:r>
      <w:r w:rsidR="00664ABE" w:rsidRPr="00BD3A40">
        <w:rPr>
          <w:rFonts w:asciiTheme="majorHAnsi" w:hAnsiTheme="majorHAnsi"/>
          <w:sz w:val="22"/>
          <w:szCs w:val="22"/>
          <w:lang w:val="en-ZW"/>
        </w:rPr>
        <w:t>s</w:t>
      </w:r>
      <w:r w:rsidRPr="00BD3A40">
        <w:rPr>
          <w:rFonts w:asciiTheme="majorHAnsi" w:hAnsiTheme="majorHAnsi"/>
          <w:sz w:val="22"/>
          <w:szCs w:val="22"/>
          <w:lang w:val="en-ZW"/>
        </w:rPr>
        <w:t xml:space="preserve"> the Bank Account to the General Ledger </w:t>
      </w:r>
      <w:r w:rsidR="00664ABE" w:rsidRPr="00BD3A40">
        <w:rPr>
          <w:rFonts w:asciiTheme="majorHAnsi" w:hAnsiTheme="majorHAnsi"/>
          <w:sz w:val="22"/>
          <w:szCs w:val="22"/>
          <w:lang w:val="en-ZW"/>
        </w:rPr>
        <w:t xml:space="preserve">through the </w:t>
      </w:r>
      <w:r w:rsidRPr="00BD3A40">
        <w:rPr>
          <w:rFonts w:asciiTheme="majorHAnsi" w:hAnsiTheme="majorHAnsi"/>
          <w:sz w:val="22"/>
          <w:szCs w:val="22"/>
          <w:lang w:val="en-ZW"/>
        </w:rPr>
        <w:t>Control Account and specif</w:t>
      </w:r>
      <w:ins w:id="31" w:author="Martin Razunguzwa" w:date="2019-09-09T09:53:00Z">
        <w:r w:rsidR="00CF093E">
          <w:rPr>
            <w:rFonts w:asciiTheme="majorHAnsi" w:hAnsiTheme="majorHAnsi"/>
            <w:sz w:val="22"/>
            <w:szCs w:val="22"/>
            <w:lang w:val="en-ZW"/>
          </w:rPr>
          <w:t>ies</w:t>
        </w:r>
      </w:ins>
      <w:del w:id="32" w:author="Martin Razunguzwa" w:date="2019-09-09T09:53:00Z">
        <w:r w:rsidRPr="00BD3A40" w:rsidDel="00CF093E">
          <w:rPr>
            <w:rFonts w:asciiTheme="majorHAnsi" w:hAnsiTheme="majorHAnsi"/>
            <w:sz w:val="22"/>
            <w:szCs w:val="22"/>
            <w:lang w:val="en-ZW"/>
          </w:rPr>
          <w:delText>y</w:delText>
        </w:r>
      </w:del>
      <w:r w:rsidRPr="00BD3A40">
        <w:rPr>
          <w:rFonts w:asciiTheme="majorHAnsi" w:hAnsiTheme="majorHAnsi"/>
          <w:sz w:val="22"/>
          <w:szCs w:val="22"/>
          <w:lang w:val="en-ZW"/>
        </w:rPr>
        <w:t xml:space="preserve"> the type of currency to use for the bank account.</w:t>
      </w:r>
    </w:p>
    <w:p w14:paraId="7F271F24" w14:textId="3B2F2539" w:rsidR="0077762D" w:rsidRPr="00BD3A40" w:rsidRDefault="0077762D" w:rsidP="007538D7">
      <w:pPr>
        <w:pStyle w:val="Heading3"/>
        <w:jc w:val="both"/>
        <w:rPr>
          <w:shd w:val="clear" w:color="auto" w:fill="FFFFFF"/>
        </w:rPr>
      </w:pPr>
      <w:r w:rsidRPr="00BD3A40">
        <w:rPr>
          <w:shd w:val="clear" w:color="auto" w:fill="FFFFFF"/>
        </w:rPr>
        <w:t xml:space="preserve">Actors </w:t>
      </w:r>
    </w:p>
    <w:p w14:paraId="1AB3C690" w14:textId="77E30A39" w:rsidR="00CD631E" w:rsidRPr="00BD3A40" w:rsidRDefault="00CD631E" w:rsidP="007538D7">
      <w:pPr>
        <w:pStyle w:val="ListParagraph"/>
        <w:numPr>
          <w:ilvl w:val="0"/>
          <w:numId w:val="24"/>
        </w:numPr>
        <w:jc w:val="both"/>
        <w:rPr>
          <w:rFonts w:asciiTheme="majorHAnsi" w:hAnsiTheme="majorHAnsi"/>
        </w:rPr>
      </w:pPr>
      <w:r w:rsidRPr="00BD3A40">
        <w:rPr>
          <w:rFonts w:asciiTheme="majorHAnsi" w:hAnsiTheme="majorHAnsi"/>
        </w:rPr>
        <w:t xml:space="preserve">Bank </w:t>
      </w:r>
    </w:p>
    <w:p w14:paraId="5C0C1FA5" w14:textId="16901746" w:rsidR="00CD631E" w:rsidRPr="00BD3A40" w:rsidRDefault="00CD631E" w:rsidP="007538D7">
      <w:pPr>
        <w:pStyle w:val="ListParagraph"/>
        <w:numPr>
          <w:ilvl w:val="0"/>
          <w:numId w:val="24"/>
        </w:numPr>
        <w:jc w:val="both"/>
        <w:rPr>
          <w:rFonts w:asciiTheme="majorHAnsi" w:hAnsiTheme="majorHAnsi"/>
        </w:rPr>
      </w:pPr>
      <w:r w:rsidRPr="00BD3A40">
        <w:rPr>
          <w:rFonts w:asciiTheme="majorHAnsi" w:hAnsiTheme="majorHAnsi"/>
        </w:rPr>
        <w:t>Accounting Officer</w:t>
      </w:r>
    </w:p>
    <w:p w14:paraId="19A80A98" w14:textId="163B5298" w:rsidR="005B6FB9" w:rsidRPr="00BD3A40" w:rsidRDefault="0077762D" w:rsidP="007538D7">
      <w:pPr>
        <w:pStyle w:val="Heading3"/>
        <w:jc w:val="both"/>
        <w:rPr>
          <w:shd w:val="clear" w:color="auto" w:fill="FFFFFF"/>
        </w:rPr>
      </w:pPr>
      <w:r w:rsidRPr="00BD3A40">
        <w:rPr>
          <w:shd w:val="clear" w:color="auto" w:fill="FFFFFF"/>
        </w:rPr>
        <w:t xml:space="preserve">Workflow and </w:t>
      </w:r>
      <w:commentRangeStart w:id="33"/>
      <w:r w:rsidRPr="00BD3A40">
        <w:rPr>
          <w:shd w:val="clear" w:color="auto" w:fill="FFFFFF"/>
        </w:rPr>
        <w:t>notification</w:t>
      </w:r>
      <w:commentRangeEnd w:id="33"/>
      <w:r w:rsidR="00867EB1">
        <w:rPr>
          <w:rStyle w:val="CommentReference"/>
          <w:rFonts w:asciiTheme="minorHAnsi" w:eastAsiaTheme="minorEastAsia" w:hAnsiTheme="minorHAnsi" w:cstheme="minorBidi"/>
          <w:b w:val="0"/>
          <w:color w:val="auto"/>
          <w:lang w:val="en-US"/>
        </w:rPr>
        <w:commentReference w:id="33"/>
      </w:r>
      <w:r w:rsidRPr="00BD3A40">
        <w:rPr>
          <w:shd w:val="clear" w:color="auto" w:fill="FFFFFF"/>
        </w:rPr>
        <w:t xml:space="preserve"> </w:t>
      </w:r>
    </w:p>
    <w:p w14:paraId="6BDD769B" w14:textId="78043DD2" w:rsidR="005B6FB9" w:rsidRPr="00BD3A40" w:rsidRDefault="005B6FB9" w:rsidP="007538D7">
      <w:pPr>
        <w:pStyle w:val="ListParagraph"/>
        <w:numPr>
          <w:ilvl w:val="0"/>
          <w:numId w:val="36"/>
        </w:numPr>
        <w:jc w:val="both"/>
        <w:rPr>
          <w:rFonts w:asciiTheme="majorHAnsi" w:hAnsiTheme="majorHAnsi"/>
          <w:sz w:val="28"/>
          <w:szCs w:val="28"/>
          <w:shd w:val="clear" w:color="auto" w:fill="FFFFFF"/>
        </w:rPr>
      </w:pPr>
      <w:r w:rsidRPr="00BD3A40">
        <w:rPr>
          <w:rFonts w:asciiTheme="majorHAnsi" w:hAnsiTheme="majorHAnsi"/>
        </w:rPr>
        <w:t xml:space="preserve">Approval of </w:t>
      </w:r>
      <w:r w:rsidR="00664ABE" w:rsidRPr="00BD3A40">
        <w:rPr>
          <w:rFonts w:asciiTheme="majorHAnsi" w:hAnsiTheme="majorHAnsi"/>
        </w:rPr>
        <w:t>Bank creation.</w:t>
      </w:r>
    </w:p>
    <w:p w14:paraId="34BEA69E" w14:textId="781E17A0" w:rsidR="0077762D" w:rsidRPr="00BD3A40" w:rsidRDefault="0077762D" w:rsidP="007538D7">
      <w:pPr>
        <w:pStyle w:val="Heading3"/>
        <w:jc w:val="both"/>
        <w:rPr>
          <w:shd w:val="clear" w:color="auto" w:fill="FFFFFF"/>
        </w:rPr>
      </w:pPr>
      <w:r w:rsidRPr="00BD3A40">
        <w:rPr>
          <w:shd w:val="clear" w:color="auto" w:fill="FFFFFF"/>
        </w:rPr>
        <w:t>Audit Trail</w:t>
      </w:r>
    </w:p>
    <w:p w14:paraId="604B1CF4" w14:textId="55C48E89" w:rsidR="00996502" w:rsidRPr="00BD3A40" w:rsidRDefault="00CD631E" w:rsidP="007538D7">
      <w:pPr>
        <w:pStyle w:val="ListParagraph"/>
        <w:numPr>
          <w:ilvl w:val="0"/>
          <w:numId w:val="26"/>
        </w:numPr>
        <w:jc w:val="both"/>
        <w:rPr>
          <w:rFonts w:asciiTheme="majorHAnsi" w:hAnsiTheme="majorHAnsi" w:cs="Arial"/>
          <w:shd w:val="clear" w:color="auto" w:fill="FFFFFF"/>
        </w:rPr>
      </w:pPr>
      <w:r w:rsidRPr="00BD3A40">
        <w:rPr>
          <w:rFonts w:asciiTheme="majorHAnsi" w:hAnsiTheme="majorHAnsi" w:cs="Arial"/>
          <w:shd w:val="clear" w:color="auto" w:fill="FFFFFF"/>
        </w:rPr>
        <w:t>Account number</w:t>
      </w:r>
    </w:p>
    <w:p w14:paraId="709CF150" w14:textId="4B1CF521" w:rsidR="00664ABE" w:rsidRPr="00BD3A40" w:rsidRDefault="00664ABE" w:rsidP="007538D7">
      <w:pPr>
        <w:pStyle w:val="ListParagraph"/>
        <w:numPr>
          <w:ilvl w:val="0"/>
          <w:numId w:val="26"/>
        </w:numPr>
        <w:jc w:val="both"/>
        <w:rPr>
          <w:rFonts w:asciiTheme="majorHAnsi" w:hAnsiTheme="majorHAnsi" w:cs="Arial"/>
          <w:shd w:val="clear" w:color="auto" w:fill="FFFFFF"/>
        </w:rPr>
      </w:pPr>
      <w:r w:rsidRPr="00BD3A40">
        <w:rPr>
          <w:rFonts w:asciiTheme="majorHAnsi" w:hAnsiTheme="majorHAnsi" w:cs="Arial"/>
          <w:shd w:val="clear" w:color="auto" w:fill="FFFFFF"/>
        </w:rPr>
        <w:t xml:space="preserve">Currency </w:t>
      </w:r>
    </w:p>
    <w:p w14:paraId="7D16CE9E" w14:textId="262A8A82" w:rsidR="001D3632" w:rsidRPr="00BD3A40" w:rsidRDefault="001671BE" w:rsidP="007538D7">
      <w:pPr>
        <w:pStyle w:val="Heading2"/>
        <w:jc w:val="both"/>
        <w:rPr>
          <w:szCs w:val="28"/>
        </w:rPr>
      </w:pPr>
      <w:commentRangeStart w:id="34"/>
      <w:r w:rsidRPr="00BD3A40">
        <w:rPr>
          <w:szCs w:val="28"/>
        </w:rPr>
        <w:t>Bank</w:t>
      </w:r>
      <w:commentRangeEnd w:id="34"/>
      <w:r w:rsidR="00A8290B">
        <w:rPr>
          <w:rStyle w:val="CommentReference"/>
          <w:rFonts w:asciiTheme="minorHAnsi" w:eastAsiaTheme="minorEastAsia" w:hAnsiTheme="minorHAnsi" w:cstheme="minorBidi"/>
          <w:b w:val="0"/>
          <w:color w:val="auto"/>
          <w:lang w:val="en-US"/>
        </w:rPr>
        <w:commentReference w:id="34"/>
      </w:r>
      <w:r w:rsidRPr="00BD3A40">
        <w:rPr>
          <w:szCs w:val="28"/>
        </w:rPr>
        <w:t xml:space="preserve"> Reconciliation</w:t>
      </w:r>
    </w:p>
    <w:p w14:paraId="5EE2B7F3" w14:textId="77777777" w:rsidR="00A728C1" w:rsidRPr="00BD3A40" w:rsidRDefault="00A728C1" w:rsidP="007538D7">
      <w:pPr>
        <w:pStyle w:val="Heading3"/>
        <w:numPr>
          <w:ilvl w:val="2"/>
          <w:numId w:val="21"/>
        </w:numPr>
        <w:spacing w:line="256" w:lineRule="auto"/>
        <w:jc w:val="both"/>
        <w:rPr>
          <w:rFonts w:eastAsia="Times New Roman"/>
          <w:lang w:eastAsia="en-GB"/>
        </w:rPr>
      </w:pPr>
      <w:bookmarkStart w:id="35" w:name="_Toc15391817"/>
      <w:r w:rsidRPr="00BD3A40">
        <w:rPr>
          <w:rFonts w:eastAsia="Times New Roman"/>
          <w:lang w:eastAsia="en-GB"/>
        </w:rPr>
        <w:t>Pre-Condition</w:t>
      </w:r>
    </w:p>
    <w:p w14:paraId="3AB7BE4B" w14:textId="6629F83E" w:rsidR="00A728C1" w:rsidRPr="00BD3A40" w:rsidRDefault="004C198D" w:rsidP="007538D7">
      <w:pPr>
        <w:pStyle w:val="ListParagraph"/>
        <w:numPr>
          <w:ilvl w:val="0"/>
          <w:numId w:val="22"/>
        </w:numPr>
        <w:spacing w:line="256" w:lineRule="auto"/>
        <w:jc w:val="both"/>
        <w:rPr>
          <w:rFonts w:asciiTheme="majorHAnsi" w:hAnsiTheme="majorHAnsi"/>
          <w:lang w:eastAsia="en-GB"/>
        </w:rPr>
      </w:pPr>
      <w:r w:rsidRPr="00BD3A40">
        <w:rPr>
          <w:rFonts w:asciiTheme="majorHAnsi" w:hAnsiTheme="majorHAnsi"/>
          <w:lang w:eastAsia="en-GB"/>
        </w:rPr>
        <w:t xml:space="preserve">Bank </w:t>
      </w:r>
      <w:r w:rsidR="00A728C1" w:rsidRPr="00BD3A40">
        <w:rPr>
          <w:rFonts w:asciiTheme="majorHAnsi" w:hAnsiTheme="majorHAnsi"/>
          <w:lang w:eastAsia="en-GB"/>
        </w:rPr>
        <w:t>Copy of Bank Statement</w:t>
      </w:r>
    </w:p>
    <w:p w14:paraId="360C14FE" w14:textId="73255C5B" w:rsidR="00A728C1" w:rsidRPr="00BD3A40" w:rsidRDefault="00A728C1" w:rsidP="007538D7">
      <w:pPr>
        <w:pStyle w:val="Heading3"/>
        <w:numPr>
          <w:ilvl w:val="2"/>
          <w:numId w:val="21"/>
        </w:numPr>
        <w:spacing w:line="256" w:lineRule="auto"/>
        <w:jc w:val="both"/>
        <w:rPr>
          <w:rFonts w:eastAsia="Times New Roman"/>
          <w:sz w:val="22"/>
          <w:szCs w:val="22"/>
          <w:lang w:eastAsia="en-GB"/>
        </w:rPr>
      </w:pPr>
      <w:r w:rsidRPr="00BD3A40">
        <w:rPr>
          <w:rFonts w:eastAsia="Times New Roman"/>
          <w:sz w:val="22"/>
          <w:szCs w:val="22"/>
          <w:lang w:eastAsia="en-GB"/>
        </w:rPr>
        <w:t>Process description</w:t>
      </w:r>
      <w:bookmarkEnd w:id="35"/>
    </w:p>
    <w:p w14:paraId="7B54F63B" w14:textId="77777777" w:rsidR="004C198D" w:rsidRPr="00BD3A40" w:rsidRDefault="004C198D" w:rsidP="004C198D">
      <w:pPr>
        <w:rPr>
          <w:rFonts w:asciiTheme="majorHAnsi" w:hAnsiTheme="majorHAnsi"/>
          <w:lang w:val="en-ZW" w:eastAsia="en-GB"/>
        </w:rPr>
      </w:pPr>
    </w:p>
    <w:p w14:paraId="088E34A3" w14:textId="6BC22A28" w:rsidR="00A728C1" w:rsidRPr="00BD3A40" w:rsidRDefault="00A728C1" w:rsidP="007538D7">
      <w:pPr>
        <w:pStyle w:val="x-hidden-focus"/>
        <w:shd w:val="clear" w:color="auto" w:fill="FFFFFF"/>
        <w:spacing w:before="0" w:beforeAutospacing="0" w:after="225" w:afterAutospacing="0"/>
        <w:jc w:val="both"/>
        <w:rPr>
          <w:rFonts w:asciiTheme="majorHAnsi" w:hAnsiTheme="majorHAnsi" w:cs="Segoe UI"/>
          <w:sz w:val="22"/>
          <w:szCs w:val="22"/>
        </w:rPr>
      </w:pPr>
      <w:r w:rsidRPr="00BD3A40">
        <w:rPr>
          <w:rFonts w:asciiTheme="majorHAnsi" w:hAnsiTheme="majorHAnsi" w:cs="Segoe UI"/>
          <w:sz w:val="22"/>
          <w:szCs w:val="22"/>
          <w:shd w:val="clear" w:color="auto" w:fill="FFFFFF"/>
        </w:rPr>
        <w:t xml:space="preserve">At FC Platinum Holdings </w:t>
      </w:r>
      <w:del w:id="36" w:author="Martin Razunguzwa" w:date="2019-09-09T09:58:00Z">
        <w:r w:rsidRPr="00BD3A40" w:rsidDel="00A8290B">
          <w:rPr>
            <w:rFonts w:asciiTheme="majorHAnsi" w:hAnsiTheme="majorHAnsi" w:cs="Segoe UI"/>
            <w:sz w:val="22"/>
            <w:szCs w:val="22"/>
            <w:shd w:val="clear" w:color="auto" w:fill="FFFFFF"/>
          </w:rPr>
          <w:delText xml:space="preserve">(Pvt) Ltd </w:delText>
        </w:r>
      </w:del>
      <w:r w:rsidRPr="00BD3A40">
        <w:rPr>
          <w:rFonts w:asciiTheme="majorHAnsi" w:hAnsiTheme="majorHAnsi" w:cs="Segoe UI"/>
          <w:sz w:val="22"/>
          <w:szCs w:val="22"/>
          <w:shd w:val="clear" w:color="auto" w:fill="FFFFFF"/>
        </w:rPr>
        <w:t>bank reconciliation is the matching process between a company’s cash account balance and its bank account balance (displayed on the bank account statement). FC Platinum Holdings prepares bank reconciliations on a monthly basis.</w:t>
      </w:r>
      <w:r w:rsidRPr="00BD3A40">
        <w:rPr>
          <w:rFonts w:asciiTheme="majorHAnsi" w:hAnsiTheme="majorHAnsi" w:cs="Segoe UI"/>
          <w:color w:val="2B2B2B"/>
          <w:sz w:val="22"/>
          <w:szCs w:val="22"/>
        </w:rPr>
        <w:t xml:space="preserve"> </w:t>
      </w:r>
    </w:p>
    <w:p w14:paraId="5285F4F4" w14:textId="77777777" w:rsidR="00A728C1" w:rsidRPr="00BD3A40" w:rsidRDefault="00A728C1" w:rsidP="007538D7">
      <w:pPr>
        <w:pStyle w:val="NoSpacing"/>
        <w:spacing w:line="276" w:lineRule="auto"/>
        <w:jc w:val="both"/>
        <w:rPr>
          <w:rFonts w:asciiTheme="majorHAnsi" w:hAnsiTheme="majorHAnsi"/>
          <w:sz w:val="22"/>
          <w:szCs w:val="22"/>
        </w:rPr>
      </w:pPr>
      <w:r w:rsidRPr="00BD3A40">
        <w:rPr>
          <w:rFonts w:asciiTheme="majorHAnsi" w:hAnsiTheme="majorHAnsi"/>
          <w:sz w:val="22"/>
          <w:szCs w:val="22"/>
        </w:rPr>
        <w:t>The bank statement received by a company shows:</w:t>
      </w:r>
    </w:p>
    <w:p w14:paraId="78132721" w14:textId="77777777" w:rsidR="00A728C1" w:rsidRPr="00BD3A40" w:rsidRDefault="00A728C1" w:rsidP="007538D7">
      <w:pPr>
        <w:pStyle w:val="NoSpacing"/>
        <w:numPr>
          <w:ilvl w:val="0"/>
          <w:numId w:val="23"/>
        </w:numPr>
        <w:spacing w:line="276" w:lineRule="auto"/>
        <w:jc w:val="both"/>
        <w:rPr>
          <w:rFonts w:asciiTheme="majorHAnsi" w:hAnsiTheme="majorHAnsi"/>
          <w:sz w:val="22"/>
          <w:szCs w:val="22"/>
        </w:rPr>
      </w:pPr>
      <w:r w:rsidRPr="00BD3A40">
        <w:rPr>
          <w:rFonts w:asciiTheme="majorHAnsi" w:hAnsiTheme="majorHAnsi"/>
          <w:sz w:val="22"/>
          <w:szCs w:val="22"/>
        </w:rPr>
        <w:t>the bank account balance at the beginning of the month,</w:t>
      </w:r>
    </w:p>
    <w:p w14:paraId="11D10BCF" w14:textId="5EAE1F24" w:rsidR="00A728C1" w:rsidRPr="00BD3A40" w:rsidRDefault="00A728C1" w:rsidP="007538D7">
      <w:pPr>
        <w:pStyle w:val="NoSpacing"/>
        <w:numPr>
          <w:ilvl w:val="0"/>
          <w:numId w:val="23"/>
        </w:numPr>
        <w:spacing w:line="276" w:lineRule="auto"/>
        <w:jc w:val="both"/>
        <w:rPr>
          <w:rFonts w:asciiTheme="majorHAnsi" w:hAnsiTheme="majorHAnsi"/>
          <w:sz w:val="22"/>
          <w:szCs w:val="22"/>
        </w:rPr>
      </w:pPr>
      <w:r w:rsidRPr="00BD3A40">
        <w:rPr>
          <w:rFonts w:asciiTheme="majorHAnsi" w:hAnsiTheme="majorHAnsi"/>
          <w:sz w:val="22"/>
          <w:szCs w:val="22"/>
        </w:rPr>
        <w:t>the deposits recorded by the bank for the account during the period (usually 1 month)</w:t>
      </w:r>
    </w:p>
    <w:p w14:paraId="1BBED08E" w14:textId="77777777" w:rsidR="00A728C1" w:rsidRPr="00BD3A40" w:rsidRDefault="00A728C1" w:rsidP="007538D7">
      <w:pPr>
        <w:pStyle w:val="NoSpacing"/>
        <w:numPr>
          <w:ilvl w:val="0"/>
          <w:numId w:val="23"/>
        </w:numPr>
        <w:spacing w:line="276" w:lineRule="auto"/>
        <w:jc w:val="both"/>
        <w:rPr>
          <w:rFonts w:asciiTheme="majorHAnsi" w:hAnsiTheme="majorHAnsi"/>
          <w:sz w:val="22"/>
          <w:szCs w:val="22"/>
        </w:rPr>
      </w:pPr>
      <w:r w:rsidRPr="00BD3A40">
        <w:rPr>
          <w:rFonts w:asciiTheme="majorHAnsi" w:hAnsiTheme="majorHAnsi"/>
          <w:sz w:val="22"/>
          <w:szCs w:val="22"/>
        </w:rPr>
        <w:t>the withdrawals that have been made from the bank account,</w:t>
      </w:r>
    </w:p>
    <w:p w14:paraId="02538E96" w14:textId="05773A49" w:rsidR="00A728C1" w:rsidRPr="00BD3A40" w:rsidRDefault="00A728C1" w:rsidP="007538D7">
      <w:pPr>
        <w:pStyle w:val="NoSpacing"/>
        <w:numPr>
          <w:ilvl w:val="0"/>
          <w:numId w:val="23"/>
        </w:numPr>
        <w:spacing w:line="276" w:lineRule="auto"/>
        <w:jc w:val="both"/>
        <w:rPr>
          <w:rFonts w:asciiTheme="majorHAnsi" w:hAnsiTheme="majorHAnsi"/>
          <w:sz w:val="22"/>
          <w:szCs w:val="22"/>
        </w:rPr>
      </w:pPr>
      <w:proofErr w:type="gramStart"/>
      <w:r w:rsidRPr="00BD3A40">
        <w:rPr>
          <w:rFonts w:asciiTheme="majorHAnsi" w:hAnsiTheme="majorHAnsi"/>
          <w:sz w:val="22"/>
          <w:szCs w:val="22"/>
        </w:rPr>
        <w:t>the</w:t>
      </w:r>
      <w:proofErr w:type="gramEnd"/>
      <w:r w:rsidRPr="00BD3A40">
        <w:rPr>
          <w:rFonts w:asciiTheme="majorHAnsi" w:hAnsiTheme="majorHAnsi"/>
          <w:sz w:val="22"/>
          <w:szCs w:val="22"/>
        </w:rPr>
        <w:t xml:space="preserve"> ending balance of the account on a specific date.</w:t>
      </w:r>
    </w:p>
    <w:p w14:paraId="4A03B7F1" w14:textId="0C5F00C9" w:rsidR="004C198D" w:rsidRPr="00BD3A40" w:rsidRDefault="004C198D" w:rsidP="007538D7">
      <w:pPr>
        <w:pStyle w:val="NoSpacing"/>
        <w:numPr>
          <w:ilvl w:val="0"/>
          <w:numId w:val="23"/>
        </w:numPr>
        <w:spacing w:line="276" w:lineRule="auto"/>
        <w:jc w:val="both"/>
        <w:rPr>
          <w:rFonts w:asciiTheme="majorHAnsi" w:hAnsiTheme="majorHAnsi"/>
          <w:sz w:val="22"/>
          <w:szCs w:val="22"/>
        </w:rPr>
      </w:pPr>
      <w:r w:rsidRPr="00BD3A40">
        <w:rPr>
          <w:rFonts w:asciiTheme="majorHAnsi" w:hAnsiTheme="majorHAnsi"/>
          <w:sz w:val="22"/>
          <w:szCs w:val="22"/>
        </w:rPr>
        <w:lastRenderedPageBreak/>
        <w:t>Bank charges charged to account.</w:t>
      </w:r>
    </w:p>
    <w:p w14:paraId="5A91D068" w14:textId="77777777" w:rsidR="00A728C1" w:rsidRPr="00BD3A40" w:rsidRDefault="00A728C1" w:rsidP="007538D7">
      <w:pPr>
        <w:shd w:val="clear" w:color="auto" w:fill="FFFFFF"/>
        <w:spacing w:after="225" w:line="240" w:lineRule="auto"/>
        <w:jc w:val="both"/>
        <w:rPr>
          <w:rFonts w:asciiTheme="majorHAnsi" w:hAnsiTheme="majorHAnsi"/>
          <w:sz w:val="20"/>
          <w:szCs w:val="20"/>
          <w:lang w:val="en-ZW" w:eastAsia="en-GB"/>
        </w:rPr>
      </w:pPr>
      <w:r w:rsidRPr="00BD3A40">
        <w:rPr>
          <w:rFonts w:asciiTheme="majorHAnsi" w:eastAsia="Times New Roman" w:hAnsiTheme="majorHAnsi" w:cs="Segoe UI"/>
          <w:sz w:val="22"/>
          <w:szCs w:val="22"/>
          <w:lang w:val="en-ZW" w:eastAsia="en-ZW"/>
        </w:rPr>
        <w:t xml:space="preserve">All transactions recorded in both the company’s records and the bank’s </w:t>
      </w:r>
      <w:proofErr w:type="gramStart"/>
      <w:r w:rsidRPr="00BD3A40">
        <w:rPr>
          <w:rFonts w:asciiTheme="majorHAnsi" w:eastAsia="Times New Roman" w:hAnsiTheme="majorHAnsi" w:cs="Segoe UI"/>
          <w:sz w:val="22"/>
          <w:szCs w:val="22"/>
          <w:lang w:val="en-ZW" w:eastAsia="en-ZW"/>
        </w:rPr>
        <w:t>statement (with exact same data) have</w:t>
      </w:r>
      <w:proofErr w:type="gramEnd"/>
      <w:r w:rsidRPr="00BD3A40">
        <w:rPr>
          <w:rFonts w:asciiTheme="majorHAnsi" w:eastAsia="Times New Roman" w:hAnsiTheme="majorHAnsi" w:cs="Segoe UI"/>
          <w:sz w:val="22"/>
          <w:szCs w:val="22"/>
          <w:lang w:val="en-ZW" w:eastAsia="en-ZW"/>
        </w:rPr>
        <w:t xml:space="preserve"> to be identified as cleared.</w:t>
      </w:r>
      <w:r w:rsidRPr="00BD3A40">
        <w:rPr>
          <w:rFonts w:asciiTheme="majorHAnsi" w:hAnsiTheme="majorHAnsi"/>
          <w:sz w:val="20"/>
          <w:szCs w:val="20"/>
          <w:lang w:val="en-ZW" w:eastAsia="en-GB"/>
        </w:rPr>
        <w:t xml:space="preserve"> </w:t>
      </w:r>
    </w:p>
    <w:p w14:paraId="26F4FD4D" w14:textId="77777777" w:rsidR="00A728C1" w:rsidRPr="00BD3A40" w:rsidRDefault="00A728C1" w:rsidP="007538D7">
      <w:pPr>
        <w:jc w:val="both"/>
        <w:rPr>
          <w:rFonts w:asciiTheme="majorHAnsi" w:hAnsiTheme="majorHAnsi"/>
          <w:sz w:val="22"/>
          <w:szCs w:val="22"/>
        </w:rPr>
      </w:pPr>
      <w:r w:rsidRPr="00BD3A40">
        <w:rPr>
          <w:rFonts w:asciiTheme="majorHAnsi" w:hAnsiTheme="majorHAnsi"/>
          <w:sz w:val="22"/>
          <w:szCs w:val="22"/>
        </w:rPr>
        <w:t>Transactions are matched based on transaction date and transaction amount. Other attributes of a transaction can also be considered for matching. The significance of this exercise is for the Accounting Officer to keep track of those attributes (transaction date, transaction amount) on the bank statement lines and bank documents that will be used for manual match. They will be used later to build rules for automatic matching.</w:t>
      </w:r>
    </w:p>
    <w:commentRangeStart w:id="37"/>
    <w:p w14:paraId="55330FFE" w14:textId="27A71D44" w:rsidR="0051583D" w:rsidRPr="00BD3A40" w:rsidRDefault="00836B38" w:rsidP="007538D7">
      <w:pPr>
        <w:jc w:val="both"/>
        <w:rPr>
          <w:rFonts w:asciiTheme="majorHAnsi" w:hAnsiTheme="majorHAnsi"/>
          <w:sz w:val="22"/>
          <w:szCs w:val="22"/>
        </w:rPr>
      </w:pPr>
      <w:r w:rsidRPr="00BD3A40">
        <w:rPr>
          <w:rFonts w:asciiTheme="majorHAnsi" w:hAnsiTheme="majorHAnsi"/>
          <w:sz w:val="22"/>
          <w:szCs w:val="22"/>
        </w:rPr>
        <w:object w:dxaOrig="15465" w:dyaOrig="5880" w14:anchorId="76BABF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172.8pt" o:ole="">
            <v:imagedata r:id="rId9" o:title=""/>
          </v:shape>
          <o:OLEObject Type="Embed" ProgID="Visio.Drawing.15" ShapeID="_x0000_i1025" DrawAspect="Content" ObjectID="_1629546189" r:id="rId10"/>
        </w:object>
      </w:r>
      <w:commentRangeEnd w:id="37"/>
      <w:r w:rsidR="00A8290B">
        <w:rPr>
          <w:rStyle w:val="CommentReference"/>
        </w:rPr>
        <w:commentReference w:id="37"/>
      </w:r>
    </w:p>
    <w:p w14:paraId="18AD47C7" w14:textId="7A0248A5" w:rsidR="0051583D" w:rsidRPr="00BD3A40" w:rsidRDefault="0051583D" w:rsidP="007538D7">
      <w:pPr>
        <w:pStyle w:val="Heading3"/>
        <w:jc w:val="both"/>
      </w:pPr>
      <w:r w:rsidRPr="00BD3A40">
        <w:t>Registration Details</w:t>
      </w:r>
    </w:p>
    <w:p w14:paraId="44A9D661" w14:textId="264EA9EC" w:rsidR="00E22A9D" w:rsidRPr="00BD3A40" w:rsidRDefault="00E22A9D" w:rsidP="007538D7">
      <w:pPr>
        <w:pStyle w:val="ListParagraph"/>
        <w:numPr>
          <w:ilvl w:val="0"/>
          <w:numId w:val="12"/>
        </w:numPr>
        <w:jc w:val="both"/>
        <w:rPr>
          <w:rFonts w:asciiTheme="majorHAnsi" w:hAnsiTheme="majorHAnsi"/>
        </w:rPr>
      </w:pPr>
      <w:r w:rsidRPr="00BD3A40">
        <w:rPr>
          <w:rFonts w:asciiTheme="majorHAnsi" w:hAnsiTheme="majorHAnsi"/>
        </w:rPr>
        <w:t>Transaction date</w:t>
      </w:r>
    </w:p>
    <w:p w14:paraId="32D97AA2" w14:textId="3203D28B" w:rsidR="00E22A9D" w:rsidRPr="00BD3A40" w:rsidRDefault="00E22A9D" w:rsidP="007538D7">
      <w:pPr>
        <w:pStyle w:val="ListParagraph"/>
        <w:numPr>
          <w:ilvl w:val="0"/>
          <w:numId w:val="12"/>
        </w:numPr>
        <w:jc w:val="both"/>
        <w:rPr>
          <w:rFonts w:asciiTheme="majorHAnsi" w:hAnsiTheme="majorHAnsi"/>
        </w:rPr>
      </w:pPr>
      <w:r w:rsidRPr="00BD3A40">
        <w:rPr>
          <w:rFonts w:asciiTheme="majorHAnsi" w:hAnsiTheme="majorHAnsi"/>
        </w:rPr>
        <w:t>Transaction amount</w:t>
      </w:r>
    </w:p>
    <w:p w14:paraId="57B0E1B5" w14:textId="1C3287BA" w:rsidR="00C51EA4" w:rsidRPr="00BD3A40" w:rsidRDefault="006D6AB1" w:rsidP="007538D7">
      <w:pPr>
        <w:pStyle w:val="ListParagraph"/>
        <w:numPr>
          <w:ilvl w:val="0"/>
          <w:numId w:val="12"/>
        </w:numPr>
        <w:jc w:val="both"/>
        <w:rPr>
          <w:rFonts w:asciiTheme="majorHAnsi" w:hAnsiTheme="majorHAnsi"/>
        </w:rPr>
      </w:pPr>
      <w:r w:rsidRPr="00BD3A40">
        <w:rPr>
          <w:rFonts w:asciiTheme="majorHAnsi" w:hAnsiTheme="majorHAnsi"/>
        </w:rPr>
        <w:t>Reconciliation Id</w:t>
      </w:r>
    </w:p>
    <w:p w14:paraId="598D9B1F" w14:textId="072379FF" w:rsidR="006D6AB1" w:rsidRPr="00BD3A40" w:rsidRDefault="006D6AB1" w:rsidP="007538D7">
      <w:pPr>
        <w:pStyle w:val="ListParagraph"/>
        <w:numPr>
          <w:ilvl w:val="0"/>
          <w:numId w:val="12"/>
        </w:numPr>
        <w:jc w:val="both"/>
        <w:rPr>
          <w:rFonts w:asciiTheme="majorHAnsi" w:hAnsiTheme="majorHAnsi"/>
        </w:rPr>
      </w:pPr>
      <w:r w:rsidRPr="00BD3A40">
        <w:rPr>
          <w:rFonts w:asciiTheme="majorHAnsi" w:hAnsiTheme="majorHAnsi"/>
        </w:rPr>
        <w:t>Currency</w:t>
      </w:r>
    </w:p>
    <w:p w14:paraId="770BF297" w14:textId="5E75E558" w:rsidR="006D6AB1" w:rsidRPr="00BD3A40" w:rsidRDefault="006D6AB1" w:rsidP="007538D7">
      <w:pPr>
        <w:pStyle w:val="ListParagraph"/>
        <w:numPr>
          <w:ilvl w:val="0"/>
          <w:numId w:val="12"/>
        </w:numPr>
        <w:jc w:val="both"/>
        <w:rPr>
          <w:rFonts w:asciiTheme="majorHAnsi" w:hAnsiTheme="majorHAnsi"/>
        </w:rPr>
      </w:pPr>
      <w:r w:rsidRPr="00BD3A40">
        <w:rPr>
          <w:rFonts w:asciiTheme="majorHAnsi" w:hAnsiTheme="majorHAnsi"/>
        </w:rPr>
        <w:t>Statement Id</w:t>
      </w:r>
    </w:p>
    <w:p w14:paraId="6BEC5AE0" w14:textId="72A7EA7B" w:rsidR="006D6AB1" w:rsidRPr="00BD3A40" w:rsidRDefault="006D6AB1" w:rsidP="007538D7">
      <w:pPr>
        <w:pStyle w:val="ListParagraph"/>
        <w:numPr>
          <w:ilvl w:val="0"/>
          <w:numId w:val="12"/>
        </w:numPr>
        <w:jc w:val="both"/>
        <w:rPr>
          <w:rFonts w:asciiTheme="majorHAnsi" w:hAnsiTheme="majorHAnsi"/>
        </w:rPr>
      </w:pPr>
      <w:r w:rsidRPr="00BD3A40">
        <w:rPr>
          <w:rFonts w:asciiTheme="majorHAnsi" w:hAnsiTheme="majorHAnsi"/>
        </w:rPr>
        <w:t>Cut-off date</w:t>
      </w:r>
    </w:p>
    <w:p w14:paraId="2EDB62F3" w14:textId="6122655B" w:rsidR="006D6AB1" w:rsidRPr="00BD3A40" w:rsidRDefault="006D6AB1" w:rsidP="007538D7">
      <w:pPr>
        <w:pStyle w:val="ListParagraph"/>
        <w:numPr>
          <w:ilvl w:val="0"/>
          <w:numId w:val="12"/>
        </w:numPr>
        <w:jc w:val="both"/>
        <w:rPr>
          <w:rFonts w:asciiTheme="majorHAnsi" w:hAnsiTheme="majorHAnsi"/>
        </w:rPr>
      </w:pPr>
      <w:r w:rsidRPr="00BD3A40">
        <w:rPr>
          <w:rFonts w:asciiTheme="majorHAnsi" w:hAnsiTheme="majorHAnsi"/>
        </w:rPr>
        <w:t>Ending balance</w:t>
      </w:r>
    </w:p>
    <w:p w14:paraId="7F974CB1" w14:textId="102AC748" w:rsidR="006D6AB1" w:rsidRPr="00BD3A40" w:rsidRDefault="006D6AB1" w:rsidP="007538D7">
      <w:pPr>
        <w:pStyle w:val="ListParagraph"/>
        <w:numPr>
          <w:ilvl w:val="0"/>
          <w:numId w:val="12"/>
        </w:numPr>
        <w:jc w:val="both"/>
        <w:rPr>
          <w:rFonts w:asciiTheme="majorHAnsi" w:hAnsiTheme="majorHAnsi"/>
        </w:rPr>
      </w:pPr>
      <w:r w:rsidRPr="00BD3A40">
        <w:rPr>
          <w:rFonts w:asciiTheme="majorHAnsi" w:hAnsiTheme="majorHAnsi"/>
        </w:rPr>
        <w:t>Net amount</w:t>
      </w:r>
    </w:p>
    <w:p w14:paraId="542BD3B8" w14:textId="09ECB011" w:rsidR="006D6AB1" w:rsidRPr="00BD3A40" w:rsidRDefault="006D6AB1" w:rsidP="007538D7">
      <w:pPr>
        <w:pStyle w:val="ListParagraph"/>
        <w:numPr>
          <w:ilvl w:val="0"/>
          <w:numId w:val="12"/>
        </w:numPr>
        <w:jc w:val="both"/>
        <w:rPr>
          <w:rFonts w:asciiTheme="majorHAnsi" w:hAnsiTheme="majorHAnsi"/>
        </w:rPr>
      </w:pPr>
      <w:r w:rsidRPr="00BD3A40">
        <w:rPr>
          <w:rFonts w:asciiTheme="majorHAnsi" w:hAnsiTheme="majorHAnsi"/>
        </w:rPr>
        <w:t>Reconciled</w:t>
      </w:r>
    </w:p>
    <w:p w14:paraId="4AA74BC0" w14:textId="71CEB7B1" w:rsidR="0051583D" w:rsidRPr="00BD3A40" w:rsidRDefault="0051583D" w:rsidP="007538D7">
      <w:pPr>
        <w:pStyle w:val="Heading3"/>
        <w:jc w:val="both"/>
      </w:pPr>
      <w:r w:rsidRPr="00BD3A40">
        <w:t>Actors</w:t>
      </w:r>
    </w:p>
    <w:p w14:paraId="2269F55E" w14:textId="37C532EE" w:rsidR="00521ADB" w:rsidRPr="00BD3A40" w:rsidRDefault="00521ADB" w:rsidP="007538D7">
      <w:pPr>
        <w:pStyle w:val="ListParagraph"/>
        <w:numPr>
          <w:ilvl w:val="0"/>
          <w:numId w:val="11"/>
        </w:numPr>
        <w:jc w:val="both"/>
        <w:rPr>
          <w:rFonts w:asciiTheme="majorHAnsi" w:hAnsiTheme="majorHAnsi"/>
        </w:rPr>
      </w:pPr>
      <w:r w:rsidRPr="00BD3A40">
        <w:rPr>
          <w:rFonts w:asciiTheme="majorHAnsi" w:hAnsiTheme="majorHAnsi"/>
        </w:rPr>
        <w:t xml:space="preserve">Accounting </w:t>
      </w:r>
      <w:ins w:id="38" w:author="Martin Razunguzwa" w:date="2019-09-09T10:16:00Z">
        <w:r w:rsidR="00FD004B">
          <w:rPr>
            <w:rFonts w:asciiTheme="majorHAnsi" w:hAnsiTheme="majorHAnsi"/>
          </w:rPr>
          <w:t xml:space="preserve">Assistant </w:t>
        </w:r>
      </w:ins>
      <w:del w:id="39" w:author="Martin Razunguzwa" w:date="2019-09-09T10:16:00Z">
        <w:r w:rsidRPr="00BD3A40" w:rsidDel="00FD004B">
          <w:rPr>
            <w:rFonts w:asciiTheme="majorHAnsi" w:hAnsiTheme="majorHAnsi"/>
          </w:rPr>
          <w:delText>Officer</w:delText>
        </w:r>
      </w:del>
    </w:p>
    <w:p w14:paraId="1B7424CF" w14:textId="7FDCEB60" w:rsidR="0051583D" w:rsidRPr="00BD3A40" w:rsidRDefault="0051583D" w:rsidP="007538D7">
      <w:pPr>
        <w:pStyle w:val="Heading3"/>
        <w:jc w:val="both"/>
      </w:pPr>
      <w:r w:rsidRPr="00BD3A40">
        <w:t>Workflow</w:t>
      </w:r>
    </w:p>
    <w:p w14:paraId="593EB723" w14:textId="2BDCC483" w:rsidR="00AC2D7E" w:rsidRPr="00BD3A40" w:rsidRDefault="00AC2D7E" w:rsidP="007538D7">
      <w:pPr>
        <w:pStyle w:val="ListParagraph"/>
        <w:numPr>
          <w:ilvl w:val="0"/>
          <w:numId w:val="5"/>
        </w:numPr>
        <w:jc w:val="both"/>
        <w:rPr>
          <w:rFonts w:asciiTheme="majorHAnsi" w:hAnsiTheme="majorHAnsi"/>
        </w:rPr>
      </w:pPr>
      <w:r w:rsidRPr="00BD3A40">
        <w:rPr>
          <w:rFonts w:asciiTheme="majorHAnsi" w:hAnsiTheme="majorHAnsi"/>
        </w:rPr>
        <w:t xml:space="preserve">Bank Reconciliation Journal Approval </w:t>
      </w:r>
      <w:commentRangeStart w:id="40"/>
      <w:r w:rsidRPr="00BD3A40">
        <w:rPr>
          <w:rFonts w:asciiTheme="majorHAnsi" w:hAnsiTheme="majorHAnsi"/>
        </w:rPr>
        <w:t>Workflow</w:t>
      </w:r>
      <w:commentRangeEnd w:id="40"/>
      <w:r w:rsidR="00FD004B">
        <w:rPr>
          <w:rStyle w:val="CommentReference"/>
          <w:rFonts w:eastAsiaTheme="minorEastAsia"/>
          <w:lang w:val="en-US"/>
        </w:rPr>
        <w:commentReference w:id="40"/>
      </w:r>
    </w:p>
    <w:p w14:paraId="4F6B9AF9" w14:textId="6725C01A" w:rsidR="00F01950" w:rsidRPr="00BD3A40" w:rsidRDefault="00F01950" w:rsidP="007538D7">
      <w:pPr>
        <w:pStyle w:val="Heading3"/>
        <w:jc w:val="both"/>
      </w:pPr>
      <w:r w:rsidRPr="00BD3A40">
        <w:t>Audit trail</w:t>
      </w:r>
    </w:p>
    <w:p w14:paraId="2E478F78" w14:textId="4BC8669E" w:rsidR="00F01950" w:rsidRPr="00BD3A40" w:rsidRDefault="00782138" w:rsidP="007538D7">
      <w:pPr>
        <w:pStyle w:val="ListParagraph"/>
        <w:numPr>
          <w:ilvl w:val="0"/>
          <w:numId w:val="36"/>
        </w:numPr>
        <w:jc w:val="both"/>
        <w:rPr>
          <w:rFonts w:asciiTheme="majorHAnsi" w:hAnsiTheme="majorHAnsi"/>
        </w:rPr>
      </w:pPr>
      <w:r w:rsidRPr="00BD3A40">
        <w:rPr>
          <w:rFonts w:asciiTheme="majorHAnsi" w:hAnsiTheme="majorHAnsi"/>
        </w:rPr>
        <w:t>Reconciliation ID</w:t>
      </w:r>
    </w:p>
    <w:p w14:paraId="6215A485" w14:textId="2B99115A" w:rsidR="00782138" w:rsidRPr="00BD3A40" w:rsidRDefault="00782138" w:rsidP="007538D7">
      <w:pPr>
        <w:pStyle w:val="ListParagraph"/>
        <w:numPr>
          <w:ilvl w:val="0"/>
          <w:numId w:val="36"/>
        </w:numPr>
        <w:jc w:val="both"/>
        <w:rPr>
          <w:rFonts w:asciiTheme="majorHAnsi" w:hAnsiTheme="majorHAnsi"/>
        </w:rPr>
      </w:pPr>
      <w:r w:rsidRPr="00BD3A40">
        <w:rPr>
          <w:rFonts w:asciiTheme="majorHAnsi" w:hAnsiTheme="majorHAnsi"/>
        </w:rPr>
        <w:t>Statement ID</w:t>
      </w:r>
    </w:p>
    <w:p w14:paraId="1CF4F783" w14:textId="4ACCA9DD" w:rsidR="0045025E" w:rsidRPr="00BD3A40" w:rsidRDefault="0045025E" w:rsidP="007538D7">
      <w:pPr>
        <w:pStyle w:val="Heading2"/>
        <w:jc w:val="both"/>
      </w:pPr>
      <w:r w:rsidRPr="00BD3A40">
        <w:t>Sub</w:t>
      </w:r>
      <w:r w:rsidR="001617C2" w:rsidRPr="00BD3A40">
        <w:t xml:space="preserve"> L</w:t>
      </w:r>
      <w:r w:rsidRPr="00BD3A40">
        <w:t xml:space="preserve">edger Bank </w:t>
      </w:r>
      <w:commentRangeStart w:id="41"/>
      <w:r w:rsidRPr="00BD3A40">
        <w:t>Reconciliation</w:t>
      </w:r>
      <w:commentRangeEnd w:id="41"/>
      <w:r w:rsidR="004B1529">
        <w:rPr>
          <w:rStyle w:val="CommentReference"/>
          <w:rFonts w:asciiTheme="minorHAnsi" w:eastAsiaTheme="minorEastAsia" w:hAnsiTheme="minorHAnsi" w:cstheme="minorBidi"/>
          <w:b w:val="0"/>
          <w:color w:val="auto"/>
          <w:lang w:val="en-US"/>
        </w:rPr>
        <w:commentReference w:id="41"/>
      </w:r>
      <w:r w:rsidRPr="00BD3A40">
        <w:t xml:space="preserve"> </w:t>
      </w:r>
    </w:p>
    <w:p w14:paraId="6EE0C7C5" w14:textId="5C005673" w:rsidR="001E4252" w:rsidRPr="00BD3A40" w:rsidRDefault="0045025E" w:rsidP="007538D7">
      <w:pPr>
        <w:pStyle w:val="Heading3"/>
        <w:jc w:val="both"/>
      </w:pPr>
      <w:r w:rsidRPr="00BD3A40">
        <w:t xml:space="preserve">Precondition </w:t>
      </w:r>
    </w:p>
    <w:p w14:paraId="1401684D" w14:textId="6811AADE" w:rsidR="001617C2" w:rsidRPr="00BD3A40" w:rsidRDefault="001617C2" w:rsidP="001617C2">
      <w:pPr>
        <w:ind w:firstLine="720"/>
        <w:rPr>
          <w:rFonts w:asciiTheme="majorHAnsi" w:hAnsiTheme="majorHAnsi"/>
          <w:sz w:val="22"/>
          <w:szCs w:val="22"/>
          <w:lang w:val="en-ZW"/>
        </w:rPr>
      </w:pPr>
      <w:r w:rsidRPr="00BD3A40">
        <w:rPr>
          <w:rFonts w:asciiTheme="majorHAnsi" w:hAnsiTheme="majorHAnsi"/>
          <w:sz w:val="22"/>
          <w:szCs w:val="22"/>
          <w:lang w:val="en-ZW"/>
        </w:rPr>
        <w:t xml:space="preserve">Bank Reconciliation done </w:t>
      </w:r>
    </w:p>
    <w:p w14:paraId="2EECBE40" w14:textId="50A5F98C" w:rsidR="004C198D" w:rsidRPr="00BD3A40" w:rsidRDefault="0045025E" w:rsidP="004C198D">
      <w:pPr>
        <w:pStyle w:val="Heading3"/>
        <w:jc w:val="both"/>
      </w:pPr>
      <w:r w:rsidRPr="00BD3A40">
        <w:lastRenderedPageBreak/>
        <w:t xml:space="preserve">Process description </w:t>
      </w:r>
    </w:p>
    <w:p w14:paraId="0B6C3375" w14:textId="04924F83" w:rsidR="0045025E" w:rsidRPr="00BD3A40" w:rsidRDefault="0045025E" w:rsidP="007538D7">
      <w:pPr>
        <w:pStyle w:val="NoSpacing"/>
        <w:spacing w:line="276" w:lineRule="auto"/>
        <w:jc w:val="both"/>
        <w:rPr>
          <w:rFonts w:asciiTheme="majorHAnsi" w:hAnsiTheme="majorHAnsi"/>
          <w:sz w:val="22"/>
          <w:szCs w:val="22"/>
        </w:rPr>
      </w:pPr>
      <w:r w:rsidRPr="00BD3A40">
        <w:rPr>
          <w:rFonts w:asciiTheme="majorHAnsi" w:hAnsiTheme="majorHAnsi"/>
          <w:sz w:val="22"/>
          <w:szCs w:val="22"/>
        </w:rPr>
        <w:t>At the end of the month the Accounting officer</w:t>
      </w:r>
      <w:r w:rsidR="001617C2" w:rsidRPr="00BD3A40">
        <w:rPr>
          <w:rFonts w:asciiTheme="majorHAnsi" w:hAnsiTheme="majorHAnsi"/>
          <w:sz w:val="22"/>
          <w:szCs w:val="22"/>
        </w:rPr>
        <w:t xml:space="preserve"> </w:t>
      </w:r>
      <w:r w:rsidR="00797FC4" w:rsidRPr="00BD3A40">
        <w:rPr>
          <w:rFonts w:asciiTheme="majorHAnsi" w:hAnsiTheme="majorHAnsi"/>
          <w:sz w:val="22"/>
          <w:szCs w:val="22"/>
        </w:rPr>
        <w:t>d</w:t>
      </w:r>
      <w:r w:rsidR="001617C2" w:rsidRPr="00BD3A40">
        <w:rPr>
          <w:rFonts w:asciiTheme="majorHAnsi" w:hAnsiTheme="majorHAnsi"/>
          <w:sz w:val="22"/>
          <w:szCs w:val="22"/>
        </w:rPr>
        <w:t>ownloads the Bank Transaction from the bank module. The</w:t>
      </w:r>
      <w:r w:rsidRPr="00BD3A40">
        <w:rPr>
          <w:rFonts w:asciiTheme="majorHAnsi" w:hAnsiTheme="majorHAnsi"/>
          <w:sz w:val="22"/>
          <w:szCs w:val="22"/>
        </w:rPr>
        <w:t xml:space="preserve"> Accounting Officer </w:t>
      </w:r>
      <w:r w:rsidR="00797FC4" w:rsidRPr="00BD3A40">
        <w:rPr>
          <w:rFonts w:asciiTheme="majorHAnsi" w:hAnsiTheme="majorHAnsi"/>
          <w:sz w:val="22"/>
          <w:szCs w:val="22"/>
        </w:rPr>
        <w:t>d</w:t>
      </w:r>
      <w:r w:rsidRPr="00BD3A40">
        <w:rPr>
          <w:rFonts w:asciiTheme="majorHAnsi" w:hAnsiTheme="majorHAnsi"/>
          <w:sz w:val="22"/>
          <w:szCs w:val="22"/>
        </w:rPr>
        <w:t>ownload</w:t>
      </w:r>
      <w:r w:rsidR="001617C2" w:rsidRPr="00BD3A40">
        <w:rPr>
          <w:rFonts w:asciiTheme="majorHAnsi" w:hAnsiTheme="majorHAnsi"/>
          <w:sz w:val="22"/>
          <w:szCs w:val="22"/>
        </w:rPr>
        <w:t>s</w:t>
      </w:r>
      <w:r w:rsidRPr="00BD3A40">
        <w:rPr>
          <w:rFonts w:asciiTheme="majorHAnsi" w:hAnsiTheme="majorHAnsi"/>
          <w:sz w:val="22"/>
          <w:szCs w:val="22"/>
        </w:rPr>
        <w:t xml:space="preserve"> the General Ledger Control Account for the specific bank. The Accounting Officer then </w:t>
      </w:r>
      <w:r w:rsidR="00797FC4" w:rsidRPr="00BD3A40">
        <w:rPr>
          <w:rFonts w:asciiTheme="majorHAnsi" w:hAnsiTheme="majorHAnsi"/>
          <w:sz w:val="22"/>
          <w:szCs w:val="22"/>
        </w:rPr>
        <w:t>r</w:t>
      </w:r>
      <w:r w:rsidRPr="00BD3A40">
        <w:rPr>
          <w:rFonts w:asciiTheme="majorHAnsi" w:hAnsiTheme="majorHAnsi"/>
          <w:sz w:val="22"/>
          <w:szCs w:val="22"/>
        </w:rPr>
        <w:t>econcile</w:t>
      </w:r>
      <w:r w:rsidR="001617C2" w:rsidRPr="00BD3A40">
        <w:rPr>
          <w:rFonts w:asciiTheme="majorHAnsi" w:hAnsiTheme="majorHAnsi"/>
          <w:sz w:val="22"/>
          <w:szCs w:val="22"/>
        </w:rPr>
        <w:t>s</w:t>
      </w:r>
      <w:r w:rsidRPr="00BD3A40">
        <w:rPr>
          <w:rFonts w:asciiTheme="majorHAnsi" w:hAnsiTheme="majorHAnsi"/>
          <w:sz w:val="22"/>
          <w:szCs w:val="22"/>
        </w:rPr>
        <w:t xml:space="preserve"> the bank and the General Ledger Control Account and </w:t>
      </w:r>
      <w:r w:rsidR="00797FC4" w:rsidRPr="00BD3A40">
        <w:rPr>
          <w:rFonts w:asciiTheme="majorHAnsi" w:hAnsiTheme="majorHAnsi"/>
          <w:sz w:val="22"/>
          <w:szCs w:val="22"/>
        </w:rPr>
        <w:t>p</w:t>
      </w:r>
      <w:r w:rsidRPr="00BD3A40">
        <w:rPr>
          <w:rFonts w:asciiTheme="majorHAnsi" w:hAnsiTheme="majorHAnsi"/>
          <w:sz w:val="22"/>
          <w:szCs w:val="22"/>
        </w:rPr>
        <w:t>osts the adjustments into the</w:t>
      </w:r>
      <w:r w:rsidR="004C198D" w:rsidRPr="00BD3A40">
        <w:rPr>
          <w:rFonts w:asciiTheme="majorHAnsi" w:hAnsiTheme="majorHAnsi"/>
          <w:sz w:val="22"/>
          <w:szCs w:val="22"/>
        </w:rPr>
        <w:t xml:space="preserve"> GL.</w:t>
      </w:r>
      <w:r w:rsidR="00503AEE" w:rsidRPr="00BD3A40">
        <w:rPr>
          <w:rFonts w:asciiTheme="majorHAnsi" w:hAnsiTheme="majorHAnsi"/>
          <w:sz w:val="22"/>
          <w:szCs w:val="22"/>
        </w:rPr>
        <w:t xml:space="preserve"> </w:t>
      </w:r>
    </w:p>
    <w:p w14:paraId="0F71D7D0" w14:textId="315036FE" w:rsidR="005305D1" w:rsidRPr="00BD3A40" w:rsidRDefault="005305D1" w:rsidP="007538D7">
      <w:pPr>
        <w:pStyle w:val="NoSpacing"/>
        <w:spacing w:line="276" w:lineRule="auto"/>
        <w:jc w:val="both"/>
        <w:rPr>
          <w:rFonts w:asciiTheme="majorHAnsi" w:hAnsiTheme="majorHAnsi"/>
          <w:sz w:val="22"/>
          <w:szCs w:val="22"/>
        </w:rPr>
      </w:pPr>
      <w:r w:rsidRPr="00BD3A40">
        <w:rPr>
          <w:rFonts w:asciiTheme="majorHAnsi" w:hAnsiTheme="majorHAnsi"/>
        </w:rPr>
        <w:object w:dxaOrig="13815" w:dyaOrig="3586" w14:anchorId="004F533F">
          <v:shape id="_x0000_i1026" type="#_x0000_t75" style="width:451pt;height:116.95pt" o:ole="">
            <v:imagedata r:id="rId11" o:title=""/>
          </v:shape>
          <o:OLEObject Type="Embed" ProgID="Visio.Drawing.15" ShapeID="_x0000_i1026" DrawAspect="Content" ObjectID="_1629546190" r:id="rId12"/>
        </w:object>
      </w:r>
    </w:p>
    <w:p w14:paraId="2EEF754B" w14:textId="50FEB890" w:rsidR="0045025E" w:rsidRPr="00BD3A40" w:rsidRDefault="0045025E" w:rsidP="007538D7">
      <w:pPr>
        <w:pStyle w:val="Heading3"/>
        <w:jc w:val="both"/>
      </w:pPr>
      <w:r w:rsidRPr="00BD3A40">
        <w:t xml:space="preserve">Actors </w:t>
      </w:r>
    </w:p>
    <w:p w14:paraId="515C30EE" w14:textId="35DDB635" w:rsidR="0045025E" w:rsidRPr="00BD3A40" w:rsidRDefault="0045025E" w:rsidP="007538D7">
      <w:pPr>
        <w:pStyle w:val="ListParagraph"/>
        <w:numPr>
          <w:ilvl w:val="0"/>
          <w:numId w:val="5"/>
        </w:numPr>
        <w:jc w:val="both"/>
        <w:rPr>
          <w:rFonts w:asciiTheme="majorHAnsi" w:hAnsiTheme="majorHAnsi"/>
        </w:rPr>
      </w:pPr>
      <w:r w:rsidRPr="00BD3A40">
        <w:rPr>
          <w:rFonts w:asciiTheme="majorHAnsi" w:hAnsiTheme="majorHAnsi"/>
        </w:rPr>
        <w:t>Accounting Officer</w:t>
      </w:r>
    </w:p>
    <w:p w14:paraId="30438AA0" w14:textId="03E4F1D0" w:rsidR="0045025E" w:rsidRPr="00BD3A40" w:rsidRDefault="0045025E" w:rsidP="007538D7">
      <w:pPr>
        <w:pStyle w:val="Heading3"/>
        <w:jc w:val="both"/>
      </w:pPr>
      <w:r w:rsidRPr="00BD3A40">
        <w:t xml:space="preserve">Workflow &amp; Notification </w:t>
      </w:r>
    </w:p>
    <w:p w14:paraId="011D678C" w14:textId="38A1CFC8" w:rsidR="0045025E" w:rsidRPr="00BD3A40" w:rsidRDefault="0045025E" w:rsidP="007538D7">
      <w:pPr>
        <w:pStyle w:val="ListParagraph"/>
        <w:numPr>
          <w:ilvl w:val="0"/>
          <w:numId w:val="20"/>
        </w:numPr>
        <w:jc w:val="both"/>
        <w:rPr>
          <w:rFonts w:asciiTheme="majorHAnsi" w:hAnsiTheme="majorHAnsi"/>
        </w:rPr>
      </w:pPr>
      <w:r w:rsidRPr="00BD3A40">
        <w:rPr>
          <w:rFonts w:asciiTheme="majorHAnsi" w:hAnsiTheme="majorHAnsi"/>
        </w:rPr>
        <w:t xml:space="preserve">None required </w:t>
      </w:r>
    </w:p>
    <w:p w14:paraId="6BFE5983" w14:textId="5915C8E1" w:rsidR="0045025E" w:rsidRPr="00BD3A40" w:rsidRDefault="0045025E" w:rsidP="001617C2">
      <w:pPr>
        <w:pStyle w:val="Heading3"/>
        <w:jc w:val="both"/>
      </w:pPr>
      <w:r w:rsidRPr="00BD3A40">
        <w:t>Audit Trail</w:t>
      </w:r>
    </w:p>
    <w:p w14:paraId="692678FF" w14:textId="627049EC" w:rsidR="0045025E" w:rsidRPr="00BD3A40" w:rsidRDefault="0045025E" w:rsidP="007538D7">
      <w:pPr>
        <w:pStyle w:val="ListParagraph"/>
        <w:numPr>
          <w:ilvl w:val="0"/>
          <w:numId w:val="19"/>
        </w:numPr>
        <w:jc w:val="both"/>
        <w:rPr>
          <w:rFonts w:asciiTheme="majorHAnsi" w:hAnsiTheme="majorHAnsi"/>
        </w:rPr>
      </w:pPr>
      <w:r w:rsidRPr="00BD3A40">
        <w:rPr>
          <w:rFonts w:asciiTheme="majorHAnsi" w:hAnsiTheme="majorHAnsi"/>
        </w:rPr>
        <w:t xml:space="preserve">General ledger control </w:t>
      </w:r>
      <w:r w:rsidR="001617C2" w:rsidRPr="00BD3A40">
        <w:rPr>
          <w:rFonts w:asciiTheme="majorHAnsi" w:hAnsiTheme="majorHAnsi"/>
        </w:rPr>
        <w:t xml:space="preserve">code </w:t>
      </w:r>
    </w:p>
    <w:p w14:paraId="7E902E81" w14:textId="0C9EAF35" w:rsidR="0045025E" w:rsidRPr="00BD3A40" w:rsidRDefault="00AA6644" w:rsidP="007538D7">
      <w:pPr>
        <w:pStyle w:val="Heading2"/>
        <w:jc w:val="both"/>
      </w:pPr>
      <w:r w:rsidRPr="00BD3A40">
        <w:t>Expense Management</w:t>
      </w:r>
    </w:p>
    <w:p w14:paraId="02B13602" w14:textId="1AAA10FA" w:rsidR="00AA6644" w:rsidRPr="00BD3A40" w:rsidRDefault="00AA6644" w:rsidP="007538D7">
      <w:pPr>
        <w:pStyle w:val="Heading3"/>
        <w:jc w:val="both"/>
      </w:pPr>
      <w:r w:rsidRPr="00BD3A40">
        <w:t>Pe</w:t>
      </w:r>
      <w:r w:rsidR="007538D7" w:rsidRPr="00BD3A40">
        <w:t>tty</w:t>
      </w:r>
      <w:r w:rsidRPr="00BD3A40">
        <w:t xml:space="preserve"> Cash Management</w:t>
      </w:r>
    </w:p>
    <w:p w14:paraId="623F15D9" w14:textId="6899C55D" w:rsidR="00AA6644" w:rsidRPr="00BD3A40" w:rsidRDefault="00AA6644" w:rsidP="001617C2">
      <w:pPr>
        <w:pStyle w:val="Heading4"/>
        <w:numPr>
          <w:ilvl w:val="0"/>
          <w:numId w:val="0"/>
        </w:numPr>
        <w:ind w:left="864"/>
        <w:jc w:val="both"/>
        <w:rPr>
          <w:i w:val="0"/>
          <w:iCs w:val="0"/>
        </w:rPr>
      </w:pPr>
      <w:r w:rsidRPr="00BD3A40">
        <w:rPr>
          <w:i w:val="0"/>
          <w:iCs w:val="0"/>
        </w:rPr>
        <w:t>Precondition</w:t>
      </w:r>
    </w:p>
    <w:p w14:paraId="6E357705" w14:textId="3EDA5668" w:rsidR="007538D7" w:rsidRPr="00BD3A40" w:rsidRDefault="001617C2" w:rsidP="0012581E">
      <w:pPr>
        <w:pStyle w:val="ListParagraph"/>
        <w:numPr>
          <w:ilvl w:val="1"/>
          <w:numId w:val="17"/>
        </w:numPr>
        <w:rPr>
          <w:rFonts w:asciiTheme="majorHAnsi" w:hAnsiTheme="majorHAnsi"/>
        </w:rPr>
      </w:pPr>
      <w:r w:rsidRPr="00BD3A40">
        <w:rPr>
          <w:rFonts w:asciiTheme="majorHAnsi" w:hAnsiTheme="majorHAnsi"/>
        </w:rPr>
        <w:t>Bona fide petty cash request.</w:t>
      </w:r>
    </w:p>
    <w:p w14:paraId="1792E847" w14:textId="0CC8CE7A" w:rsidR="001617C2" w:rsidRPr="00BD3A40" w:rsidRDefault="00AA6644" w:rsidP="001617C2">
      <w:pPr>
        <w:pStyle w:val="Heading4"/>
        <w:jc w:val="both"/>
        <w:rPr>
          <w:i w:val="0"/>
          <w:iCs w:val="0"/>
        </w:rPr>
      </w:pPr>
      <w:r w:rsidRPr="00BD3A40">
        <w:rPr>
          <w:i w:val="0"/>
          <w:iCs w:val="0"/>
        </w:rPr>
        <w:t>Process Description</w:t>
      </w:r>
    </w:p>
    <w:p w14:paraId="2D1FACD1" w14:textId="0E13A341" w:rsidR="00326090" w:rsidRPr="00BD3A40" w:rsidRDefault="00326090" w:rsidP="007538D7">
      <w:pPr>
        <w:jc w:val="both"/>
        <w:rPr>
          <w:rFonts w:asciiTheme="majorHAnsi" w:hAnsiTheme="majorHAnsi"/>
          <w:sz w:val="22"/>
          <w:szCs w:val="22"/>
          <w:lang w:val="en-ZW"/>
        </w:rPr>
      </w:pPr>
      <w:r w:rsidRPr="00BD3A40">
        <w:rPr>
          <w:rFonts w:asciiTheme="majorHAnsi" w:hAnsiTheme="majorHAnsi"/>
          <w:sz w:val="22"/>
          <w:szCs w:val="22"/>
          <w:lang w:val="en-ZW"/>
        </w:rPr>
        <w:t>Originator raises</w:t>
      </w:r>
      <w:r w:rsidR="007F1AAE" w:rsidRPr="00BD3A40">
        <w:rPr>
          <w:rFonts w:asciiTheme="majorHAnsi" w:hAnsiTheme="majorHAnsi"/>
          <w:sz w:val="22"/>
          <w:szCs w:val="22"/>
          <w:lang w:val="en-ZW"/>
        </w:rPr>
        <w:t xml:space="preserve"> a requisition</w:t>
      </w:r>
      <w:r w:rsidRPr="00BD3A40">
        <w:rPr>
          <w:rFonts w:asciiTheme="majorHAnsi" w:hAnsiTheme="majorHAnsi"/>
          <w:sz w:val="22"/>
          <w:szCs w:val="22"/>
          <w:lang w:val="en-ZW"/>
        </w:rPr>
        <w:t xml:space="preserve"> for petty</w:t>
      </w:r>
      <w:r w:rsidR="001617C2" w:rsidRPr="00BD3A40">
        <w:rPr>
          <w:rFonts w:asciiTheme="majorHAnsi" w:hAnsiTheme="majorHAnsi"/>
          <w:sz w:val="22"/>
          <w:szCs w:val="22"/>
          <w:lang w:val="en-ZW"/>
        </w:rPr>
        <w:t xml:space="preserve"> cash</w:t>
      </w:r>
      <w:r w:rsidRPr="00BD3A40">
        <w:rPr>
          <w:rFonts w:asciiTheme="majorHAnsi" w:hAnsiTheme="majorHAnsi"/>
          <w:sz w:val="22"/>
          <w:szCs w:val="22"/>
          <w:lang w:val="en-ZW"/>
        </w:rPr>
        <w:t xml:space="preserve"> with the following details </w:t>
      </w:r>
    </w:p>
    <w:p w14:paraId="45E16F86" w14:textId="77777777" w:rsidR="00326090" w:rsidRPr="00BD3A40" w:rsidRDefault="00326090" w:rsidP="00326090">
      <w:pPr>
        <w:pStyle w:val="ListParagraph"/>
        <w:numPr>
          <w:ilvl w:val="0"/>
          <w:numId w:val="39"/>
        </w:numPr>
        <w:jc w:val="both"/>
        <w:rPr>
          <w:rFonts w:asciiTheme="majorHAnsi" w:hAnsiTheme="majorHAnsi"/>
        </w:rPr>
      </w:pPr>
      <w:r w:rsidRPr="00BD3A40">
        <w:rPr>
          <w:rFonts w:asciiTheme="majorHAnsi" w:hAnsiTheme="majorHAnsi"/>
        </w:rPr>
        <w:t>Date</w:t>
      </w:r>
    </w:p>
    <w:p w14:paraId="74803108" w14:textId="77777777" w:rsidR="00326090" w:rsidRPr="00BD3A40" w:rsidRDefault="00326090" w:rsidP="00326090">
      <w:pPr>
        <w:pStyle w:val="ListParagraph"/>
        <w:numPr>
          <w:ilvl w:val="0"/>
          <w:numId w:val="39"/>
        </w:numPr>
        <w:jc w:val="both"/>
        <w:rPr>
          <w:rFonts w:asciiTheme="majorHAnsi" w:hAnsiTheme="majorHAnsi"/>
        </w:rPr>
      </w:pPr>
      <w:r w:rsidRPr="00BD3A40">
        <w:rPr>
          <w:rFonts w:asciiTheme="majorHAnsi" w:hAnsiTheme="majorHAnsi"/>
        </w:rPr>
        <w:t>Department</w:t>
      </w:r>
    </w:p>
    <w:p w14:paraId="74E5F970" w14:textId="77777777" w:rsidR="00326090" w:rsidRPr="00BD3A40" w:rsidRDefault="00326090" w:rsidP="00326090">
      <w:pPr>
        <w:pStyle w:val="ListParagraph"/>
        <w:numPr>
          <w:ilvl w:val="0"/>
          <w:numId w:val="39"/>
        </w:numPr>
        <w:jc w:val="both"/>
        <w:rPr>
          <w:rFonts w:asciiTheme="majorHAnsi" w:hAnsiTheme="majorHAnsi"/>
        </w:rPr>
      </w:pPr>
      <w:r w:rsidRPr="00BD3A40">
        <w:rPr>
          <w:rFonts w:asciiTheme="majorHAnsi" w:hAnsiTheme="majorHAnsi"/>
        </w:rPr>
        <w:t xml:space="preserve">Amount </w:t>
      </w:r>
    </w:p>
    <w:p w14:paraId="359F2F81" w14:textId="77777777" w:rsidR="00326090" w:rsidRPr="00BD3A40" w:rsidRDefault="00326090" w:rsidP="00326090">
      <w:pPr>
        <w:pStyle w:val="ListParagraph"/>
        <w:numPr>
          <w:ilvl w:val="0"/>
          <w:numId w:val="39"/>
        </w:numPr>
        <w:jc w:val="both"/>
        <w:rPr>
          <w:rFonts w:asciiTheme="majorHAnsi" w:hAnsiTheme="majorHAnsi"/>
        </w:rPr>
      </w:pPr>
      <w:r w:rsidRPr="00BD3A40">
        <w:rPr>
          <w:rFonts w:asciiTheme="majorHAnsi" w:hAnsiTheme="majorHAnsi"/>
        </w:rPr>
        <w:t xml:space="preserve">Cost Centre </w:t>
      </w:r>
    </w:p>
    <w:p w14:paraId="0F4ADBDD" w14:textId="13EAA55D" w:rsidR="00326090" w:rsidRPr="00BD3A40" w:rsidRDefault="00326090" w:rsidP="007538D7">
      <w:pPr>
        <w:pStyle w:val="ListParagraph"/>
        <w:numPr>
          <w:ilvl w:val="0"/>
          <w:numId w:val="39"/>
        </w:numPr>
        <w:jc w:val="both"/>
        <w:rPr>
          <w:rFonts w:asciiTheme="majorHAnsi" w:hAnsiTheme="majorHAnsi"/>
        </w:rPr>
      </w:pPr>
      <w:r w:rsidRPr="00BD3A40">
        <w:rPr>
          <w:rFonts w:asciiTheme="majorHAnsi" w:hAnsiTheme="majorHAnsi"/>
        </w:rPr>
        <w:t>Nature of Expenses</w:t>
      </w:r>
    </w:p>
    <w:p w14:paraId="72C72AEF" w14:textId="556AFBBC" w:rsidR="007F1AAE" w:rsidRPr="00BD3A40" w:rsidRDefault="00326090" w:rsidP="007538D7">
      <w:pPr>
        <w:jc w:val="both"/>
        <w:rPr>
          <w:rFonts w:asciiTheme="majorHAnsi" w:hAnsiTheme="majorHAnsi"/>
          <w:sz w:val="22"/>
          <w:szCs w:val="22"/>
          <w:lang w:val="en-ZW"/>
        </w:rPr>
      </w:pPr>
      <w:r w:rsidRPr="00BD3A40">
        <w:rPr>
          <w:rFonts w:asciiTheme="majorHAnsi" w:hAnsiTheme="majorHAnsi"/>
          <w:sz w:val="22"/>
          <w:szCs w:val="22"/>
          <w:lang w:val="en-ZW"/>
        </w:rPr>
        <w:t>The Originator submits</w:t>
      </w:r>
      <w:r w:rsidR="007F1AAE" w:rsidRPr="00BD3A40">
        <w:rPr>
          <w:rFonts w:asciiTheme="majorHAnsi" w:hAnsiTheme="majorHAnsi"/>
          <w:sz w:val="22"/>
          <w:szCs w:val="22"/>
          <w:lang w:val="en-ZW"/>
        </w:rPr>
        <w:t xml:space="preserve"> it for approval to the</w:t>
      </w:r>
      <w:ins w:id="42" w:author="Martin Razunguzwa" w:date="2019-09-09T10:25:00Z">
        <w:r w:rsidR="0016467F">
          <w:rPr>
            <w:rFonts w:asciiTheme="majorHAnsi" w:hAnsiTheme="majorHAnsi"/>
            <w:sz w:val="22"/>
            <w:szCs w:val="22"/>
            <w:lang w:val="en-ZW"/>
          </w:rPr>
          <w:t>ir respecti</w:t>
        </w:r>
      </w:ins>
      <w:ins w:id="43" w:author="Martin Razunguzwa" w:date="2019-09-09T10:30:00Z">
        <w:r w:rsidR="0016467F">
          <w:rPr>
            <w:rFonts w:asciiTheme="majorHAnsi" w:hAnsiTheme="majorHAnsi"/>
            <w:sz w:val="22"/>
            <w:szCs w:val="22"/>
            <w:lang w:val="en-ZW"/>
          </w:rPr>
          <w:t>v</w:t>
        </w:r>
      </w:ins>
      <w:ins w:id="44" w:author="Martin Razunguzwa" w:date="2019-09-09T10:25:00Z">
        <w:r w:rsidR="004B1529">
          <w:rPr>
            <w:rFonts w:asciiTheme="majorHAnsi" w:hAnsiTheme="majorHAnsi"/>
            <w:sz w:val="22"/>
            <w:szCs w:val="22"/>
            <w:lang w:val="en-ZW"/>
          </w:rPr>
          <w:t>e</w:t>
        </w:r>
      </w:ins>
      <w:r w:rsidR="007F1AAE" w:rsidRPr="00BD3A40">
        <w:rPr>
          <w:rFonts w:asciiTheme="majorHAnsi" w:hAnsiTheme="majorHAnsi"/>
          <w:sz w:val="22"/>
          <w:szCs w:val="22"/>
          <w:lang w:val="en-ZW"/>
        </w:rPr>
        <w:t xml:space="preserve"> </w:t>
      </w:r>
      <w:ins w:id="45" w:author="Martin Razunguzwa" w:date="2019-09-09T10:32:00Z">
        <w:r w:rsidR="0016467F">
          <w:rPr>
            <w:rFonts w:asciiTheme="majorHAnsi" w:hAnsiTheme="majorHAnsi"/>
            <w:sz w:val="22"/>
            <w:szCs w:val="22"/>
            <w:lang w:val="en-ZW"/>
          </w:rPr>
          <w:t xml:space="preserve">departmental </w:t>
        </w:r>
      </w:ins>
      <w:r w:rsidR="007F1AAE" w:rsidRPr="00BD3A40">
        <w:rPr>
          <w:rFonts w:asciiTheme="majorHAnsi" w:hAnsiTheme="majorHAnsi"/>
          <w:sz w:val="22"/>
          <w:szCs w:val="22"/>
          <w:lang w:val="en-ZW"/>
        </w:rPr>
        <w:t>Head of Section</w:t>
      </w:r>
      <w:ins w:id="46" w:author="Martin Razunguzwa" w:date="2019-09-09T10:26:00Z">
        <w:r w:rsidR="0016467F">
          <w:rPr>
            <w:rFonts w:asciiTheme="majorHAnsi" w:hAnsiTheme="majorHAnsi"/>
            <w:sz w:val="22"/>
            <w:szCs w:val="22"/>
            <w:lang w:val="en-ZW"/>
          </w:rPr>
          <w:t xml:space="preserve"> </w:t>
        </w:r>
      </w:ins>
      <w:ins w:id="47" w:author="Martin Razunguzwa" w:date="2019-09-09T10:30:00Z">
        <w:r w:rsidR="0016467F">
          <w:rPr>
            <w:rFonts w:asciiTheme="majorHAnsi" w:hAnsiTheme="majorHAnsi"/>
            <w:sz w:val="22"/>
            <w:szCs w:val="22"/>
            <w:lang w:val="en-ZW"/>
          </w:rPr>
          <w:t>or</w:t>
        </w:r>
      </w:ins>
      <w:ins w:id="48" w:author="Martin Razunguzwa" w:date="2019-09-09T10:26:00Z">
        <w:r w:rsidR="004B1529">
          <w:rPr>
            <w:rFonts w:asciiTheme="majorHAnsi" w:hAnsiTheme="majorHAnsi"/>
            <w:sz w:val="22"/>
            <w:szCs w:val="22"/>
            <w:lang w:val="en-ZW"/>
          </w:rPr>
          <w:t xml:space="preserve"> HOD</w:t>
        </w:r>
      </w:ins>
      <w:r w:rsidR="007F1AAE" w:rsidRPr="00BD3A40">
        <w:rPr>
          <w:rFonts w:asciiTheme="majorHAnsi" w:hAnsiTheme="majorHAnsi"/>
          <w:sz w:val="22"/>
          <w:szCs w:val="22"/>
          <w:lang w:val="en-ZW"/>
        </w:rPr>
        <w:t xml:space="preserve">. After approval </w:t>
      </w:r>
      <w:r w:rsidR="00995B65" w:rsidRPr="00BD3A40">
        <w:rPr>
          <w:rFonts w:asciiTheme="majorHAnsi" w:hAnsiTheme="majorHAnsi"/>
          <w:sz w:val="22"/>
          <w:szCs w:val="22"/>
          <w:lang w:val="en-ZW"/>
        </w:rPr>
        <w:t>the request i</w:t>
      </w:r>
      <w:r w:rsidRPr="00BD3A40">
        <w:rPr>
          <w:rFonts w:asciiTheme="majorHAnsi" w:hAnsiTheme="majorHAnsi"/>
          <w:sz w:val="22"/>
          <w:szCs w:val="22"/>
          <w:lang w:val="en-ZW"/>
        </w:rPr>
        <w:t>s</w:t>
      </w:r>
      <w:r w:rsidR="00995B65" w:rsidRPr="00BD3A40">
        <w:rPr>
          <w:rFonts w:asciiTheme="majorHAnsi" w:hAnsiTheme="majorHAnsi"/>
          <w:sz w:val="22"/>
          <w:szCs w:val="22"/>
          <w:lang w:val="en-ZW"/>
        </w:rPr>
        <w:t xml:space="preserve"> forwarded to </w:t>
      </w:r>
      <w:r w:rsidRPr="00BD3A40">
        <w:rPr>
          <w:rFonts w:asciiTheme="majorHAnsi" w:hAnsiTheme="majorHAnsi"/>
          <w:sz w:val="22"/>
          <w:szCs w:val="22"/>
          <w:lang w:val="en-ZW"/>
        </w:rPr>
        <w:t>the Accounting</w:t>
      </w:r>
      <w:r w:rsidR="007F1AAE" w:rsidRPr="00BD3A40">
        <w:rPr>
          <w:rFonts w:asciiTheme="majorHAnsi" w:hAnsiTheme="majorHAnsi"/>
          <w:sz w:val="22"/>
          <w:szCs w:val="22"/>
          <w:lang w:val="en-ZW"/>
        </w:rPr>
        <w:t xml:space="preserve"> </w:t>
      </w:r>
      <w:proofErr w:type="spellStart"/>
      <w:r w:rsidR="007F1AAE" w:rsidRPr="00BD3A40">
        <w:rPr>
          <w:rFonts w:asciiTheme="majorHAnsi" w:hAnsiTheme="majorHAnsi"/>
          <w:sz w:val="22"/>
          <w:szCs w:val="22"/>
          <w:lang w:val="en-ZW"/>
        </w:rPr>
        <w:t>Assistanc</w:t>
      </w:r>
      <w:ins w:id="49" w:author="Martin Razunguzwa" w:date="2019-09-09T10:32:00Z">
        <w:r w:rsidR="0016467F">
          <w:rPr>
            <w:rFonts w:asciiTheme="majorHAnsi" w:hAnsiTheme="majorHAnsi"/>
            <w:sz w:val="22"/>
            <w:szCs w:val="22"/>
            <w:lang w:val="en-ZW"/>
          </w:rPr>
          <w:t>t</w:t>
        </w:r>
      </w:ins>
      <w:proofErr w:type="spellEnd"/>
      <w:del w:id="50" w:author="Martin Razunguzwa" w:date="2019-09-09T10:32:00Z">
        <w:r w:rsidR="007F1AAE" w:rsidRPr="00BD3A40" w:rsidDel="0016467F">
          <w:rPr>
            <w:rFonts w:asciiTheme="majorHAnsi" w:hAnsiTheme="majorHAnsi"/>
            <w:sz w:val="22"/>
            <w:szCs w:val="22"/>
            <w:lang w:val="en-ZW"/>
          </w:rPr>
          <w:delText>e</w:delText>
        </w:r>
      </w:del>
      <w:r w:rsidR="001617C2" w:rsidRPr="00BD3A40">
        <w:rPr>
          <w:rFonts w:asciiTheme="majorHAnsi" w:hAnsiTheme="majorHAnsi"/>
          <w:sz w:val="22"/>
          <w:szCs w:val="22"/>
          <w:lang w:val="en-ZW"/>
        </w:rPr>
        <w:t xml:space="preserve"> -</w:t>
      </w:r>
      <w:r w:rsidR="007F1AAE" w:rsidRPr="00BD3A40">
        <w:rPr>
          <w:rFonts w:asciiTheme="majorHAnsi" w:hAnsiTheme="majorHAnsi"/>
          <w:sz w:val="22"/>
          <w:szCs w:val="22"/>
          <w:lang w:val="en-ZW"/>
        </w:rPr>
        <w:t xml:space="preserve"> Finance </w:t>
      </w:r>
      <w:r w:rsidRPr="00BD3A40">
        <w:rPr>
          <w:rFonts w:asciiTheme="majorHAnsi" w:hAnsiTheme="majorHAnsi"/>
          <w:sz w:val="22"/>
          <w:szCs w:val="22"/>
          <w:lang w:val="en-ZW"/>
        </w:rPr>
        <w:t>for review</w:t>
      </w:r>
      <w:ins w:id="51" w:author="Martin Razunguzwa" w:date="2019-09-09T10:33:00Z">
        <w:r w:rsidR="0016467F">
          <w:rPr>
            <w:rFonts w:asciiTheme="majorHAnsi" w:hAnsiTheme="majorHAnsi"/>
            <w:sz w:val="22"/>
            <w:szCs w:val="22"/>
            <w:lang w:val="en-ZW"/>
          </w:rPr>
          <w:t xml:space="preserve"> and recording</w:t>
        </w:r>
      </w:ins>
      <w:r w:rsidRPr="00BD3A40">
        <w:rPr>
          <w:rFonts w:asciiTheme="majorHAnsi" w:hAnsiTheme="majorHAnsi"/>
          <w:sz w:val="22"/>
          <w:szCs w:val="22"/>
          <w:lang w:val="en-ZW"/>
        </w:rPr>
        <w:t>.</w:t>
      </w:r>
      <w:ins w:id="52" w:author="Martin Razunguzwa" w:date="2019-09-09T10:33:00Z">
        <w:r w:rsidR="0016467F">
          <w:rPr>
            <w:rFonts w:asciiTheme="majorHAnsi" w:hAnsiTheme="majorHAnsi"/>
            <w:sz w:val="22"/>
            <w:szCs w:val="22"/>
            <w:lang w:val="en-ZW"/>
          </w:rPr>
          <w:t xml:space="preserve"> </w:t>
        </w:r>
      </w:ins>
      <w:r w:rsidR="007F1AAE" w:rsidRPr="00BD3A40">
        <w:rPr>
          <w:rFonts w:asciiTheme="majorHAnsi" w:hAnsiTheme="majorHAnsi"/>
          <w:sz w:val="22"/>
          <w:szCs w:val="22"/>
          <w:lang w:val="en-ZW"/>
        </w:rPr>
        <w:t xml:space="preserve"> The Accounting </w:t>
      </w:r>
      <w:proofErr w:type="spellStart"/>
      <w:r w:rsidR="007F1AAE" w:rsidRPr="00BD3A40">
        <w:rPr>
          <w:rFonts w:asciiTheme="majorHAnsi" w:hAnsiTheme="majorHAnsi"/>
          <w:sz w:val="22"/>
          <w:szCs w:val="22"/>
          <w:lang w:val="en-ZW"/>
        </w:rPr>
        <w:t>Assistanc</w:t>
      </w:r>
      <w:ins w:id="53" w:author="Martin Razunguzwa" w:date="2019-09-09T10:33:00Z">
        <w:r w:rsidR="0016467F">
          <w:rPr>
            <w:rFonts w:asciiTheme="majorHAnsi" w:hAnsiTheme="majorHAnsi"/>
            <w:sz w:val="22"/>
            <w:szCs w:val="22"/>
            <w:lang w:val="en-ZW"/>
          </w:rPr>
          <w:t>t</w:t>
        </w:r>
      </w:ins>
      <w:proofErr w:type="spellEnd"/>
      <w:del w:id="54" w:author="Martin Razunguzwa" w:date="2019-09-09T10:33:00Z">
        <w:r w:rsidR="007F1AAE" w:rsidRPr="00BD3A40" w:rsidDel="0016467F">
          <w:rPr>
            <w:rFonts w:asciiTheme="majorHAnsi" w:hAnsiTheme="majorHAnsi"/>
            <w:sz w:val="22"/>
            <w:szCs w:val="22"/>
            <w:lang w:val="en-ZW"/>
          </w:rPr>
          <w:delText>e</w:delText>
        </w:r>
      </w:del>
      <w:r w:rsidRPr="00BD3A40">
        <w:rPr>
          <w:rFonts w:asciiTheme="majorHAnsi" w:hAnsiTheme="majorHAnsi"/>
          <w:sz w:val="22"/>
          <w:szCs w:val="22"/>
          <w:lang w:val="en-ZW"/>
        </w:rPr>
        <w:t xml:space="preserve"> </w:t>
      </w:r>
      <w:r w:rsidR="001617C2" w:rsidRPr="00BD3A40">
        <w:rPr>
          <w:rFonts w:asciiTheme="majorHAnsi" w:hAnsiTheme="majorHAnsi"/>
          <w:sz w:val="22"/>
          <w:szCs w:val="22"/>
          <w:lang w:val="en-ZW"/>
        </w:rPr>
        <w:t>-</w:t>
      </w:r>
      <w:r w:rsidR="007F1AAE" w:rsidRPr="00BD3A40">
        <w:rPr>
          <w:rFonts w:asciiTheme="majorHAnsi" w:hAnsiTheme="majorHAnsi"/>
          <w:sz w:val="22"/>
          <w:szCs w:val="22"/>
          <w:lang w:val="en-ZW"/>
        </w:rPr>
        <w:t xml:space="preserve"> Finance then </w:t>
      </w:r>
      <w:ins w:id="55" w:author="Martin Razunguzwa" w:date="2019-09-09T10:33:00Z">
        <w:r w:rsidR="0016467F">
          <w:rPr>
            <w:rFonts w:asciiTheme="majorHAnsi" w:hAnsiTheme="majorHAnsi"/>
            <w:sz w:val="22"/>
            <w:szCs w:val="22"/>
            <w:lang w:val="en-ZW"/>
          </w:rPr>
          <w:t xml:space="preserve">prepares a cash </w:t>
        </w:r>
      </w:ins>
      <w:ins w:id="56" w:author="Martin Razunguzwa" w:date="2019-09-09T10:34:00Z">
        <w:r w:rsidR="0016467F">
          <w:rPr>
            <w:rFonts w:asciiTheme="majorHAnsi" w:hAnsiTheme="majorHAnsi"/>
            <w:sz w:val="22"/>
            <w:szCs w:val="22"/>
            <w:lang w:val="en-ZW"/>
          </w:rPr>
          <w:t xml:space="preserve">issue </w:t>
        </w:r>
      </w:ins>
      <w:ins w:id="57" w:author="Martin Razunguzwa" w:date="2019-09-09T14:39:00Z">
        <w:r w:rsidR="00AB3BE8">
          <w:rPr>
            <w:rFonts w:asciiTheme="majorHAnsi" w:hAnsiTheme="majorHAnsi"/>
            <w:sz w:val="22"/>
            <w:szCs w:val="22"/>
            <w:lang w:val="en-ZW"/>
          </w:rPr>
          <w:t>authorisation form</w:t>
        </w:r>
      </w:ins>
      <w:ins w:id="58" w:author="Martin Razunguzwa" w:date="2019-09-09T10:34:00Z">
        <w:r w:rsidR="0016467F">
          <w:rPr>
            <w:rFonts w:asciiTheme="majorHAnsi" w:hAnsiTheme="majorHAnsi"/>
            <w:sz w:val="22"/>
            <w:szCs w:val="22"/>
            <w:lang w:val="en-ZW"/>
          </w:rPr>
          <w:t xml:space="preserve"> which is then </w:t>
        </w:r>
      </w:ins>
      <w:proofErr w:type="spellStart"/>
      <w:r w:rsidRPr="00BD3A40">
        <w:rPr>
          <w:rFonts w:asciiTheme="majorHAnsi" w:hAnsiTheme="majorHAnsi"/>
          <w:sz w:val="22"/>
          <w:szCs w:val="22"/>
          <w:lang w:val="en-ZW"/>
        </w:rPr>
        <w:t>submit</w:t>
      </w:r>
      <w:ins w:id="59" w:author="Martin Razunguzwa" w:date="2019-09-09T10:35:00Z">
        <w:r w:rsidR="0016467F">
          <w:rPr>
            <w:rFonts w:asciiTheme="majorHAnsi" w:hAnsiTheme="majorHAnsi"/>
            <w:sz w:val="22"/>
            <w:szCs w:val="22"/>
            <w:lang w:val="en-ZW"/>
          </w:rPr>
          <w:t>ed</w:t>
        </w:r>
      </w:ins>
      <w:proofErr w:type="spellEnd"/>
      <w:del w:id="60" w:author="Martin Razunguzwa" w:date="2019-09-09T10:35:00Z">
        <w:r w:rsidRPr="00BD3A40" w:rsidDel="0016467F">
          <w:rPr>
            <w:rFonts w:asciiTheme="majorHAnsi" w:hAnsiTheme="majorHAnsi"/>
            <w:sz w:val="22"/>
            <w:szCs w:val="22"/>
            <w:lang w:val="en-ZW"/>
          </w:rPr>
          <w:delText>s</w:delText>
        </w:r>
      </w:del>
      <w:r w:rsidRPr="00BD3A40">
        <w:rPr>
          <w:rFonts w:asciiTheme="majorHAnsi" w:hAnsiTheme="majorHAnsi"/>
          <w:sz w:val="22"/>
          <w:szCs w:val="22"/>
          <w:lang w:val="en-ZW"/>
        </w:rPr>
        <w:t xml:space="preserve"> </w:t>
      </w:r>
      <w:del w:id="61" w:author="Martin Razunguzwa" w:date="2019-09-09T10:35:00Z">
        <w:r w:rsidRPr="00BD3A40" w:rsidDel="0016467F">
          <w:rPr>
            <w:rFonts w:asciiTheme="majorHAnsi" w:hAnsiTheme="majorHAnsi"/>
            <w:sz w:val="22"/>
            <w:szCs w:val="22"/>
            <w:lang w:val="en-ZW"/>
          </w:rPr>
          <w:delText>the request</w:delText>
        </w:r>
      </w:del>
      <w:r w:rsidRPr="00BD3A40">
        <w:rPr>
          <w:rFonts w:asciiTheme="majorHAnsi" w:hAnsiTheme="majorHAnsi"/>
          <w:sz w:val="22"/>
          <w:szCs w:val="22"/>
          <w:lang w:val="en-ZW"/>
        </w:rPr>
        <w:t xml:space="preserve"> to</w:t>
      </w:r>
      <w:r w:rsidR="007F1AAE" w:rsidRPr="00BD3A40">
        <w:rPr>
          <w:rFonts w:asciiTheme="majorHAnsi" w:hAnsiTheme="majorHAnsi"/>
          <w:sz w:val="22"/>
          <w:szCs w:val="22"/>
          <w:lang w:val="en-ZW"/>
        </w:rPr>
        <w:t xml:space="preserve"> the Accounting Officer for Approval</w:t>
      </w:r>
      <w:r w:rsidRPr="00BD3A40">
        <w:rPr>
          <w:rFonts w:asciiTheme="majorHAnsi" w:hAnsiTheme="majorHAnsi"/>
          <w:sz w:val="22"/>
          <w:szCs w:val="22"/>
          <w:lang w:val="en-ZW"/>
        </w:rPr>
        <w:t>.</w:t>
      </w:r>
      <w:ins w:id="62" w:author="Martin Razunguzwa" w:date="2019-09-09T14:46:00Z">
        <w:r w:rsidR="00AB3BE8">
          <w:rPr>
            <w:rFonts w:asciiTheme="majorHAnsi" w:hAnsiTheme="majorHAnsi"/>
            <w:sz w:val="22"/>
            <w:szCs w:val="22"/>
            <w:lang w:val="en-ZW"/>
          </w:rPr>
          <w:t xml:space="preserve"> The cash issue authorisation form</w:t>
        </w:r>
      </w:ins>
      <w:ins w:id="63" w:author="Martin Razunguzwa" w:date="2019-09-09T14:49:00Z">
        <w:r w:rsidR="009A645F">
          <w:rPr>
            <w:rFonts w:asciiTheme="majorHAnsi" w:hAnsiTheme="majorHAnsi"/>
            <w:sz w:val="22"/>
            <w:szCs w:val="22"/>
            <w:lang w:val="en-ZW"/>
          </w:rPr>
          <w:t>,</w:t>
        </w:r>
      </w:ins>
      <w:ins w:id="64" w:author="Martin Razunguzwa" w:date="2019-09-09T14:46:00Z">
        <w:r w:rsidR="00AB3BE8">
          <w:rPr>
            <w:rFonts w:asciiTheme="majorHAnsi" w:hAnsiTheme="majorHAnsi"/>
            <w:sz w:val="22"/>
            <w:szCs w:val="22"/>
            <w:lang w:val="en-ZW"/>
          </w:rPr>
          <w:t xml:space="preserve"> once authorised recognises the expense</w:t>
        </w:r>
      </w:ins>
      <w:ins w:id="65" w:author="Martin Razunguzwa" w:date="2019-09-09T14:48:00Z">
        <w:r w:rsidR="009A645F">
          <w:rPr>
            <w:rFonts w:asciiTheme="majorHAnsi" w:hAnsiTheme="majorHAnsi"/>
            <w:sz w:val="22"/>
            <w:szCs w:val="22"/>
            <w:lang w:val="en-ZW"/>
          </w:rPr>
          <w:t xml:space="preserve"> as a liability that the company owes.</w:t>
        </w:r>
      </w:ins>
    </w:p>
    <w:p w14:paraId="637EEB53" w14:textId="756F6597" w:rsidR="007F1AAE" w:rsidRPr="00BD3A40" w:rsidRDefault="007F1AAE" w:rsidP="007538D7">
      <w:pPr>
        <w:jc w:val="both"/>
        <w:rPr>
          <w:rFonts w:asciiTheme="majorHAnsi" w:hAnsiTheme="majorHAnsi"/>
          <w:sz w:val="22"/>
          <w:szCs w:val="22"/>
          <w:lang w:val="en-ZW"/>
        </w:rPr>
      </w:pPr>
      <w:r w:rsidRPr="00BD3A40">
        <w:rPr>
          <w:rFonts w:asciiTheme="majorHAnsi" w:hAnsiTheme="majorHAnsi"/>
          <w:sz w:val="22"/>
          <w:szCs w:val="22"/>
          <w:lang w:val="en-ZW"/>
        </w:rPr>
        <w:t>The Accounting Officer only approves expenses up to a</w:t>
      </w:r>
      <w:r w:rsidR="001617C2" w:rsidRPr="00BD3A40">
        <w:rPr>
          <w:rFonts w:asciiTheme="majorHAnsi" w:hAnsiTheme="majorHAnsi"/>
          <w:sz w:val="22"/>
          <w:szCs w:val="22"/>
          <w:lang w:val="en-ZW"/>
        </w:rPr>
        <w:t xml:space="preserve">n </w:t>
      </w:r>
      <w:r w:rsidRPr="00BD3A40">
        <w:rPr>
          <w:rFonts w:asciiTheme="majorHAnsi" w:hAnsiTheme="majorHAnsi"/>
          <w:sz w:val="22"/>
          <w:szCs w:val="22"/>
          <w:lang w:val="en-ZW"/>
        </w:rPr>
        <w:t>amount</w:t>
      </w:r>
      <w:r w:rsidR="001617C2" w:rsidRPr="00BD3A40">
        <w:rPr>
          <w:rFonts w:asciiTheme="majorHAnsi" w:hAnsiTheme="majorHAnsi"/>
          <w:sz w:val="22"/>
          <w:szCs w:val="22"/>
          <w:lang w:val="en-ZW"/>
        </w:rPr>
        <w:t xml:space="preserve"> of USD 500(Subject to review).</w:t>
      </w:r>
      <w:r w:rsidRPr="00BD3A40">
        <w:rPr>
          <w:rFonts w:asciiTheme="majorHAnsi" w:hAnsiTheme="majorHAnsi"/>
          <w:sz w:val="22"/>
          <w:szCs w:val="22"/>
          <w:lang w:val="en-ZW"/>
        </w:rPr>
        <w:t xml:space="preserve"> Any amount above the threshold should be approved by the Finance Superintendent. Once </w:t>
      </w:r>
      <w:ins w:id="66" w:author="Martin Razunguzwa" w:date="2019-09-09T14:41:00Z">
        <w:r w:rsidR="00AB3BE8">
          <w:rPr>
            <w:rFonts w:asciiTheme="majorHAnsi" w:hAnsiTheme="majorHAnsi"/>
            <w:sz w:val="22"/>
            <w:szCs w:val="22"/>
            <w:lang w:val="en-ZW"/>
          </w:rPr>
          <w:t xml:space="preserve">the cash issue authorisation form is </w:t>
        </w:r>
      </w:ins>
      <w:ins w:id="67" w:author="Martin Razunguzwa" w:date="2019-09-09T14:42:00Z">
        <w:r w:rsidR="00AB3BE8">
          <w:rPr>
            <w:rFonts w:asciiTheme="majorHAnsi" w:hAnsiTheme="majorHAnsi"/>
            <w:sz w:val="22"/>
            <w:szCs w:val="22"/>
            <w:lang w:val="en-ZW"/>
          </w:rPr>
          <w:t>a</w:t>
        </w:r>
      </w:ins>
      <w:del w:id="68" w:author="Martin Razunguzwa" w:date="2019-09-09T14:42:00Z">
        <w:r w:rsidRPr="00BD3A40" w:rsidDel="00AB3BE8">
          <w:rPr>
            <w:rFonts w:asciiTheme="majorHAnsi" w:hAnsiTheme="majorHAnsi"/>
            <w:sz w:val="22"/>
            <w:szCs w:val="22"/>
            <w:lang w:val="en-ZW"/>
          </w:rPr>
          <w:delText>A</w:delText>
        </w:r>
      </w:del>
      <w:r w:rsidRPr="00BD3A40">
        <w:rPr>
          <w:rFonts w:asciiTheme="majorHAnsi" w:hAnsiTheme="majorHAnsi"/>
          <w:sz w:val="22"/>
          <w:szCs w:val="22"/>
          <w:lang w:val="en-ZW"/>
        </w:rPr>
        <w:t>pproved</w:t>
      </w:r>
      <w:ins w:id="69" w:author="Martin Razunguzwa" w:date="2019-09-09T14:42:00Z">
        <w:r w:rsidR="00AB3BE8">
          <w:rPr>
            <w:rFonts w:asciiTheme="majorHAnsi" w:hAnsiTheme="majorHAnsi"/>
            <w:sz w:val="22"/>
            <w:szCs w:val="22"/>
            <w:lang w:val="en-ZW"/>
          </w:rPr>
          <w:t xml:space="preserve">, </w:t>
        </w:r>
      </w:ins>
      <w:ins w:id="70" w:author="Martin Razunguzwa" w:date="2019-09-09T14:44:00Z">
        <w:r w:rsidR="00AB3BE8">
          <w:rPr>
            <w:rFonts w:asciiTheme="majorHAnsi" w:hAnsiTheme="majorHAnsi"/>
            <w:sz w:val="22"/>
            <w:szCs w:val="22"/>
            <w:lang w:val="en-ZW"/>
          </w:rPr>
          <w:t xml:space="preserve">a cash request and issue form </w:t>
        </w:r>
      </w:ins>
      <w:ins w:id="71" w:author="Martin Razunguzwa" w:date="2019-09-09T14:48:00Z">
        <w:r w:rsidR="009A645F">
          <w:rPr>
            <w:rFonts w:asciiTheme="majorHAnsi" w:hAnsiTheme="majorHAnsi"/>
            <w:sz w:val="22"/>
            <w:szCs w:val="22"/>
            <w:lang w:val="en-ZW"/>
          </w:rPr>
          <w:t xml:space="preserve">(CRI) </w:t>
        </w:r>
      </w:ins>
      <w:ins w:id="72" w:author="Martin Razunguzwa" w:date="2019-09-09T14:44:00Z">
        <w:r w:rsidR="00AB3BE8">
          <w:rPr>
            <w:rFonts w:asciiTheme="majorHAnsi" w:hAnsiTheme="majorHAnsi"/>
            <w:sz w:val="22"/>
            <w:szCs w:val="22"/>
            <w:lang w:val="en-ZW"/>
          </w:rPr>
          <w:t xml:space="preserve">is raised by the Accounting </w:t>
        </w:r>
      </w:ins>
      <w:ins w:id="73" w:author="Martin Razunguzwa" w:date="2019-09-09T14:45:00Z">
        <w:r w:rsidR="00AB3BE8">
          <w:rPr>
            <w:rFonts w:asciiTheme="majorHAnsi" w:hAnsiTheme="majorHAnsi"/>
            <w:sz w:val="22"/>
            <w:szCs w:val="22"/>
            <w:lang w:val="en-ZW"/>
          </w:rPr>
          <w:t>A</w:t>
        </w:r>
      </w:ins>
      <w:ins w:id="74" w:author="Martin Razunguzwa" w:date="2019-09-09T14:44:00Z">
        <w:r w:rsidR="00AB3BE8">
          <w:rPr>
            <w:rFonts w:asciiTheme="majorHAnsi" w:hAnsiTheme="majorHAnsi"/>
            <w:sz w:val="22"/>
            <w:szCs w:val="22"/>
            <w:lang w:val="en-ZW"/>
          </w:rPr>
          <w:t>ssistant</w:t>
        </w:r>
      </w:ins>
      <w:ins w:id="75" w:author="Martin Razunguzwa" w:date="2019-09-09T14:49:00Z">
        <w:r w:rsidR="009A645F">
          <w:rPr>
            <w:rFonts w:asciiTheme="majorHAnsi" w:hAnsiTheme="majorHAnsi"/>
            <w:sz w:val="22"/>
            <w:szCs w:val="22"/>
            <w:lang w:val="en-ZW"/>
          </w:rPr>
          <w:t xml:space="preserve">. The CRI form acts as the authorisation to release cash funds for the specified expense. </w:t>
        </w:r>
      </w:ins>
      <w:r w:rsidRPr="00BD3A40">
        <w:rPr>
          <w:rFonts w:asciiTheme="majorHAnsi" w:hAnsiTheme="majorHAnsi"/>
          <w:sz w:val="22"/>
          <w:szCs w:val="22"/>
          <w:lang w:val="en-ZW"/>
        </w:rPr>
        <w:t xml:space="preserve"> </w:t>
      </w:r>
      <w:ins w:id="76" w:author="Martin Razunguzwa" w:date="2019-09-09T14:50:00Z">
        <w:r w:rsidR="009A645F">
          <w:rPr>
            <w:rFonts w:asciiTheme="majorHAnsi" w:hAnsiTheme="majorHAnsi"/>
            <w:sz w:val="22"/>
            <w:szCs w:val="22"/>
            <w:lang w:val="en-ZW"/>
          </w:rPr>
          <w:t>The</w:t>
        </w:r>
      </w:ins>
      <w:del w:id="77" w:author="Martin Razunguzwa" w:date="2019-09-09T14:50:00Z">
        <w:r w:rsidRPr="00BD3A40" w:rsidDel="009A645F">
          <w:rPr>
            <w:rFonts w:asciiTheme="majorHAnsi" w:hAnsiTheme="majorHAnsi"/>
            <w:sz w:val="22"/>
            <w:szCs w:val="22"/>
            <w:lang w:val="en-ZW"/>
          </w:rPr>
          <w:delText>the</w:delText>
        </w:r>
      </w:del>
      <w:r w:rsidRPr="00BD3A40">
        <w:rPr>
          <w:rFonts w:asciiTheme="majorHAnsi" w:hAnsiTheme="majorHAnsi"/>
          <w:sz w:val="22"/>
          <w:szCs w:val="22"/>
          <w:lang w:val="en-ZW"/>
        </w:rPr>
        <w:t xml:space="preserve"> end user is </w:t>
      </w:r>
      <w:ins w:id="78" w:author="Martin Razunguzwa" w:date="2019-09-09T14:50:00Z">
        <w:r w:rsidR="009A645F">
          <w:rPr>
            <w:rFonts w:asciiTheme="majorHAnsi" w:hAnsiTheme="majorHAnsi"/>
            <w:sz w:val="22"/>
            <w:szCs w:val="22"/>
            <w:lang w:val="en-ZW"/>
          </w:rPr>
          <w:t xml:space="preserve">then </w:t>
        </w:r>
      </w:ins>
      <w:r w:rsidRPr="00BD3A40">
        <w:rPr>
          <w:rFonts w:asciiTheme="majorHAnsi" w:hAnsiTheme="majorHAnsi"/>
          <w:sz w:val="22"/>
          <w:szCs w:val="22"/>
          <w:lang w:val="en-ZW"/>
        </w:rPr>
        <w:t xml:space="preserve">issued </w:t>
      </w:r>
      <w:r w:rsidR="00995B65" w:rsidRPr="00BD3A40">
        <w:rPr>
          <w:rFonts w:asciiTheme="majorHAnsi" w:hAnsiTheme="majorHAnsi"/>
          <w:sz w:val="22"/>
          <w:szCs w:val="22"/>
          <w:lang w:val="en-ZW"/>
        </w:rPr>
        <w:t xml:space="preserve">cash and Finance </w:t>
      </w:r>
      <w:ins w:id="79" w:author="Martin Razunguzwa" w:date="2019-09-09T14:33:00Z">
        <w:r w:rsidR="00867EB1">
          <w:rPr>
            <w:rFonts w:asciiTheme="majorHAnsi" w:hAnsiTheme="majorHAnsi"/>
            <w:sz w:val="22"/>
            <w:szCs w:val="22"/>
            <w:lang w:val="en-ZW"/>
          </w:rPr>
          <w:t>debits</w:t>
        </w:r>
      </w:ins>
      <w:del w:id="80" w:author="Martin Razunguzwa" w:date="2019-09-09T14:33:00Z">
        <w:r w:rsidR="00995B65" w:rsidRPr="00BD3A40" w:rsidDel="00867EB1">
          <w:rPr>
            <w:rFonts w:asciiTheme="majorHAnsi" w:hAnsiTheme="majorHAnsi"/>
            <w:sz w:val="22"/>
            <w:szCs w:val="22"/>
            <w:lang w:val="en-ZW"/>
          </w:rPr>
          <w:delText>credits</w:delText>
        </w:r>
      </w:del>
      <w:r w:rsidR="00995B65" w:rsidRPr="00BD3A40">
        <w:rPr>
          <w:rFonts w:asciiTheme="majorHAnsi" w:hAnsiTheme="majorHAnsi"/>
          <w:sz w:val="22"/>
          <w:szCs w:val="22"/>
          <w:lang w:val="en-ZW"/>
        </w:rPr>
        <w:t xml:space="preserve"> their debtors</w:t>
      </w:r>
      <w:r w:rsidRPr="00BD3A40">
        <w:rPr>
          <w:rFonts w:asciiTheme="majorHAnsi" w:hAnsiTheme="majorHAnsi"/>
          <w:sz w:val="22"/>
          <w:szCs w:val="22"/>
          <w:lang w:val="en-ZW"/>
        </w:rPr>
        <w:t xml:space="preserve"> account until he/she </w:t>
      </w:r>
      <w:r w:rsidR="001617C2" w:rsidRPr="00BD3A40">
        <w:rPr>
          <w:rFonts w:asciiTheme="majorHAnsi" w:hAnsiTheme="majorHAnsi"/>
          <w:sz w:val="22"/>
          <w:szCs w:val="22"/>
          <w:lang w:val="en-ZW"/>
        </w:rPr>
        <w:t xml:space="preserve">does an acquittal of </w:t>
      </w:r>
      <w:r w:rsidRPr="00BD3A40">
        <w:rPr>
          <w:rFonts w:asciiTheme="majorHAnsi" w:hAnsiTheme="majorHAnsi"/>
          <w:sz w:val="22"/>
          <w:szCs w:val="22"/>
          <w:lang w:val="en-ZW"/>
        </w:rPr>
        <w:t xml:space="preserve">the receipts for </w:t>
      </w:r>
      <w:r w:rsidR="00995B65" w:rsidRPr="00BD3A40">
        <w:rPr>
          <w:rFonts w:asciiTheme="majorHAnsi" w:hAnsiTheme="majorHAnsi"/>
          <w:sz w:val="22"/>
          <w:szCs w:val="22"/>
          <w:lang w:val="en-ZW"/>
        </w:rPr>
        <w:t xml:space="preserve">all </w:t>
      </w:r>
      <w:r w:rsidRPr="00BD3A40">
        <w:rPr>
          <w:rFonts w:asciiTheme="majorHAnsi" w:hAnsiTheme="majorHAnsi"/>
          <w:sz w:val="22"/>
          <w:szCs w:val="22"/>
          <w:lang w:val="en-ZW"/>
        </w:rPr>
        <w:t xml:space="preserve">expenses </w:t>
      </w:r>
      <w:r w:rsidR="001617C2" w:rsidRPr="00BD3A40">
        <w:rPr>
          <w:rFonts w:asciiTheme="majorHAnsi" w:hAnsiTheme="majorHAnsi"/>
          <w:sz w:val="22"/>
          <w:szCs w:val="22"/>
          <w:lang w:val="en-ZW"/>
        </w:rPr>
        <w:t>incurred</w:t>
      </w:r>
      <w:ins w:id="81" w:author="Martin Razunguzwa" w:date="2019-09-09T14:51:00Z">
        <w:r w:rsidR="009A645F">
          <w:rPr>
            <w:rFonts w:asciiTheme="majorHAnsi" w:hAnsiTheme="majorHAnsi"/>
            <w:sz w:val="22"/>
            <w:szCs w:val="22"/>
            <w:lang w:val="en-ZW"/>
          </w:rPr>
          <w:t xml:space="preserve"> on the disbursement claim form</w:t>
        </w:r>
      </w:ins>
      <w:r w:rsidR="00995B65" w:rsidRPr="00BD3A40">
        <w:rPr>
          <w:rFonts w:asciiTheme="majorHAnsi" w:hAnsiTheme="majorHAnsi"/>
          <w:sz w:val="22"/>
          <w:szCs w:val="22"/>
          <w:lang w:val="en-ZW"/>
        </w:rPr>
        <w:t xml:space="preserve">. If an acquittal is </w:t>
      </w:r>
      <w:r w:rsidR="00995B65" w:rsidRPr="00BD3A40">
        <w:rPr>
          <w:rFonts w:asciiTheme="majorHAnsi" w:hAnsiTheme="majorHAnsi"/>
          <w:sz w:val="22"/>
          <w:szCs w:val="22"/>
          <w:lang w:val="en-ZW"/>
        </w:rPr>
        <w:lastRenderedPageBreak/>
        <w:t xml:space="preserve">not </w:t>
      </w:r>
      <w:r w:rsidR="00326090" w:rsidRPr="00BD3A40">
        <w:rPr>
          <w:rFonts w:asciiTheme="majorHAnsi" w:hAnsiTheme="majorHAnsi"/>
          <w:sz w:val="22"/>
          <w:szCs w:val="22"/>
          <w:lang w:val="en-ZW"/>
        </w:rPr>
        <w:t>processed within</w:t>
      </w:r>
      <w:r w:rsidR="00995B65" w:rsidRPr="00BD3A40">
        <w:rPr>
          <w:rFonts w:asciiTheme="majorHAnsi" w:hAnsiTheme="majorHAnsi"/>
          <w:sz w:val="22"/>
          <w:szCs w:val="22"/>
          <w:lang w:val="en-ZW"/>
        </w:rPr>
        <w:t xml:space="preserve"> the same calendar</w:t>
      </w:r>
      <w:ins w:id="82" w:author="Martin Razunguzwa" w:date="2019-09-09T14:52:00Z">
        <w:r w:rsidR="009A645F">
          <w:rPr>
            <w:rFonts w:asciiTheme="majorHAnsi" w:hAnsiTheme="majorHAnsi"/>
            <w:sz w:val="22"/>
            <w:szCs w:val="22"/>
            <w:lang w:val="en-ZW"/>
          </w:rPr>
          <w:t xml:space="preserve"> month,</w:t>
        </w:r>
      </w:ins>
      <w:r w:rsidR="00995B65" w:rsidRPr="00BD3A40">
        <w:rPr>
          <w:rFonts w:asciiTheme="majorHAnsi" w:hAnsiTheme="majorHAnsi"/>
          <w:sz w:val="22"/>
          <w:szCs w:val="22"/>
          <w:lang w:val="en-ZW"/>
        </w:rPr>
        <w:t xml:space="preserve"> the Accounting officer will treat the </w:t>
      </w:r>
      <w:ins w:id="83" w:author="Martin Razunguzwa" w:date="2019-09-09T14:52:00Z">
        <w:r w:rsidR="009A645F">
          <w:rPr>
            <w:rFonts w:asciiTheme="majorHAnsi" w:hAnsiTheme="majorHAnsi"/>
            <w:sz w:val="22"/>
            <w:szCs w:val="22"/>
            <w:lang w:val="en-ZW"/>
          </w:rPr>
          <w:t xml:space="preserve">undisbursed funds </w:t>
        </w:r>
      </w:ins>
      <w:del w:id="84" w:author="Martin Razunguzwa" w:date="2019-09-09T14:52:00Z">
        <w:r w:rsidR="00995B65" w:rsidRPr="00BD3A40" w:rsidDel="009A645F">
          <w:rPr>
            <w:rFonts w:asciiTheme="majorHAnsi" w:hAnsiTheme="majorHAnsi"/>
            <w:sz w:val="22"/>
            <w:szCs w:val="22"/>
            <w:lang w:val="en-ZW"/>
          </w:rPr>
          <w:delText>request</w:delText>
        </w:r>
      </w:del>
      <w:r w:rsidR="00995B65" w:rsidRPr="00BD3A40">
        <w:rPr>
          <w:rFonts w:asciiTheme="majorHAnsi" w:hAnsiTheme="majorHAnsi"/>
          <w:sz w:val="22"/>
          <w:szCs w:val="22"/>
          <w:lang w:val="en-ZW"/>
        </w:rPr>
        <w:t xml:space="preserve"> as a</w:t>
      </w:r>
      <w:ins w:id="85" w:author="Martin Razunguzwa" w:date="2019-09-09T14:53:00Z">
        <w:r w:rsidR="009A645F">
          <w:rPr>
            <w:rFonts w:asciiTheme="majorHAnsi" w:hAnsiTheme="majorHAnsi"/>
            <w:sz w:val="22"/>
            <w:szCs w:val="22"/>
            <w:lang w:val="en-ZW"/>
          </w:rPr>
          <w:t>n unauthorised</w:t>
        </w:r>
      </w:ins>
      <w:r w:rsidR="00995B65" w:rsidRPr="00BD3A40">
        <w:rPr>
          <w:rFonts w:asciiTheme="majorHAnsi" w:hAnsiTheme="majorHAnsi"/>
          <w:sz w:val="22"/>
          <w:szCs w:val="22"/>
          <w:lang w:val="en-ZW"/>
        </w:rPr>
        <w:t xml:space="preserve"> personal cash advance and </w:t>
      </w:r>
      <w:ins w:id="86" w:author="Martin Razunguzwa" w:date="2019-09-09T14:53:00Z">
        <w:r w:rsidR="009A645F">
          <w:rPr>
            <w:rFonts w:asciiTheme="majorHAnsi" w:hAnsiTheme="majorHAnsi"/>
            <w:sz w:val="22"/>
            <w:szCs w:val="22"/>
            <w:lang w:val="en-ZW"/>
          </w:rPr>
          <w:t xml:space="preserve">a </w:t>
        </w:r>
      </w:ins>
      <w:r w:rsidR="00995B65" w:rsidRPr="00BD3A40">
        <w:rPr>
          <w:rFonts w:asciiTheme="majorHAnsi" w:hAnsiTheme="majorHAnsi"/>
          <w:sz w:val="22"/>
          <w:szCs w:val="22"/>
          <w:lang w:val="en-ZW"/>
        </w:rPr>
        <w:t>recover</w:t>
      </w:r>
      <w:ins w:id="87" w:author="Martin Razunguzwa" w:date="2019-09-09T14:53:00Z">
        <w:r w:rsidR="009A645F">
          <w:rPr>
            <w:rFonts w:asciiTheme="majorHAnsi" w:hAnsiTheme="majorHAnsi"/>
            <w:sz w:val="22"/>
            <w:szCs w:val="22"/>
            <w:lang w:val="en-ZW"/>
          </w:rPr>
          <w:t>y</w:t>
        </w:r>
      </w:ins>
      <w:r w:rsidR="00995B65" w:rsidRPr="00BD3A40">
        <w:rPr>
          <w:rFonts w:asciiTheme="majorHAnsi" w:hAnsiTheme="majorHAnsi"/>
          <w:sz w:val="22"/>
          <w:szCs w:val="22"/>
          <w:lang w:val="en-ZW"/>
        </w:rPr>
        <w:t xml:space="preserve"> </w:t>
      </w:r>
      <w:ins w:id="88" w:author="Martin Razunguzwa" w:date="2019-09-09T14:53:00Z">
        <w:r w:rsidR="009A645F">
          <w:rPr>
            <w:rFonts w:asciiTheme="majorHAnsi" w:hAnsiTheme="majorHAnsi"/>
            <w:sz w:val="22"/>
            <w:szCs w:val="22"/>
            <w:lang w:val="en-ZW"/>
          </w:rPr>
          <w:t xml:space="preserve">of the full </w:t>
        </w:r>
      </w:ins>
      <w:del w:id="89" w:author="Martin Razunguzwa" w:date="2019-09-09T14:53:00Z">
        <w:r w:rsidR="00995B65" w:rsidRPr="00BD3A40" w:rsidDel="009A645F">
          <w:rPr>
            <w:rFonts w:asciiTheme="majorHAnsi" w:hAnsiTheme="majorHAnsi"/>
            <w:sz w:val="22"/>
            <w:szCs w:val="22"/>
            <w:lang w:val="en-ZW"/>
          </w:rPr>
          <w:delText>the</w:delText>
        </w:r>
      </w:del>
      <w:r w:rsidR="00995B65" w:rsidRPr="00BD3A40">
        <w:rPr>
          <w:rFonts w:asciiTheme="majorHAnsi" w:hAnsiTheme="majorHAnsi"/>
          <w:sz w:val="22"/>
          <w:szCs w:val="22"/>
          <w:lang w:val="en-ZW"/>
        </w:rPr>
        <w:t xml:space="preserve"> amount from payroll </w:t>
      </w:r>
      <w:ins w:id="90" w:author="Martin Razunguzwa" w:date="2019-09-09T14:54:00Z">
        <w:r w:rsidR="009A645F">
          <w:rPr>
            <w:rFonts w:asciiTheme="majorHAnsi" w:hAnsiTheme="majorHAnsi"/>
            <w:sz w:val="22"/>
            <w:szCs w:val="22"/>
            <w:lang w:val="en-ZW"/>
          </w:rPr>
          <w:t xml:space="preserve">is done </w:t>
        </w:r>
      </w:ins>
      <w:r w:rsidR="00995B65" w:rsidRPr="00BD3A40">
        <w:rPr>
          <w:rFonts w:asciiTheme="majorHAnsi" w:hAnsiTheme="majorHAnsi"/>
          <w:sz w:val="22"/>
          <w:szCs w:val="22"/>
          <w:lang w:val="en-ZW"/>
        </w:rPr>
        <w:t xml:space="preserve">at month </w:t>
      </w:r>
      <w:r w:rsidR="00326090" w:rsidRPr="00BD3A40">
        <w:rPr>
          <w:rFonts w:asciiTheme="majorHAnsi" w:hAnsiTheme="majorHAnsi"/>
          <w:sz w:val="22"/>
          <w:szCs w:val="22"/>
          <w:lang w:val="en-ZW"/>
        </w:rPr>
        <w:t>end.</w:t>
      </w:r>
    </w:p>
    <w:commentRangeStart w:id="91"/>
    <w:p w14:paraId="49CEA4DD" w14:textId="61502882" w:rsidR="000A26F6" w:rsidRPr="00BD3A40" w:rsidRDefault="000A26F6" w:rsidP="007538D7">
      <w:pPr>
        <w:jc w:val="both"/>
        <w:rPr>
          <w:rFonts w:asciiTheme="majorHAnsi" w:hAnsiTheme="majorHAnsi"/>
          <w:lang w:val="en-ZW"/>
        </w:rPr>
      </w:pPr>
      <w:r w:rsidRPr="00BD3A40">
        <w:rPr>
          <w:rFonts w:asciiTheme="majorHAnsi" w:hAnsiTheme="majorHAnsi"/>
        </w:rPr>
        <w:object w:dxaOrig="15465" w:dyaOrig="11161" w14:anchorId="0529057D">
          <v:shape id="_x0000_i1027" type="#_x0000_t75" style="width:451pt;height:325.45pt" o:ole="">
            <v:imagedata r:id="rId13" o:title=""/>
          </v:shape>
          <o:OLEObject Type="Embed" ProgID="Visio.Drawing.15" ShapeID="_x0000_i1027" DrawAspect="Content" ObjectID="_1629546191" r:id="rId14"/>
        </w:object>
      </w:r>
      <w:commentRangeEnd w:id="91"/>
      <w:r w:rsidR="00867EB1">
        <w:rPr>
          <w:rStyle w:val="CommentReference"/>
        </w:rPr>
        <w:commentReference w:id="91"/>
      </w:r>
    </w:p>
    <w:p w14:paraId="01F19B56" w14:textId="672CC0D1" w:rsidR="00AA6644" w:rsidRPr="00BD3A40" w:rsidRDefault="00AA6644" w:rsidP="007538D7">
      <w:pPr>
        <w:pStyle w:val="Heading4"/>
        <w:jc w:val="both"/>
        <w:rPr>
          <w:i w:val="0"/>
          <w:iCs w:val="0"/>
        </w:rPr>
      </w:pPr>
      <w:r w:rsidRPr="00BD3A40">
        <w:rPr>
          <w:i w:val="0"/>
          <w:iCs w:val="0"/>
        </w:rPr>
        <w:t>Actors</w:t>
      </w:r>
    </w:p>
    <w:p w14:paraId="5945F8A7" w14:textId="3F51F1E7" w:rsidR="00AA6644" w:rsidRPr="00BD3A40" w:rsidRDefault="00326090" w:rsidP="007538D7">
      <w:pPr>
        <w:pStyle w:val="ListParagraph"/>
        <w:numPr>
          <w:ilvl w:val="0"/>
          <w:numId w:val="37"/>
        </w:numPr>
        <w:jc w:val="both"/>
        <w:rPr>
          <w:rFonts w:asciiTheme="majorHAnsi" w:hAnsiTheme="majorHAnsi"/>
        </w:rPr>
      </w:pPr>
      <w:r w:rsidRPr="00BD3A40">
        <w:rPr>
          <w:rFonts w:asciiTheme="majorHAnsi" w:hAnsiTheme="majorHAnsi"/>
        </w:rPr>
        <w:t>Originator (End User or User requesting on behalf of Someone)</w:t>
      </w:r>
    </w:p>
    <w:p w14:paraId="4D995B33" w14:textId="0F4C8B6C" w:rsidR="009A645F" w:rsidRDefault="009A645F" w:rsidP="007538D7">
      <w:pPr>
        <w:pStyle w:val="ListParagraph"/>
        <w:numPr>
          <w:ilvl w:val="0"/>
          <w:numId w:val="37"/>
        </w:numPr>
        <w:jc w:val="both"/>
        <w:rPr>
          <w:ins w:id="92" w:author="Martin Razunguzwa" w:date="2019-09-09T14:54:00Z"/>
          <w:rFonts w:asciiTheme="majorHAnsi" w:hAnsiTheme="majorHAnsi"/>
        </w:rPr>
      </w:pPr>
      <w:ins w:id="93" w:author="Martin Razunguzwa" w:date="2019-09-09T14:55:00Z">
        <w:r>
          <w:rPr>
            <w:rFonts w:asciiTheme="majorHAnsi" w:hAnsiTheme="majorHAnsi"/>
          </w:rPr>
          <w:t>Departmental HOS/HOD</w:t>
        </w:r>
      </w:ins>
    </w:p>
    <w:p w14:paraId="6C60FD13" w14:textId="46031334" w:rsidR="00AA6644" w:rsidRPr="00BD3A40" w:rsidRDefault="00AA6644" w:rsidP="007538D7">
      <w:pPr>
        <w:pStyle w:val="ListParagraph"/>
        <w:numPr>
          <w:ilvl w:val="0"/>
          <w:numId w:val="37"/>
        </w:numPr>
        <w:jc w:val="both"/>
        <w:rPr>
          <w:rFonts w:asciiTheme="majorHAnsi" w:hAnsiTheme="majorHAnsi"/>
        </w:rPr>
      </w:pPr>
      <w:r w:rsidRPr="00BD3A40">
        <w:rPr>
          <w:rFonts w:asciiTheme="majorHAnsi" w:hAnsiTheme="majorHAnsi"/>
        </w:rPr>
        <w:t xml:space="preserve">Account Assistant </w:t>
      </w:r>
      <w:r w:rsidR="00326090" w:rsidRPr="00BD3A40">
        <w:rPr>
          <w:rFonts w:asciiTheme="majorHAnsi" w:hAnsiTheme="majorHAnsi"/>
        </w:rPr>
        <w:t>-</w:t>
      </w:r>
      <w:r w:rsidRPr="00BD3A40">
        <w:rPr>
          <w:rFonts w:asciiTheme="majorHAnsi" w:hAnsiTheme="majorHAnsi"/>
        </w:rPr>
        <w:t>Finance</w:t>
      </w:r>
      <w:r w:rsidR="00767185">
        <w:rPr>
          <w:rFonts w:asciiTheme="majorHAnsi" w:hAnsiTheme="majorHAnsi"/>
        </w:rPr>
        <w:t xml:space="preserve"> </w:t>
      </w:r>
    </w:p>
    <w:p w14:paraId="5FD9BD02" w14:textId="068D6430" w:rsidR="00AA6644" w:rsidRPr="00BD3A40" w:rsidRDefault="00AA6644" w:rsidP="007538D7">
      <w:pPr>
        <w:pStyle w:val="ListParagraph"/>
        <w:numPr>
          <w:ilvl w:val="0"/>
          <w:numId w:val="37"/>
        </w:numPr>
        <w:jc w:val="both"/>
        <w:rPr>
          <w:rFonts w:asciiTheme="majorHAnsi" w:hAnsiTheme="majorHAnsi"/>
        </w:rPr>
      </w:pPr>
      <w:r w:rsidRPr="00BD3A40">
        <w:rPr>
          <w:rFonts w:asciiTheme="majorHAnsi" w:hAnsiTheme="majorHAnsi"/>
        </w:rPr>
        <w:t>Account Officer</w:t>
      </w:r>
      <w:ins w:id="94" w:author="Martin Razunguzwa" w:date="2019-09-09T14:55:00Z">
        <w:r w:rsidR="009A645F">
          <w:rPr>
            <w:rFonts w:asciiTheme="majorHAnsi" w:hAnsiTheme="majorHAnsi"/>
          </w:rPr>
          <w:t>/ Finance superintendent (if amount is above threshold)</w:t>
        </w:r>
      </w:ins>
    </w:p>
    <w:p w14:paraId="3233C68B" w14:textId="11F96471" w:rsidR="00326090" w:rsidRPr="00BD3A40" w:rsidRDefault="00AA6644" w:rsidP="00326090">
      <w:pPr>
        <w:pStyle w:val="Heading4"/>
        <w:jc w:val="both"/>
        <w:rPr>
          <w:i w:val="0"/>
          <w:iCs w:val="0"/>
        </w:rPr>
      </w:pPr>
      <w:r w:rsidRPr="00BD3A40">
        <w:rPr>
          <w:i w:val="0"/>
          <w:iCs w:val="0"/>
        </w:rPr>
        <w:t xml:space="preserve">Workflow &amp; notification </w:t>
      </w:r>
    </w:p>
    <w:p w14:paraId="34F2EF6E" w14:textId="18021C78" w:rsidR="00326090" w:rsidRPr="00BD3A40" w:rsidRDefault="00326090" w:rsidP="007538D7">
      <w:pPr>
        <w:pStyle w:val="ListParagraph"/>
        <w:numPr>
          <w:ilvl w:val="0"/>
          <w:numId w:val="41"/>
        </w:numPr>
        <w:jc w:val="both"/>
        <w:rPr>
          <w:rFonts w:asciiTheme="majorHAnsi" w:hAnsiTheme="majorHAnsi"/>
        </w:rPr>
      </w:pPr>
      <w:r w:rsidRPr="00BD3A40">
        <w:rPr>
          <w:rFonts w:asciiTheme="majorHAnsi" w:hAnsiTheme="majorHAnsi"/>
        </w:rPr>
        <w:t>Originator approval request</w:t>
      </w:r>
    </w:p>
    <w:p w14:paraId="6B983BFB" w14:textId="278F0657" w:rsidR="00BC19F5" w:rsidRPr="00BD3A40" w:rsidRDefault="00BC19F5" w:rsidP="007538D7">
      <w:pPr>
        <w:pStyle w:val="ListParagraph"/>
        <w:numPr>
          <w:ilvl w:val="0"/>
          <w:numId w:val="41"/>
        </w:numPr>
        <w:jc w:val="both"/>
        <w:rPr>
          <w:rFonts w:asciiTheme="majorHAnsi" w:hAnsiTheme="majorHAnsi"/>
        </w:rPr>
      </w:pPr>
      <w:r w:rsidRPr="00BD3A40">
        <w:rPr>
          <w:rFonts w:asciiTheme="majorHAnsi" w:hAnsiTheme="majorHAnsi"/>
        </w:rPr>
        <w:t>Head of Section Requisition approval</w:t>
      </w:r>
    </w:p>
    <w:p w14:paraId="6C08A25F" w14:textId="2F4271F0" w:rsidR="00326090" w:rsidRPr="00BD3A40" w:rsidRDefault="00326090" w:rsidP="007538D7">
      <w:pPr>
        <w:pStyle w:val="ListParagraph"/>
        <w:numPr>
          <w:ilvl w:val="0"/>
          <w:numId w:val="41"/>
        </w:numPr>
        <w:jc w:val="both"/>
        <w:rPr>
          <w:rFonts w:asciiTheme="majorHAnsi" w:hAnsiTheme="majorHAnsi"/>
        </w:rPr>
      </w:pPr>
      <w:r w:rsidRPr="00BD3A40">
        <w:rPr>
          <w:rFonts w:asciiTheme="majorHAnsi" w:hAnsiTheme="majorHAnsi"/>
        </w:rPr>
        <w:t xml:space="preserve">Accounting Assistant Finance Review </w:t>
      </w:r>
    </w:p>
    <w:p w14:paraId="31DFA3B6" w14:textId="6E172B7C" w:rsidR="00BC19F5" w:rsidRPr="00BD3A40" w:rsidRDefault="00BC19F5" w:rsidP="007538D7">
      <w:pPr>
        <w:pStyle w:val="ListParagraph"/>
        <w:numPr>
          <w:ilvl w:val="0"/>
          <w:numId w:val="41"/>
        </w:numPr>
        <w:jc w:val="both"/>
        <w:rPr>
          <w:rFonts w:asciiTheme="majorHAnsi" w:hAnsiTheme="majorHAnsi"/>
        </w:rPr>
      </w:pPr>
      <w:r w:rsidRPr="00BD3A40">
        <w:rPr>
          <w:rFonts w:asciiTheme="majorHAnsi" w:hAnsiTheme="majorHAnsi"/>
        </w:rPr>
        <w:t>Accounting Officer</w:t>
      </w:r>
      <w:r w:rsidR="00326090" w:rsidRPr="00BD3A40">
        <w:rPr>
          <w:rFonts w:asciiTheme="majorHAnsi" w:hAnsiTheme="majorHAnsi"/>
        </w:rPr>
        <w:t xml:space="preserve"> / Finance superintendent </w:t>
      </w:r>
      <w:r w:rsidRPr="00BD3A40">
        <w:rPr>
          <w:rFonts w:asciiTheme="majorHAnsi" w:hAnsiTheme="majorHAnsi"/>
        </w:rPr>
        <w:t>approval</w:t>
      </w:r>
    </w:p>
    <w:p w14:paraId="6A8FA260" w14:textId="77777777" w:rsidR="00AA6644" w:rsidRPr="00BD3A40" w:rsidRDefault="00AA6644" w:rsidP="007538D7">
      <w:pPr>
        <w:pStyle w:val="Heading4"/>
        <w:jc w:val="both"/>
        <w:rPr>
          <w:i w:val="0"/>
          <w:iCs w:val="0"/>
        </w:rPr>
      </w:pPr>
      <w:r w:rsidRPr="00BD3A40">
        <w:rPr>
          <w:i w:val="0"/>
          <w:iCs w:val="0"/>
        </w:rPr>
        <w:t>Audit Trail</w:t>
      </w:r>
    </w:p>
    <w:p w14:paraId="23553A3B" w14:textId="44C7B8D7" w:rsidR="00AA6644" w:rsidRPr="00BD3A40" w:rsidRDefault="00AA6644" w:rsidP="007538D7">
      <w:pPr>
        <w:pStyle w:val="ListParagraph"/>
        <w:numPr>
          <w:ilvl w:val="0"/>
          <w:numId w:val="38"/>
        </w:numPr>
        <w:jc w:val="both"/>
        <w:rPr>
          <w:rFonts w:asciiTheme="majorHAnsi" w:hAnsiTheme="majorHAnsi"/>
        </w:rPr>
      </w:pPr>
      <w:r w:rsidRPr="00BD3A40">
        <w:rPr>
          <w:rFonts w:asciiTheme="majorHAnsi" w:hAnsiTheme="majorHAnsi"/>
        </w:rPr>
        <w:t>Pe</w:t>
      </w:r>
      <w:r w:rsidR="007538D7" w:rsidRPr="00BD3A40">
        <w:rPr>
          <w:rFonts w:asciiTheme="majorHAnsi" w:hAnsiTheme="majorHAnsi"/>
        </w:rPr>
        <w:t>tty</w:t>
      </w:r>
      <w:r w:rsidRPr="00BD3A40">
        <w:rPr>
          <w:rFonts w:asciiTheme="majorHAnsi" w:hAnsiTheme="majorHAnsi"/>
        </w:rPr>
        <w:t xml:space="preserve"> cash requisition </w:t>
      </w:r>
      <w:r w:rsidR="003E62E7" w:rsidRPr="00BD3A40">
        <w:rPr>
          <w:rFonts w:asciiTheme="majorHAnsi" w:hAnsiTheme="majorHAnsi"/>
        </w:rPr>
        <w:t>ID</w:t>
      </w:r>
    </w:p>
    <w:p w14:paraId="61B69817" w14:textId="22B9EE70" w:rsidR="00AA6644" w:rsidRPr="00BD3A40" w:rsidRDefault="00AA6644" w:rsidP="007538D7">
      <w:pPr>
        <w:pStyle w:val="ListParagraph"/>
        <w:numPr>
          <w:ilvl w:val="0"/>
          <w:numId w:val="38"/>
        </w:numPr>
        <w:jc w:val="both"/>
        <w:rPr>
          <w:rFonts w:asciiTheme="majorHAnsi" w:hAnsiTheme="majorHAnsi"/>
        </w:rPr>
      </w:pPr>
      <w:r w:rsidRPr="00BD3A40">
        <w:rPr>
          <w:rFonts w:asciiTheme="majorHAnsi" w:hAnsiTheme="majorHAnsi"/>
        </w:rPr>
        <w:t xml:space="preserve">Cash Request &amp; Issue </w:t>
      </w:r>
      <w:r w:rsidR="003E62E7" w:rsidRPr="00BD3A40">
        <w:rPr>
          <w:rFonts w:asciiTheme="majorHAnsi" w:hAnsiTheme="majorHAnsi"/>
        </w:rPr>
        <w:t>ID</w:t>
      </w:r>
    </w:p>
    <w:p w14:paraId="56394CD4" w14:textId="77777777" w:rsidR="00AA6644" w:rsidRPr="00BD3A40" w:rsidRDefault="00AA6644" w:rsidP="007538D7">
      <w:pPr>
        <w:jc w:val="both"/>
        <w:rPr>
          <w:rFonts w:asciiTheme="majorHAnsi" w:hAnsiTheme="majorHAnsi"/>
          <w:lang w:val="en-ZW"/>
        </w:rPr>
      </w:pPr>
    </w:p>
    <w:sectPr w:rsidR="00AA6644" w:rsidRPr="00BD3A4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Martin Razunguzwa" w:date="2019-09-09T10:35:00Z" w:initials="MR">
    <w:p w14:paraId="4D08DD1D" w14:textId="52D5B65F" w:rsidR="00CF093E" w:rsidRDefault="00CF093E">
      <w:pPr>
        <w:pStyle w:val="CommentText"/>
      </w:pPr>
      <w:r>
        <w:rPr>
          <w:rStyle w:val="CommentReference"/>
        </w:rPr>
        <w:annotationRef/>
      </w:r>
      <w:r>
        <w:t xml:space="preserve">Since this had not been previously set </w:t>
      </w:r>
      <w:proofErr w:type="spellStart"/>
      <w:r>
        <w:t>uo</w:t>
      </w:r>
      <w:proofErr w:type="spellEnd"/>
      <w:r>
        <w:t xml:space="preserve"> in the current system, </w:t>
      </w:r>
      <w:proofErr w:type="spellStart"/>
      <w:r>
        <w:t>im</w:t>
      </w:r>
      <w:proofErr w:type="spellEnd"/>
      <w:r>
        <w:t xml:space="preserve"> not sure about these prerequisites </w:t>
      </w:r>
      <w:proofErr w:type="spellStart"/>
      <w:proofErr w:type="gramStart"/>
      <w:r>
        <w:t>esp</w:t>
      </w:r>
      <w:proofErr w:type="spellEnd"/>
      <w:r>
        <w:t xml:space="preserve">  </w:t>
      </w:r>
      <w:r w:rsidR="00A8290B">
        <w:t>(</w:t>
      </w:r>
      <w:proofErr w:type="gramEnd"/>
      <w:r w:rsidR="00A8290B">
        <w:t>c) not sufficient fund?</w:t>
      </w:r>
    </w:p>
  </w:comment>
  <w:comment w:id="33" w:author="Martin Razunguzwa" w:date="2019-09-09T14:28:00Z" w:initials="MR">
    <w:p w14:paraId="7A62DD99" w14:textId="3925F47F" w:rsidR="00867EB1" w:rsidRDefault="00867EB1">
      <w:pPr>
        <w:pStyle w:val="CommentText"/>
      </w:pPr>
      <w:r>
        <w:rPr>
          <w:rStyle w:val="CommentReference"/>
        </w:rPr>
        <w:annotationRef/>
      </w:r>
      <w:r w:rsidRPr="00867EB1">
        <w:t>There is no workflow on bank creation under Cash and bash and neither is it necessary)</w:t>
      </w:r>
    </w:p>
  </w:comment>
  <w:comment w:id="34" w:author="Martin Razunguzwa" w:date="2019-09-09T10:35:00Z" w:initials="MR">
    <w:p w14:paraId="12D843F5" w14:textId="0DBFD82A" w:rsidR="00A8290B" w:rsidRDefault="00A8290B">
      <w:pPr>
        <w:pStyle w:val="CommentText"/>
      </w:pPr>
      <w:r>
        <w:rPr>
          <w:rStyle w:val="CommentReference"/>
        </w:rPr>
        <w:annotationRef/>
      </w:r>
      <w:r>
        <w:t xml:space="preserve">We also have cash reconciliation done under this module. Its slightly different in that we do not receive a bank statement but rather compare the physical cashbook balances (CRI Books) with the </w:t>
      </w:r>
      <w:proofErr w:type="gramStart"/>
      <w:r>
        <w:t>system  balances</w:t>
      </w:r>
      <w:proofErr w:type="gramEnd"/>
      <w:r>
        <w:t xml:space="preserve">. </w:t>
      </w:r>
    </w:p>
  </w:comment>
  <w:comment w:id="37" w:author="Martin Razunguzwa" w:date="2019-09-09T10:35:00Z" w:initials="MR">
    <w:p w14:paraId="113A2515" w14:textId="77777777" w:rsidR="00A8290B" w:rsidRDefault="00A8290B">
      <w:pPr>
        <w:pStyle w:val="CommentText"/>
      </w:pPr>
      <w:r>
        <w:rPr>
          <w:rStyle w:val="CommentReference"/>
        </w:rPr>
        <w:annotationRef/>
      </w:r>
    </w:p>
    <w:p w14:paraId="6B0A670D" w14:textId="77777777" w:rsidR="00A8290B" w:rsidRDefault="00A8290B" w:rsidP="00FD004B">
      <w:pPr>
        <w:pStyle w:val="CommentText"/>
        <w:numPr>
          <w:ilvl w:val="0"/>
          <w:numId w:val="42"/>
        </w:numPr>
      </w:pPr>
      <w:r>
        <w:t xml:space="preserve">The whole bank reconciliation process is done by the Accounting </w:t>
      </w:r>
      <w:r w:rsidR="00FD004B">
        <w:t>A</w:t>
      </w:r>
      <w:r>
        <w:t>ssistant</w:t>
      </w:r>
      <w:r w:rsidR="00FD004B">
        <w:t xml:space="preserve">. </w:t>
      </w:r>
      <w:r>
        <w:t xml:space="preserve"> </w:t>
      </w:r>
    </w:p>
    <w:p w14:paraId="409E014D" w14:textId="08A4BF77" w:rsidR="00FD004B" w:rsidRDefault="00FD004B" w:rsidP="00FD004B">
      <w:pPr>
        <w:pStyle w:val="CommentText"/>
        <w:numPr>
          <w:ilvl w:val="0"/>
          <w:numId w:val="42"/>
        </w:numPr>
      </w:pPr>
      <w:r>
        <w:t xml:space="preserve">The matching process is only identifying transactions that have already been posted to the GL to identify missing or </w:t>
      </w:r>
      <w:proofErr w:type="spellStart"/>
      <w:r>
        <w:t>misposted</w:t>
      </w:r>
      <w:proofErr w:type="spellEnd"/>
      <w:r>
        <w:t xml:space="preserve"> transactions. There is therefore no “Transfer to General Ledger” Once all transactions are matching, the process is then complete</w:t>
      </w:r>
    </w:p>
    <w:p w14:paraId="13D47D2E" w14:textId="3351FF90" w:rsidR="00FD004B" w:rsidRDefault="00FD004B" w:rsidP="00FD004B">
      <w:pPr>
        <w:pStyle w:val="CommentText"/>
        <w:numPr>
          <w:ilvl w:val="0"/>
          <w:numId w:val="42"/>
        </w:numPr>
      </w:pPr>
      <w:r>
        <w:t xml:space="preserve"> Issues identified and adjustments like bank charges are done through journals which go through the normal workflow processes either in AR, AP or GL then matching is redone until balances match</w:t>
      </w:r>
    </w:p>
  </w:comment>
  <w:comment w:id="40" w:author="Martin Razunguzwa" w:date="2019-09-09T10:35:00Z" w:initials="MR">
    <w:p w14:paraId="75DC9F08" w14:textId="73FC79BA" w:rsidR="00FD004B" w:rsidRDefault="00FD004B">
      <w:pPr>
        <w:pStyle w:val="CommentText"/>
      </w:pPr>
      <w:r>
        <w:rPr>
          <w:rStyle w:val="CommentReference"/>
        </w:rPr>
        <w:annotationRef/>
      </w:r>
      <w:r>
        <w:t xml:space="preserve">Not sure about this workflow, is it for the adjustments identified in the </w:t>
      </w:r>
      <w:proofErr w:type="spellStart"/>
      <w:r w:rsidR="004B1529">
        <w:t>intial</w:t>
      </w:r>
      <w:proofErr w:type="spellEnd"/>
      <w:r w:rsidR="004B1529">
        <w:t xml:space="preserve"> reconciliation process</w:t>
      </w:r>
    </w:p>
  </w:comment>
  <w:comment w:id="41" w:author="Martin Razunguzwa" w:date="2019-09-09T10:35:00Z" w:initials="MR">
    <w:p w14:paraId="37D6CA82" w14:textId="2D1312FC" w:rsidR="004B1529" w:rsidRDefault="004B1529">
      <w:pPr>
        <w:pStyle w:val="CommentText"/>
      </w:pPr>
      <w:r>
        <w:rPr>
          <w:rStyle w:val="CommentReference"/>
        </w:rPr>
        <w:annotationRef/>
      </w:r>
      <w:r>
        <w:t xml:space="preserve">If the bank control account is locked for manual posting, the control </w:t>
      </w:r>
      <w:proofErr w:type="gramStart"/>
      <w:r>
        <w:t>account  and</w:t>
      </w:r>
      <w:proofErr w:type="gramEnd"/>
      <w:r>
        <w:t xml:space="preserve"> the </w:t>
      </w:r>
      <w:proofErr w:type="spellStart"/>
      <w:r>
        <w:t>subledger</w:t>
      </w:r>
      <w:proofErr w:type="spellEnd"/>
      <w:r>
        <w:t xml:space="preserve"> will always be the same, however just like all other control accounts this process is done just to verify.</w:t>
      </w:r>
    </w:p>
  </w:comment>
  <w:comment w:id="91" w:author="Martin Razunguzwa" w:date="2019-09-09T14:37:00Z" w:initials="MR">
    <w:p w14:paraId="66800B5F" w14:textId="77777777" w:rsidR="00867EB1" w:rsidRDefault="00867EB1">
      <w:pPr>
        <w:pStyle w:val="CommentText"/>
      </w:pPr>
      <w:r>
        <w:rPr>
          <w:rStyle w:val="CommentReference"/>
        </w:rPr>
        <w:annotationRef/>
      </w:r>
    </w:p>
    <w:p w14:paraId="00D8D227" w14:textId="77777777" w:rsidR="00867EB1" w:rsidRDefault="00867EB1" w:rsidP="00867EB1">
      <w:pPr>
        <w:pStyle w:val="CommentText"/>
        <w:numPr>
          <w:ilvl w:val="0"/>
          <w:numId w:val="43"/>
        </w:numPr>
      </w:pPr>
      <w:r>
        <w:t>Adjust process as corrected above</w:t>
      </w:r>
    </w:p>
    <w:p w14:paraId="176EFC02" w14:textId="77777777" w:rsidR="00867EB1" w:rsidRDefault="00867EB1" w:rsidP="00867EB1">
      <w:pPr>
        <w:pStyle w:val="CommentText"/>
        <w:numPr>
          <w:ilvl w:val="0"/>
          <w:numId w:val="43"/>
        </w:numPr>
      </w:pPr>
      <w:r>
        <w:t xml:space="preserve"> Process flow does not reflect the financial limits of approval for the AO </w:t>
      </w:r>
    </w:p>
    <w:p w14:paraId="2B831879" w14:textId="17C69160" w:rsidR="00867EB1" w:rsidRDefault="00867EB1" w:rsidP="00867EB1">
      <w:pPr>
        <w:pStyle w:val="CommentText"/>
        <w:numPr>
          <w:ilvl w:val="0"/>
          <w:numId w:val="43"/>
        </w:numPr>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36D097" w14:textId="77777777" w:rsidR="00D83FF6" w:rsidRDefault="00D83FF6" w:rsidP="007538D7">
      <w:pPr>
        <w:spacing w:after="0" w:line="240" w:lineRule="auto"/>
      </w:pPr>
      <w:r>
        <w:separator/>
      </w:r>
    </w:p>
  </w:endnote>
  <w:endnote w:type="continuationSeparator" w:id="0">
    <w:p w14:paraId="261EFC12" w14:textId="77777777" w:rsidR="00D83FF6" w:rsidRDefault="00D83FF6" w:rsidP="00753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72ED08" w14:textId="77777777" w:rsidR="00D83FF6" w:rsidRDefault="00D83FF6" w:rsidP="007538D7">
      <w:pPr>
        <w:spacing w:after="0" w:line="240" w:lineRule="auto"/>
      </w:pPr>
      <w:r>
        <w:separator/>
      </w:r>
    </w:p>
  </w:footnote>
  <w:footnote w:type="continuationSeparator" w:id="0">
    <w:p w14:paraId="022DF38A" w14:textId="77777777" w:rsidR="00D83FF6" w:rsidRDefault="00D83FF6" w:rsidP="007538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45913"/>
    <w:multiLevelType w:val="multilevel"/>
    <w:tmpl w:val="D0D4E01C"/>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nsid w:val="00C00383"/>
    <w:multiLevelType w:val="hybridMultilevel"/>
    <w:tmpl w:val="F092A88C"/>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nsid w:val="03825052"/>
    <w:multiLevelType w:val="hybridMultilevel"/>
    <w:tmpl w:val="560C9860"/>
    <w:lvl w:ilvl="0" w:tplc="30090019">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nsid w:val="06871030"/>
    <w:multiLevelType w:val="hybridMultilevel"/>
    <w:tmpl w:val="5C4073DE"/>
    <w:lvl w:ilvl="0" w:tplc="30090005">
      <w:start w:val="1"/>
      <w:numFmt w:val="bullet"/>
      <w:lvlText w:val=""/>
      <w:lvlJc w:val="left"/>
      <w:pPr>
        <w:ind w:left="1440" w:hanging="360"/>
      </w:pPr>
      <w:rPr>
        <w:rFonts w:ascii="Wingdings" w:hAnsi="Wingdings"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4">
    <w:nsid w:val="09CC1AF4"/>
    <w:multiLevelType w:val="multilevel"/>
    <w:tmpl w:val="D0D4E01C"/>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
    <w:nsid w:val="09CF716C"/>
    <w:multiLevelType w:val="hybridMultilevel"/>
    <w:tmpl w:val="D384E50A"/>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6">
    <w:nsid w:val="0A383F6D"/>
    <w:multiLevelType w:val="hybridMultilevel"/>
    <w:tmpl w:val="D75A170C"/>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nsid w:val="0D1177E0"/>
    <w:multiLevelType w:val="hybridMultilevel"/>
    <w:tmpl w:val="5B9604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E06845"/>
    <w:multiLevelType w:val="hybridMultilevel"/>
    <w:tmpl w:val="BB16BCCA"/>
    <w:lvl w:ilvl="0" w:tplc="30090005">
      <w:start w:val="1"/>
      <w:numFmt w:val="bullet"/>
      <w:lvlText w:val=""/>
      <w:lvlJc w:val="left"/>
      <w:pPr>
        <w:ind w:left="1440" w:hanging="360"/>
      </w:pPr>
      <w:rPr>
        <w:rFonts w:ascii="Wingdings" w:hAnsi="Wingdings"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9">
    <w:nsid w:val="12631164"/>
    <w:multiLevelType w:val="hybridMultilevel"/>
    <w:tmpl w:val="DCC288BC"/>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0">
    <w:nsid w:val="13182140"/>
    <w:multiLevelType w:val="hybridMultilevel"/>
    <w:tmpl w:val="016E4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C47294"/>
    <w:multiLevelType w:val="hybridMultilevel"/>
    <w:tmpl w:val="447E1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2D6F95"/>
    <w:multiLevelType w:val="hybridMultilevel"/>
    <w:tmpl w:val="E034EE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45372A"/>
    <w:multiLevelType w:val="hybridMultilevel"/>
    <w:tmpl w:val="29BA5024"/>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4">
    <w:nsid w:val="24B979D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269F4F07"/>
    <w:multiLevelType w:val="multilevel"/>
    <w:tmpl w:val="D0D4E01C"/>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6">
    <w:nsid w:val="2A1B0F8F"/>
    <w:multiLevelType w:val="multilevel"/>
    <w:tmpl w:val="D0D4E01C"/>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7">
    <w:nsid w:val="2C8A6056"/>
    <w:multiLevelType w:val="hybridMultilevel"/>
    <w:tmpl w:val="D1C60E6A"/>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8">
    <w:nsid w:val="30D9278A"/>
    <w:multiLevelType w:val="hybridMultilevel"/>
    <w:tmpl w:val="32100EFA"/>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9">
    <w:nsid w:val="321B7FFE"/>
    <w:multiLevelType w:val="hybridMultilevel"/>
    <w:tmpl w:val="1ECE0A50"/>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0">
    <w:nsid w:val="32314D4E"/>
    <w:multiLevelType w:val="multilevel"/>
    <w:tmpl w:val="E80C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2620DB2"/>
    <w:multiLevelType w:val="multilevel"/>
    <w:tmpl w:val="D0D4E01C"/>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2">
    <w:nsid w:val="32A23392"/>
    <w:multiLevelType w:val="multilevel"/>
    <w:tmpl w:val="D0D4E01C"/>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3">
    <w:nsid w:val="32AC33FD"/>
    <w:multiLevelType w:val="hybridMultilevel"/>
    <w:tmpl w:val="3D24E06A"/>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4">
    <w:nsid w:val="340A2F91"/>
    <w:multiLevelType w:val="hybridMultilevel"/>
    <w:tmpl w:val="295873C0"/>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5">
    <w:nsid w:val="382F1E4D"/>
    <w:multiLevelType w:val="hybridMultilevel"/>
    <w:tmpl w:val="E08282A6"/>
    <w:lvl w:ilvl="0" w:tplc="30090019">
      <w:start w:val="1"/>
      <w:numFmt w:val="lowerLetter"/>
      <w:lvlText w:val="%1."/>
      <w:lvlJc w:val="left"/>
      <w:pPr>
        <w:ind w:left="1080" w:hanging="360"/>
      </w:p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6">
    <w:nsid w:val="42917C9D"/>
    <w:multiLevelType w:val="hybridMultilevel"/>
    <w:tmpl w:val="BAD29C2C"/>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7">
    <w:nsid w:val="45481A31"/>
    <w:multiLevelType w:val="hybridMultilevel"/>
    <w:tmpl w:val="E6444282"/>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8">
    <w:nsid w:val="46515F2E"/>
    <w:multiLevelType w:val="hybridMultilevel"/>
    <w:tmpl w:val="48C2A4D4"/>
    <w:lvl w:ilvl="0" w:tplc="30090017">
      <w:start w:val="1"/>
      <w:numFmt w:val="lowerLetter"/>
      <w:lvlText w:val="%1)"/>
      <w:lvlJc w:val="lef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9">
    <w:nsid w:val="47555C24"/>
    <w:multiLevelType w:val="hybridMultilevel"/>
    <w:tmpl w:val="172E8A86"/>
    <w:lvl w:ilvl="0" w:tplc="30090005">
      <w:start w:val="1"/>
      <w:numFmt w:val="bullet"/>
      <w:lvlText w:val=""/>
      <w:lvlJc w:val="left"/>
      <w:pPr>
        <w:ind w:left="2160" w:hanging="360"/>
      </w:pPr>
      <w:rPr>
        <w:rFonts w:ascii="Wingdings" w:hAnsi="Wingdings" w:hint="default"/>
      </w:rPr>
    </w:lvl>
    <w:lvl w:ilvl="1" w:tplc="30090003" w:tentative="1">
      <w:start w:val="1"/>
      <w:numFmt w:val="bullet"/>
      <w:lvlText w:val="o"/>
      <w:lvlJc w:val="left"/>
      <w:pPr>
        <w:ind w:left="2880" w:hanging="360"/>
      </w:pPr>
      <w:rPr>
        <w:rFonts w:ascii="Courier New" w:hAnsi="Courier New" w:cs="Courier New" w:hint="default"/>
      </w:rPr>
    </w:lvl>
    <w:lvl w:ilvl="2" w:tplc="30090005" w:tentative="1">
      <w:start w:val="1"/>
      <w:numFmt w:val="bullet"/>
      <w:lvlText w:val=""/>
      <w:lvlJc w:val="left"/>
      <w:pPr>
        <w:ind w:left="3600" w:hanging="360"/>
      </w:pPr>
      <w:rPr>
        <w:rFonts w:ascii="Wingdings" w:hAnsi="Wingdings" w:hint="default"/>
      </w:rPr>
    </w:lvl>
    <w:lvl w:ilvl="3" w:tplc="30090001" w:tentative="1">
      <w:start w:val="1"/>
      <w:numFmt w:val="bullet"/>
      <w:lvlText w:val=""/>
      <w:lvlJc w:val="left"/>
      <w:pPr>
        <w:ind w:left="4320" w:hanging="360"/>
      </w:pPr>
      <w:rPr>
        <w:rFonts w:ascii="Symbol" w:hAnsi="Symbol" w:hint="default"/>
      </w:rPr>
    </w:lvl>
    <w:lvl w:ilvl="4" w:tplc="30090003" w:tentative="1">
      <w:start w:val="1"/>
      <w:numFmt w:val="bullet"/>
      <w:lvlText w:val="o"/>
      <w:lvlJc w:val="left"/>
      <w:pPr>
        <w:ind w:left="5040" w:hanging="360"/>
      </w:pPr>
      <w:rPr>
        <w:rFonts w:ascii="Courier New" w:hAnsi="Courier New" w:cs="Courier New" w:hint="default"/>
      </w:rPr>
    </w:lvl>
    <w:lvl w:ilvl="5" w:tplc="30090005" w:tentative="1">
      <w:start w:val="1"/>
      <w:numFmt w:val="bullet"/>
      <w:lvlText w:val=""/>
      <w:lvlJc w:val="left"/>
      <w:pPr>
        <w:ind w:left="5760" w:hanging="360"/>
      </w:pPr>
      <w:rPr>
        <w:rFonts w:ascii="Wingdings" w:hAnsi="Wingdings" w:hint="default"/>
      </w:rPr>
    </w:lvl>
    <w:lvl w:ilvl="6" w:tplc="30090001" w:tentative="1">
      <w:start w:val="1"/>
      <w:numFmt w:val="bullet"/>
      <w:lvlText w:val=""/>
      <w:lvlJc w:val="left"/>
      <w:pPr>
        <w:ind w:left="6480" w:hanging="360"/>
      </w:pPr>
      <w:rPr>
        <w:rFonts w:ascii="Symbol" w:hAnsi="Symbol" w:hint="default"/>
      </w:rPr>
    </w:lvl>
    <w:lvl w:ilvl="7" w:tplc="30090003" w:tentative="1">
      <w:start w:val="1"/>
      <w:numFmt w:val="bullet"/>
      <w:lvlText w:val="o"/>
      <w:lvlJc w:val="left"/>
      <w:pPr>
        <w:ind w:left="7200" w:hanging="360"/>
      </w:pPr>
      <w:rPr>
        <w:rFonts w:ascii="Courier New" w:hAnsi="Courier New" w:cs="Courier New" w:hint="default"/>
      </w:rPr>
    </w:lvl>
    <w:lvl w:ilvl="8" w:tplc="30090005" w:tentative="1">
      <w:start w:val="1"/>
      <w:numFmt w:val="bullet"/>
      <w:lvlText w:val=""/>
      <w:lvlJc w:val="left"/>
      <w:pPr>
        <w:ind w:left="7920" w:hanging="360"/>
      </w:pPr>
      <w:rPr>
        <w:rFonts w:ascii="Wingdings" w:hAnsi="Wingdings" w:hint="default"/>
      </w:rPr>
    </w:lvl>
  </w:abstractNum>
  <w:abstractNum w:abstractNumId="30">
    <w:nsid w:val="49C96490"/>
    <w:multiLevelType w:val="hybridMultilevel"/>
    <w:tmpl w:val="6A048382"/>
    <w:lvl w:ilvl="0" w:tplc="30090019">
      <w:start w:val="1"/>
      <w:numFmt w:val="lowerLetter"/>
      <w:lvlText w:val="%1."/>
      <w:lvlJc w:val="lef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1">
    <w:nsid w:val="4D5217EC"/>
    <w:multiLevelType w:val="multilevel"/>
    <w:tmpl w:val="D0D4E01C"/>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2">
    <w:nsid w:val="4E0853CD"/>
    <w:multiLevelType w:val="hybridMultilevel"/>
    <w:tmpl w:val="6BC28D5A"/>
    <w:lvl w:ilvl="0" w:tplc="30090005">
      <w:start w:val="1"/>
      <w:numFmt w:val="bullet"/>
      <w:lvlText w:val=""/>
      <w:lvlJc w:val="left"/>
      <w:pPr>
        <w:ind w:left="1440" w:hanging="360"/>
      </w:pPr>
      <w:rPr>
        <w:rFonts w:ascii="Wingdings" w:hAnsi="Wingdings"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33">
    <w:nsid w:val="502D152F"/>
    <w:multiLevelType w:val="hybridMultilevel"/>
    <w:tmpl w:val="D58051E0"/>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4">
    <w:nsid w:val="56D74B4C"/>
    <w:multiLevelType w:val="hybridMultilevel"/>
    <w:tmpl w:val="C82A6656"/>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5">
    <w:nsid w:val="65A832FC"/>
    <w:multiLevelType w:val="hybridMultilevel"/>
    <w:tmpl w:val="7C1A59BE"/>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6">
    <w:nsid w:val="6B3800CB"/>
    <w:multiLevelType w:val="hybridMultilevel"/>
    <w:tmpl w:val="433807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D7255A"/>
    <w:multiLevelType w:val="hybridMultilevel"/>
    <w:tmpl w:val="91AE4506"/>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8">
    <w:nsid w:val="77D61703"/>
    <w:multiLevelType w:val="hybridMultilevel"/>
    <w:tmpl w:val="096CE70A"/>
    <w:lvl w:ilvl="0" w:tplc="30090005">
      <w:start w:val="1"/>
      <w:numFmt w:val="bullet"/>
      <w:lvlText w:val=""/>
      <w:lvlJc w:val="left"/>
      <w:pPr>
        <w:ind w:left="1440" w:hanging="360"/>
      </w:pPr>
      <w:rPr>
        <w:rFonts w:ascii="Wingdings" w:hAnsi="Wingdings"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39">
    <w:nsid w:val="7C1916B6"/>
    <w:multiLevelType w:val="hybridMultilevel"/>
    <w:tmpl w:val="E9980EA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35"/>
  </w:num>
  <w:num w:numId="4">
    <w:abstractNumId w:val="19"/>
  </w:num>
  <w:num w:numId="5">
    <w:abstractNumId w:val="17"/>
  </w:num>
  <w:num w:numId="6">
    <w:abstractNumId w:val="21"/>
  </w:num>
  <w:num w:numId="7">
    <w:abstractNumId w:val="3"/>
  </w:num>
  <w:num w:numId="8">
    <w:abstractNumId w:val="28"/>
  </w:num>
  <w:num w:numId="9">
    <w:abstractNumId w:val="20"/>
  </w:num>
  <w:num w:numId="10">
    <w:abstractNumId w:val="37"/>
  </w:num>
  <w:num w:numId="11">
    <w:abstractNumId w:val="33"/>
  </w:num>
  <w:num w:numId="12">
    <w:abstractNumId w:val="26"/>
  </w:num>
  <w:num w:numId="13">
    <w:abstractNumId w:val="1"/>
  </w:num>
  <w:num w:numId="14">
    <w:abstractNumId w:val="27"/>
  </w:num>
  <w:num w:numId="15">
    <w:abstractNumId w:val="13"/>
  </w:num>
  <w:num w:numId="16">
    <w:abstractNumId w:val="6"/>
  </w:num>
  <w:num w:numId="17">
    <w:abstractNumId w:val="25"/>
  </w:num>
  <w:num w:numId="18">
    <w:abstractNumId w:val="30"/>
  </w:num>
  <w:num w:numId="19">
    <w:abstractNumId w:val="9"/>
  </w:num>
  <w:num w:numId="20">
    <w:abstractNumId w:val="23"/>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37"/>
  </w:num>
  <w:num w:numId="24">
    <w:abstractNumId w:val="18"/>
  </w:num>
  <w:num w:numId="25">
    <w:abstractNumId w:val="32"/>
  </w:num>
  <w:num w:numId="26">
    <w:abstractNumId w:val="24"/>
  </w:num>
  <w:num w:numId="27">
    <w:abstractNumId w:val="2"/>
  </w:num>
  <w:num w:numId="28">
    <w:abstractNumId w:val="29"/>
  </w:num>
  <w:num w:numId="29">
    <w:abstractNumId w:val="8"/>
  </w:num>
  <w:num w:numId="30">
    <w:abstractNumId w:val="38"/>
  </w:num>
  <w:num w:numId="31">
    <w:abstractNumId w:val="31"/>
  </w:num>
  <w:num w:numId="32">
    <w:abstractNumId w:val="4"/>
  </w:num>
  <w:num w:numId="33">
    <w:abstractNumId w:val="16"/>
  </w:num>
  <w:num w:numId="34">
    <w:abstractNumId w:val="15"/>
  </w:num>
  <w:num w:numId="35">
    <w:abstractNumId w:val="22"/>
  </w:num>
  <w:num w:numId="36">
    <w:abstractNumId w:val="0"/>
  </w:num>
  <w:num w:numId="37">
    <w:abstractNumId w:val="7"/>
  </w:num>
  <w:num w:numId="38">
    <w:abstractNumId w:val="12"/>
  </w:num>
  <w:num w:numId="39">
    <w:abstractNumId w:val="36"/>
  </w:num>
  <w:num w:numId="40">
    <w:abstractNumId w:val="39"/>
  </w:num>
  <w:num w:numId="41">
    <w:abstractNumId w:val="34"/>
  </w:num>
  <w:num w:numId="42">
    <w:abstractNumId w:val="11"/>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110"/>
    <w:rsid w:val="00002FED"/>
    <w:rsid w:val="00011DA9"/>
    <w:rsid w:val="00014554"/>
    <w:rsid w:val="00033044"/>
    <w:rsid w:val="0003662C"/>
    <w:rsid w:val="00045B54"/>
    <w:rsid w:val="0007535D"/>
    <w:rsid w:val="0009008A"/>
    <w:rsid w:val="00093088"/>
    <w:rsid w:val="000A26F6"/>
    <w:rsid w:val="000B01A5"/>
    <w:rsid w:val="000D1AEB"/>
    <w:rsid w:val="000F1D86"/>
    <w:rsid w:val="000F4193"/>
    <w:rsid w:val="00106A70"/>
    <w:rsid w:val="00121894"/>
    <w:rsid w:val="0012581E"/>
    <w:rsid w:val="001348DE"/>
    <w:rsid w:val="0013624D"/>
    <w:rsid w:val="00140136"/>
    <w:rsid w:val="00141021"/>
    <w:rsid w:val="001617C2"/>
    <w:rsid w:val="0016467F"/>
    <w:rsid w:val="001671BE"/>
    <w:rsid w:val="001945EE"/>
    <w:rsid w:val="00196640"/>
    <w:rsid w:val="00196E2A"/>
    <w:rsid w:val="001A289E"/>
    <w:rsid w:val="001A59E3"/>
    <w:rsid w:val="001A7B05"/>
    <w:rsid w:val="001C32DA"/>
    <w:rsid w:val="001C57EC"/>
    <w:rsid w:val="001C6227"/>
    <w:rsid w:val="001C7AD6"/>
    <w:rsid w:val="001D16AD"/>
    <w:rsid w:val="001D3632"/>
    <w:rsid w:val="001D4AA0"/>
    <w:rsid w:val="001D5C5F"/>
    <w:rsid w:val="001E4252"/>
    <w:rsid w:val="001E7F6E"/>
    <w:rsid w:val="001F0EF4"/>
    <w:rsid w:val="001F5984"/>
    <w:rsid w:val="00202615"/>
    <w:rsid w:val="00205F3E"/>
    <w:rsid w:val="00222481"/>
    <w:rsid w:val="00256268"/>
    <w:rsid w:val="00262E28"/>
    <w:rsid w:val="00267AEE"/>
    <w:rsid w:val="0028474B"/>
    <w:rsid w:val="002857A8"/>
    <w:rsid w:val="00293369"/>
    <w:rsid w:val="002A4B8F"/>
    <w:rsid w:val="002A53D0"/>
    <w:rsid w:val="002A61A2"/>
    <w:rsid w:val="002B06D3"/>
    <w:rsid w:val="00311EA5"/>
    <w:rsid w:val="0031215D"/>
    <w:rsid w:val="00326090"/>
    <w:rsid w:val="003438B2"/>
    <w:rsid w:val="003539A8"/>
    <w:rsid w:val="0035735B"/>
    <w:rsid w:val="0036008C"/>
    <w:rsid w:val="00363591"/>
    <w:rsid w:val="00386A49"/>
    <w:rsid w:val="00387706"/>
    <w:rsid w:val="00390397"/>
    <w:rsid w:val="003A4259"/>
    <w:rsid w:val="003D2909"/>
    <w:rsid w:val="003E1375"/>
    <w:rsid w:val="003E2DE0"/>
    <w:rsid w:val="003E4E3E"/>
    <w:rsid w:val="003E62E7"/>
    <w:rsid w:val="003F7C02"/>
    <w:rsid w:val="00404A51"/>
    <w:rsid w:val="00407EFA"/>
    <w:rsid w:val="00421A1E"/>
    <w:rsid w:val="004310FC"/>
    <w:rsid w:val="00433A5F"/>
    <w:rsid w:val="00445AFF"/>
    <w:rsid w:val="0045025E"/>
    <w:rsid w:val="00462CC1"/>
    <w:rsid w:val="004708C6"/>
    <w:rsid w:val="00481829"/>
    <w:rsid w:val="00486F8B"/>
    <w:rsid w:val="004876C6"/>
    <w:rsid w:val="004A3FD0"/>
    <w:rsid w:val="004A4067"/>
    <w:rsid w:val="004A5240"/>
    <w:rsid w:val="004B1529"/>
    <w:rsid w:val="004C198D"/>
    <w:rsid w:val="004C1F27"/>
    <w:rsid w:val="004F3522"/>
    <w:rsid w:val="004F6D2A"/>
    <w:rsid w:val="00503AEE"/>
    <w:rsid w:val="0051583D"/>
    <w:rsid w:val="00521ADB"/>
    <w:rsid w:val="00524437"/>
    <w:rsid w:val="005305D1"/>
    <w:rsid w:val="00545BE9"/>
    <w:rsid w:val="00554B63"/>
    <w:rsid w:val="00557B36"/>
    <w:rsid w:val="0056607F"/>
    <w:rsid w:val="00570AAB"/>
    <w:rsid w:val="0057379D"/>
    <w:rsid w:val="00580250"/>
    <w:rsid w:val="00582035"/>
    <w:rsid w:val="005B0C61"/>
    <w:rsid w:val="005B6FB9"/>
    <w:rsid w:val="005C44CD"/>
    <w:rsid w:val="005D3E30"/>
    <w:rsid w:val="005E3414"/>
    <w:rsid w:val="005E3DCB"/>
    <w:rsid w:val="005E5958"/>
    <w:rsid w:val="005F5AE5"/>
    <w:rsid w:val="00600F17"/>
    <w:rsid w:val="00605290"/>
    <w:rsid w:val="00611079"/>
    <w:rsid w:val="00616013"/>
    <w:rsid w:val="00617201"/>
    <w:rsid w:val="00644B87"/>
    <w:rsid w:val="00653189"/>
    <w:rsid w:val="006607D9"/>
    <w:rsid w:val="00664ABE"/>
    <w:rsid w:val="006828FA"/>
    <w:rsid w:val="006970BE"/>
    <w:rsid w:val="006C548E"/>
    <w:rsid w:val="006D19C1"/>
    <w:rsid w:val="006D32CB"/>
    <w:rsid w:val="006D6AB1"/>
    <w:rsid w:val="006E762B"/>
    <w:rsid w:val="006E7E83"/>
    <w:rsid w:val="006F5D62"/>
    <w:rsid w:val="00700CCF"/>
    <w:rsid w:val="00720974"/>
    <w:rsid w:val="00746C62"/>
    <w:rsid w:val="007538D7"/>
    <w:rsid w:val="00755ABD"/>
    <w:rsid w:val="00767185"/>
    <w:rsid w:val="00774D14"/>
    <w:rsid w:val="0077659A"/>
    <w:rsid w:val="0077762D"/>
    <w:rsid w:val="00782138"/>
    <w:rsid w:val="0078676D"/>
    <w:rsid w:val="00797FC4"/>
    <w:rsid w:val="007A59AB"/>
    <w:rsid w:val="007A5D77"/>
    <w:rsid w:val="007B180E"/>
    <w:rsid w:val="007C21C6"/>
    <w:rsid w:val="007C6363"/>
    <w:rsid w:val="007E70F4"/>
    <w:rsid w:val="007F1AAE"/>
    <w:rsid w:val="00805FBA"/>
    <w:rsid w:val="008161D1"/>
    <w:rsid w:val="0082377F"/>
    <w:rsid w:val="00836B38"/>
    <w:rsid w:val="008403B8"/>
    <w:rsid w:val="00862C24"/>
    <w:rsid w:val="00867EB1"/>
    <w:rsid w:val="0089175F"/>
    <w:rsid w:val="008A180A"/>
    <w:rsid w:val="008A2206"/>
    <w:rsid w:val="008D5C55"/>
    <w:rsid w:val="00903110"/>
    <w:rsid w:val="00904B61"/>
    <w:rsid w:val="00905224"/>
    <w:rsid w:val="00912E39"/>
    <w:rsid w:val="00921434"/>
    <w:rsid w:val="0093429C"/>
    <w:rsid w:val="00941E86"/>
    <w:rsid w:val="0095382C"/>
    <w:rsid w:val="0098528F"/>
    <w:rsid w:val="00992879"/>
    <w:rsid w:val="00995B65"/>
    <w:rsid w:val="00996502"/>
    <w:rsid w:val="009A645F"/>
    <w:rsid w:val="009C6C17"/>
    <w:rsid w:val="009D3E04"/>
    <w:rsid w:val="009D47BB"/>
    <w:rsid w:val="009E0CE4"/>
    <w:rsid w:val="009F51E3"/>
    <w:rsid w:val="00A03BFB"/>
    <w:rsid w:val="00A07432"/>
    <w:rsid w:val="00A12944"/>
    <w:rsid w:val="00A14DD8"/>
    <w:rsid w:val="00A346DE"/>
    <w:rsid w:val="00A4134B"/>
    <w:rsid w:val="00A5127F"/>
    <w:rsid w:val="00A65E20"/>
    <w:rsid w:val="00A72707"/>
    <w:rsid w:val="00A728C1"/>
    <w:rsid w:val="00A8290B"/>
    <w:rsid w:val="00A82CF2"/>
    <w:rsid w:val="00A973A2"/>
    <w:rsid w:val="00AA6644"/>
    <w:rsid w:val="00AB3BE8"/>
    <w:rsid w:val="00AB4E6B"/>
    <w:rsid w:val="00AC2D7E"/>
    <w:rsid w:val="00AC3E5E"/>
    <w:rsid w:val="00AD28D5"/>
    <w:rsid w:val="00AD63A1"/>
    <w:rsid w:val="00AE3127"/>
    <w:rsid w:val="00B17E8A"/>
    <w:rsid w:val="00B2581E"/>
    <w:rsid w:val="00B6048E"/>
    <w:rsid w:val="00B766A9"/>
    <w:rsid w:val="00B76DF9"/>
    <w:rsid w:val="00B77BEC"/>
    <w:rsid w:val="00B84E62"/>
    <w:rsid w:val="00BA0E58"/>
    <w:rsid w:val="00BA5255"/>
    <w:rsid w:val="00BA734A"/>
    <w:rsid w:val="00BC19F5"/>
    <w:rsid w:val="00BD14D7"/>
    <w:rsid w:val="00BD2A15"/>
    <w:rsid w:val="00BD3A40"/>
    <w:rsid w:val="00BE0E43"/>
    <w:rsid w:val="00BE5469"/>
    <w:rsid w:val="00BF2F4B"/>
    <w:rsid w:val="00C271A2"/>
    <w:rsid w:val="00C34BDC"/>
    <w:rsid w:val="00C370F6"/>
    <w:rsid w:val="00C51EA4"/>
    <w:rsid w:val="00C633DD"/>
    <w:rsid w:val="00C7311E"/>
    <w:rsid w:val="00C75FEB"/>
    <w:rsid w:val="00C8534A"/>
    <w:rsid w:val="00C92D76"/>
    <w:rsid w:val="00CA67E0"/>
    <w:rsid w:val="00CD631E"/>
    <w:rsid w:val="00CE022A"/>
    <w:rsid w:val="00CF093E"/>
    <w:rsid w:val="00CF6792"/>
    <w:rsid w:val="00D0549F"/>
    <w:rsid w:val="00D07A53"/>
    <w:rsid w:val="00D10525"/>
    <w:rsid w:val="00D14486"/>
    <w:rsid w:val="00D16171"/>
    <w:rsid w:val="00D23DC9"/>
    <w:rsid w:val="00D24B23"/>
    <w:rsid w:val="00D42C71"/>
    <w:rsid w:val="00D45416"/>
    <w:rsid w:val="00D47890"/>
    <w:rsid w:val="00D5745E"/>
    <w:rsid w:val="00D62D39"/>
    <w:rsid w:val="00D63B33"/>
    <w:rsid w:val="00D77E84"/>
    <w:rsid w:val="00D81C2D"/>
    <w:rsid w:val="00D83FF6"/>
    <w:rsid w:val="00D85D3F"/>
    <w:rsid w:val="00DA3892"/>
    <w:rsid w:val="00DA52EE"/>
    <w:rsid w:val="00DA74EC"/>
    <w:rsid w:val="00DC51D9"/>
    <w:rsid w:val="00DD42E1"/>
    <w:rsid w:val="00DE6F9A"/>
    <w:rsid w:val="00E014CD"/>
    <w:rsid w:val="00E22A9D"/>
    <w:rsid w:val="00E237E6"/>
    <w:rsid w:val="00E32F67"/>
    <w:rsid w:val="00E36018"/>
    <w:rsid w:val="00E421CB"/>
    <w:rsid w:val="00E72F14"/>
    <w:rsid w:val="00E82E94"/>
    <w:rsid w:val="00E8472E"/>
    <w:rsid w:val="00E9379C"/>
    <w:rsid w:val="00E9457D"/>
    <w:rsid w:val="00EA1BA9"/>
    <w:rsid w:val="00EC148A"/>
    <w:rsid w:val="00EC2904"/>
    <w:rsid w:val="00EC6EA8"/>
    <w:rsid w:val="00EC75FC"/>
    <w:rsid w:val="00EE1504"/>
    <w:rsid w:val="00EE343A"/>
    <w:rsid w:val="00EF2DCA"/>
    <w:rsid w:val="00EF63E0"/>
    <w:rsid w:val="00F01950"/>
    <w:rsid w:val="00F07B48"/>
    <w:rsid w:val="00F2776B"/>
    <w:rsid w:val="00F31F4D"/>
    <w:rsid w:val="00F46377"/>
    <w:rsid w:val="00F65F13"/>
    <w:rsid w:val="00F71203"/>
    <w:rsid w:val="00F76224"/>
    <w:rsid w:val="00F76FD0"/>
    <w:rsid w:val="00F773EC"/>
    <w:rsid w:val="00F77A13"/>
    <w:rsid w:val="00F9279C"/>
    <w:rsid w:val="00FA00CB"/>
    <w:rsid w:val="00FA6F3A"/>
    <w:rsid w:val="00FB3DAD"/>
    <w:rsid w:val="00FD004B"/>
    <w:rsid w:val="00FD17B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3E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83D"/>
    <w:pPr>
      <w:spacing w:line="276" w:lineRule="auto"/>
    </w:pPr>
    <w:rPr>
      <w:rFonts w:eastAsiaTheme="minorEastAsia"/>
      <w:sz w:val="21"/>
      <w:szCs w:val="21"/>
      <w:lang w:val="en-US"/>
    </w:rPr>
  </w:style>
  <w:style w:type="paragraph" w:styleId="Heading1">
    <w:name w:val="heading 1"/>
    <w:basedOn w:val="Normal"/>
    <w:next w:val="Normal"/>
    <w:link w:val="Heading1Char"/>
    <w:uiPriority w:val="9"/>
    <w:qFormat/>
    <w:rsid w:val="001D3632"/>
    <w:pPr>
      <w:keepNext/>
      <w:keepLines/>
      <w:numPr>
        <w:numId w:val="1"/>
      </w:numPr>
      <w:spacing w:before="240" w:after="0" w:line="259" w:lineRule="auto"/>
      <w:outlineLvl w:val="0"/>
    </w:pPr>
    <w:rPr>
      <w:rFonts w:asciiTheme="majorHAnsi" w:eastAsiaTheme="majorEastAsia" w:hAnsiTheme="majorHAnsi" w:cstheme="majorBidi"/>
      <w:b/>
      <w:color w:val="000000" w:themeColor="text1"/>
      <w:sz w:val="32"/>
      <w:szCs w:val="32"/>
      <w:lang w:val="en-ZW"/>
    </w:rPr>
  </w:style>
  <w:style w:type="paragraph" w:styleId="Heading2">
    <w:name w:val="heading 2"/>
    <w:basedOn w:val="Normal"/>
    <w:next w:val="Normal"/>
    <w:link w:val="Heading2Char"/>
    <w:uiPriority w:val="9"/>
    <w:unhideWhenUsed/>
    <w:qFormat/>
    <w:rsid w:val="001D3632"/>
    <w:pPr>
      <w:keepNext/>
      <w:keepLines/>
      <w:numPr>
        <w:ilvl w:val="1"/>
        <w:numId w:val="1"/>
      </w:numPr>
      <w:spacing w:before="40" w:after="0" w:line="259" w:lineRule="auto"/>
      <w:outlineLvl w:val="1"/>
    </w:pPr>
    <w:rPr>
      <w:rFonts w:asciiTheme="majorHAnsi" w:eastAsiaTheme="majorEastAsia" w:hAnsiTheme="majorHAnsi" w:cstheme="majorBidi"/>
      <w:b/>
      <w:color w:val="000000" w:themeColor="text1"/>
      <w:sz w:val="28"/>
      <w:szCs w:val="26"/>
      <w:lang w:val="en-ZW"/>
    </w:rPr>
  </w:style>
  <w:style w:type="paragraph" w:styleId="Heading3">
    <w:name w:val="heading 3"/>
    <w:basedOn w:val="Normal"/>
    <w:next w:val="Normal"/>
    <w:link w:val="Heading3Char"/>
    <w:uiPriority w:val="9"/>
    <w:unhideWhenUsed/>
    <w:qFormat/>
    <w:rsid w:val="001D3632"/>
    <w:pPr>
      <w:keepNext/>
      <w:keepLines/>
      <w:numPr>
        <w:ilvl w:val="2"/>
        <w:numId w:val="1"/>
      </w:numPr>
      <w:spacing w:before="40" w:after="0" w:line="259" w:lineRule="auto"/>
      <w:outlineLvl w:val="2"/>
    </w:pPr>
    <w:rPr>
      <w:rFonts w:asciiTheme="majorHAnsi" w:eastAsiaTheme="majorEastAsia" w:hAnsiTheme="majorHAnsi" w:cstheme="majorBidi"/>
      <w:b/>
      <w:color w:val="000000" w:themeColor="text1"/>
      <w:sz w:val="24"/>
      <w:szCs w:val="24"/>
      <w:lang w:val="en-ZW"/>
    </w:rPr>
  </w:style>
  <w:style w:type="paragraph" w:styleId="Heading4">
    <w:name w:val="heading 4"/>
    <w:basedOn w:val="Normal"/>
    <w:next w:val="Normal"/>
    <w:link w:val="Heading4Char"/>
    <w:uiPriority w:val="9"/>
    <w:unhideWhenUsed/>
    <w:qFormat/>
    <w:rsid w:val="001D3632"/>
    <w:pPr>
      <w:keepNext/>
      <w:keepLines/>
      <w:numPr>
        <w:ilvl w:val="3"/>
        <w:numId w:val="1"/>
      </w:numPr>
      <w:spacing w:before="40" w:after="0" w:line="259" w:lineRule="auto"/>
      <w:outlineLvl w:val="3"/>
    </w:pPr>
    <w:rPr>
      <w:rFonts w:asciiTheme="majorHAnsi" w:eastAsiaTheme="majorEastAsia" w:hAnsiTheme="majorHAnsi" w:cstheme="majorBidi"/>
      <w:b/>
      <w:i/>
      <w:iCs/>
      <w:color w:val="000000" w:themeColor="text1"/>
      <w:sz w:val="24"/>
      <w:szCs w:val="22"/>
      <w:lang w:val="en-ZW"/>
    </w:rPr>
  </w:style>
  <w:style w:type="paragraph" w:styleId="Heading5">
    <w:name w:val="heading 5"/>
    <w:basedOn w:val="Normal"/>
    <w:next w:val="Normal"/>
    <w:link w:val="Heading5Char"/>
    <w:uiPriority w:val="9"/>
    <w:unhideWhenUsed/>
    <w:qFormat/>
    <w:rsid w:val="001D3632"/>
    <w:pPr>
      <w:keepNext/>
      <w:keepLines/>
      <w:numPr>
        <w:ilvl w:val="4"/>
        <w:numId w:val="1"/>
      </w:numPr>
      <w:spacing w:before="40" w:after="0" w:line="259" w:lineRule="auto"/>
      <w:outlineLvl w:val="4"/>
    </w:pPr>
    <w:rPr>
      <w:rFonts w:asciiTheme="majorHAnsi" w:eastAsiaTheme="majorEastAsia" w:hAnsiTheme="majorHAnsi" w:cstheme="majorBidi"/>
      <w:color w:val="2F5496" w:themeColor="accent1" w:themeShade="BF"/>
      <w:sz w:val="22"/>
      <w:szCs w:val="22"/>
      <w:lang w:val="en-ZW"/>
    </w:rPr>
  </w:style>
  <w:style w:type="paragraph" w:styleId="Heading6">
    <w:name w:val="heading 6"/>
    <w:basedOn w:val="Normal"/>
    <w:next w:val="Normal"/>
    <w:link w:val="Heading6Char"/>
    <w:uiPriority w:val="9"/>
    <w:semiHidden/>
    <w:unhideWhenUsed/>
    <w:qFormat/>
    <w:rsid w:val="001D3632"/>
    <w:pPr>
      <w:keepNext/>
      <w:keepLines/>
      <w:numPr>
        <w:ilvl w:val="5"/>
        <w:numId w:val="1"/>
      </w:numPr>
      <w:spacing w:before="40" w:after="0" w:line="259" w:lineRule="auto"/>
      <w:outlineLvl w:val="5"/>
    </w:pPr>
    <w:rPr>
      <w:rFonts w:asciiTheme="majorHAnsi" w:eastAsiaTheme="majorEastAsia" w:hAnsiTheme="majorHAnsi" w:cstheme="majorBidi"/>
      <w:color w:val="1F3763" w:themeColor="accent1" w:themeShade="7F"/>
      <w:sz w:val="22"/>
      <w:szCs w:val="22"/>
      <w:lang w:val="en-ZW"/>
    </w:rPr>
  </w:style>
  <w:style w:type="paragraph" w:styleId="Heading7">
    <w:name w:val="heading 7"/>
    <w:basedOn w:val="Normal"/>
    <w:next w:val="Normal"/>
    <w:link w:val="Heading7Char"/>
    <w:uiPriority w:val="9"/>
    <w:semiHidden/>
    <w:unhideWhenUsed/>
    <w:qFormat/>
    <w:rsid w:val="001D3632"/>
    <w:pPr>
      <w:keepNext/>
      <w:keepLines/>
      <w:numPr>
        <w:ilvl w:val="6"/>
        <w:numId w:val="1"/>
      </w:numPr>
      <w:spacing w:before="40" w:after="0" w:line="259" w:lineRule="auto"/>
      <w:outlineLvl w:val="6"/>
    </w:pPr>
    <w:rPr>
      <w:rFonts w:asciiTheme="majorHAnsi" w:eastAsiaTheme="majorEastAsia" w:hAnsiTheme="majorHAnsi" w:cstheme="majorBidi"/>
      <w:i/>
      <w:iCs/>
      <w:color w:val="1F3763" w:themeColor="accent1" w:themeShade="7F"/>
      <w:sz w:val="22"/>
      <w:szCs w:val="22"/>
      <w:lang w:val="en-ZW"/>
    </w:rPr>
  </w:style>
  <w:style w:type="paragraph" w:styleId="Heading8">
    <w:name w:val="heading 8"/>
    <w:basedOn w:val="Normal"/>
    <w:next w:val="Normal"/>
    <w:link w:val="Heading8Char"/>
    <w:uiPriority w:val="9"/>
    <w:semiHidden/>
    <w:unhideWhenUsed/>
    <w:qFormat/>
    <w:rsid w:val="001D3632"/>
    <w:pPr>
      <w:keepNext/>
      <w:keepLines/>
      <w:numPr>
        <w:ilvl w:val="7"/>
        <w:numId w:val="1"/>
      </w:numPr>
      <w:spacing w:before="40" w:after="0" w:line="259" w:lineRule="auto"/>
      <w:outlineLvl w:val="7"/>
    </w:pPr>
    <w:rPr>
      <w:rFonts w:asciiTheme="majorHAnsi" w:eastAsiaTheme="majorEastAsia" w:hAnsiTheme="majorHAnsi" w:cstheme="majorBidi"/>
      <w:color w:val="272727" w:themeColor="text1" w:themeTint="D8"/>
      <w:lang w:val="en-ZW"/>
    </w:rPr>
  </w:style>
  <w:style w:type="paragraph" w:styleId="Heading9">
    <w:name w:val="heading 9"/>
    <w:basedOn w:val="Normal"/>
    <w:next w:val="Normal"/>
    <w:link w:val="Heading9Char"/>
    <w:uiPriority w:val="9"/>
    <w:semiHidden/>
    <w:unhideWhenUsed/>
    <w:qFormat/>
    <w:rsid w:val="001D3632"/>
    <w:pPr>
      <w:keepNext/>
      <w:keepLines/>
      <w:numPr>
        <w:ilvl w:val="8"/>
        <w:numId w:val="1"/>
      </w:numPr>
      <w:spacing w:before="40" w:after="0" w:line="259" w:lineRule="auto"/>
      <w:outlineLvl w:val="8"/>
    </w:pPr>
    <w:rPr>
      <w:rFonts w:asciiTheme="majorHAnsi" w:eastAsiaTheme="majorEastAsia" w:hAnsiTheme="majorHAnsi" w:cstheme="majorBidi"/>
      <w:i/>
      <w:iCs/>
      <w:color w:val="272727" w:themeColor="text1" w:themeTint="D8"/>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632"/>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1D3632"/>
    <w:rPr>
      <w:rFonts w:asciiTheme="majorHAnsi" w:eastAsiaTheme="majorEastAsia" w:hAnsiTheme="majorHAnsi" w:cstheme="majorBidi"/>
      <w:b/>
      <w:color w:val="000000" w:themeColor="text1"/>
      <w:sz w:val="28"/>
      <w:szCs w:val="26"/>
    </w:rPr>
  </w:style>
  <w:style w:type="character" w:customStyle="1" w:styleId="Heading3Char">
    <w:name w:val="Heading 3 Char"/>
    <w:basedOn w:val="DefaultParagraphFont"/>
    <w:link w:val="Heading3"/>
    <w:uiPriority w:val="9"/>
    <w:rsid w:val="001D3632"/>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rsid w:val="001D3632"/>
    <w:rPr>
      <w:rFonts w:asciiTheme="majorHAnsi" w:eastAsiaTheme="majorEastAsia" w:hAnsiTheme="majorHAnsi" w:cstheme="majorBidi"/>
      <w:b/>
      <w:i/>
      <w:iCs/>
      <w:color w:val="000000" w:themeColor="text1"/>
      <w:sz w:val="24"/>
    </w:rPr>
  </w:style>
  <w:style w:type="character" w:customStyle="1" w:styleId="Heading5Char">
    <w:name w:val="Heading 5 Char"/>
    <w:basedOn w:val="DefaultParagraphFont"/>
    <w:link w:val="Heading5"/>
    <w:uiPriority w:val="9"/>
    <w:rsid w:val="001D363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D363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D363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D36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363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D3632"/>
    <w:pPr>
      <w:spacing w:line="259" w:lineRule="auto"/>
      <w:ind w:left="720"/>
      <w:contextualSpacing/>
    </w:pPr>
    <w:rPr>
      <w:rFonts w:eastAsiaTheme="minorHAnsi"/>
      <w:sz w:val="22"/>
      <w:szCs w:val="22"/>
      <w:lang w:val="en-ZW"/>
    </w:rPr>
  </w:style>
  <w:style w:type="paragraph" w:styleId="NormalWeb">
    <w:name w:val="Normal (Web)"/>
    <w:basedOn w:val="Normal"/>
    <w:uiPriority w:val="99"/>
    <w:semiHidden/>
    <w:unhideWhenUsed/>
    <w:rsid w:val="00941E86"/>
    <w:pPr>
      <w:spacing w:before="100" w:beforeAutospacing="1" w:after="100" w:afterAutospacing="1" w:line="240" w:lineRule="auto"/>
    </w:pPr>
    <w:rPr>
      <w:rFonts w:ascii="Times New Roman" w:eastAsia="Times New Roman" w:hAnsi="Times New Roman" w:cs="Times New Roman"/>
      <w:sz w:val="24"/>
      <w:szCs w:val="24"/>
      <w:lang w:val="en-ZW" w:eastAsia="en-ZW"/>
    </w:rPr>
  </w:style>
  <w:style w:type="paragraph" w:customStyle="1" w:styleId="x-hidden-focus">
    <w:name w:val="x-hidden-focus"/>
    <w:basedOn w:val="Normal"/>
    <w:rsid w:val="009F51E3"/>
    <w:pPr>
      <w:spacing w:before="100" w:beforeAutospacing="1" w:after="100" w:afterAutospacing="1" w:line="240" w:lineRule="auto"/>
    </w:pPr>
    <w:rPr>
      <w:rFonts w:ascii="Times New Roman" w:eastAsia="Times New Roman" w:hAnsi="Times New Roman" w:cs="Times New Roman"/>
      <w:sz w:val="24"/>
      <w:szCs w:val="24"/>
      <w:lang w:val="en-ZW" w:eastAsia="en-ZW"/>
    </w:rPr>
  </w:style>
  <w:style w:type="paragraph" w:styleId="NoSpacing">
    <w:name w:val="No Spacing"/>
    <w:uiPriority w:val="1"/>
    <w:qFormat/>
    <w:rsid w:val="00B17E8A"/>
    <w:pPr>
      <w:spacing w:after="0" w:line="240" w:lineRule="auto"/>
    </w:pPr>
    <w:rPr>
      <w:rFonts w:eastAsiaTheme="minorEastAsia"/>
      <w:sz w:val="21"/>
      <w:szCs w:val="21"/>
      <w:lang w:val="en-US"/>
    </w:rPr>
  </w:style>
  <w:style w:type="table" w:styleId="TableGrid">
    <w:name w:val="Table Grid"/>
    <w:basedOn w:val="TableNormal"/>
    <w:uiPriority w:val="39"/>
    <w:rsid w:val="00F31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38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38D7"/>
    <w:rPr>
      <w:rFonts w:eastAsiaTheme="minorEastAsia"/>
      <w:sz w:val="21"/>
      <w:szCs w:val="21"/>
      <w:lang w:val="en-US"/>
    </w:rPr>
  </w:style>
  <w:style w:type="paragraph" w:styleId="Footer">
    <w:name w:val="footer"/>
    <w:basedOn w:val="Normal"/>
    <w:link w:val="FooterChar"/>
    <w:uiPriority w:val="99"/>
    <w:unhideWhenUsed/>
    <w:rsid w:val="007538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8D7"/>
    <w:rPr>
      <w:rFonts w:eastAsiaTheme="minorEastAsia"/>
      <w:sz w:val="21"/>
      <w:szCs w:val="21"/>
      <w:lang w:val="en-US"/>
    </w:rPr>
  </w:style>
  <w:style w:type="character" w:styleId="CommentReference">
    <w:name w:val="annotation reference"/>
    <w:basedOn w:val="DefaultParagraphFont"/>
    <w:uiPriority w:val="99"/>
    <w:semiHidden/>
    <w:unhideWhenUsed/>
    <w:rsid w:val="00CF093E"/>
    <w:rPr>
      <w:sz w:val="16"/>
      <w:szCs w:val="16"/>
    </w:rPr>
  </w:style>
  <w:style w:type="paragraph" w:styleId="CommentText">
    <w:name w:val="annotation text"/>
    <w:basedOn w:val="Normal"/>
    <w:link w:val="CommentTextChar"/>
    <w:uiPriority w:val="99"/>
    <w:semiHidden/>
    <w:unhideWhenUsed/>
    <w:rsid w:val="00CF093E"/>
    <w:pPr>
      <w:spacing w:line="240" w:lineRule="auto"/>
    </w:pPr>
    <w:rPr>
      <w:sz w:val="20"/>
      <w:szCs w:val="20"/>
    </w:rPr>
  </w:style>
  <w:style w:type="character" w:customStyle="1" w:styleId="CommentTextChar">
    <w:name w:val="Comment Text Char"/>
    <w:basedOn w:val="DefaultParagraphFont"/>
    <w:link w:val="CommentText"/>
    <w:uiPriority w:val="99"/>
    <w:semiHidden/>
    <w:rsid w:val="00CF093E"/>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F093E"/>
    <w:rPr>
      <w:b/>
      <w:bCs/>
    </w:rPr>
  </w:style>
  <w:style w:type="character" w:customStyle="1" w:styleId="CommentSubjectChar">
    <w:name w:val="Comment Subject Char"/>
    <w:basedOn w:val="CommentTextChar"/>
    <w:link w:val="CommentSubject"/>
    <w:uiPriority w:val="99"/>
    <w:semiHidden/>
    <w:rsid w:val="00CF093E"/>
    <w:rPr>
      <w:rFonts w:eastAsiaTheme="minorEastAsia"/>
      <w:b/>
      <w:bCs/>
      <w:sz w:val="20"/>
      <w:szCs w:val="20"/>
      <w:lang w:val="en-US"/>
    </w:rPr>
  </w:style>
  <w:style w:type="paragraph" w:styleId="BalloonText">
    <w:name w:val="Balloon Text"/>
    <w:basedOn w:val="Normal"/>
    <w:link w:val="BalloonTextChar"/>
    <w:uiPriority w:val="99"/>
    <w:semiHidden/>
    <w:unhideWhenUsed/>
    <w:rsid w:val="00CF0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93E"/>
    <w:rPr>
      <w:rFonts w:ascii="Tahoma" w:eastAsiaTheme="minorEastAsi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83D"/>
    <w:pPr>
      <w:spacing w:line="276" w:lineRule="auto"/>
    </w:pPr>
    <w:rPr>
      <w:rFonts w:eastAsiaTheme="minorEastAsia"/>
      <w:sz w:val="21"/>
      <w:szCs w:val="21"/>
      <w:lang w:val="en-US"/>
    </w:rPr>
  </w:style>
  <w:style w:type="paragraph" w:styleId="Heading1">
    <w:name w:val="heading 1"/>
    <w:basedOn w:val="Normal"/>
    <w:next w:val="Normal"/>
    <w:link w:val="Heading1Char"/>
    <w:uiPriority w:val="9"/>
    <w:qFormat/>
    <w:rsid w:val="001D3632"/>
    <w:pPr>
      <w:keepNext/>
      <w:keepLines/>
      <w:numPr>
        <w:numId w:val="1"/>
      </w:numPr>
      <w:spacing w:before="240" w:after="0" w:line="259" w:lineRule="auto"/>
      <w:outlineLvl w:val="0"/>
    </w:pPr>
    <w:rPr>
      <w:rFonts w:asciiTheme="majorHAnsi" w:eastAsiaTheme="majorEastAsia" w:hAnsiTheme="majorHAnsi" w:cstheme="majorBidi"/>
      <w:b/>
      <w:color w:val="000000" w:themeColor="text1"/>
      <w:sz w:val="32"/>
      <w:szCs w:val="32"/>
      <w:lang w:val="en-ZW"/>
    </w:rPr>
  </w:style>
  <w:style w:type="paragraph" w:styleId="Heading2">
    <w:name w:val="heading 2"/>
    <w:basedOn w:val="Normal"/>
    <w:next w:val="Normal"/>
    <w:link w:val="Heading2Char"/>
    <w:uiPriority w:val="9"/>
    <w:unhideWhenUsed/>
    <w:qFormat/>
    <w:rsid w:val="001D3632"/>
    <w:pPr>
      <w:keepNext/>
      <w:keepLines/>
      <w:numPr>
        <w:ilvl w:val="1"/>
        <w:numId w:val="1"/>
      </w:numPr>
      <w:spacing w:before="40" w:after="0" w:line="259" w:lineRule="auto"/>
      <w:outlineLvl w:val="1"/>
    </w:pPr>
    <w:rPr>
      <w:rFonts w:asciiTheme="majorHAnsi" w:eastAsiaTheme="majorEastAsia" w:hAnsiTheme="majorHAnsi" w:cstheme="majorBidi"/>
      <w:b/>
      <w:color w:val="000000" w:themeColor="text1"/>
      <w:sz w:val="28"/>
      <w:szCs w:val="26"/>
      <w:lang w:val="en-ZW"/>
    </w:rPr>
  </w:style>
  <w:style w:type="paragraph" w:styleId="Heading3">
    <w:name w:val="heading 3"/>
    <w:basedOn w:val="Normal"/>
    <w:next w:val="Normal"/>
    <w:link w:val="Heading3Char"/>
    <w:uiPriority w:val="9"/>
    <w:unhideWhenUsed/>
    <w:qFormat/>
    <w:rsid w:val="001D3632"/>
    <w:pPr>
      <w:keepNext/>
      <w:keepLines/>
      <w:numPr>
        <w:ilvl w:val="2"/>
        <w:numId w:val="1"/>
      </w:numPr>
      <w:spacing w:before="40" w:after="0" w:line="259" w:lineRule="auto"/>
      <w:outlineLvl w:val="2"/>
    </w:pPr>
    <w:rPr>
      <w:rFonts w:asciiTheme="majorHAnsi" w:eastAsiaTheme="majorEastAsia" w:hAnsiTheme="majorHAnsi" w:cstheme="majorBidi"/>
      <w:b/>
      <w:color w:val="000000" w:themeColor="text1"/>
      <w:sz w:val="24"/>
      <w:szCs w:val="24"/>
      <w:lang w:val="en-ZW"/>
    </w:rPr>
  </w:style>
  <w:style w:type="paragraph" w:styleId="Heading4">
    <w:name w:val="heading 4"/>
    <w:basedOn w:val="Normal"/>
    <w:next w:val="Normal"/>
    <w:link w:val="Heading4Char"/>
    <w:uiPriority w:val="9"/>
    <w:unhideWhenUsed/>
    <w:qFormat/>
    <w:rsid w:val="001D3632"/>
    <w:pPr>
      <w:keepNext/>
      <w:keepLines/>
      <w:numPr>
        <w:ilvl w:val="3"/>
        <w:numId w:val="1"/>
      </w:numPr>
      <w:spacing w:before="40" w:after="0" w:line="259" w:lineRule="auto"/>
      <w:outlineLvl w:val="3"/>
    </w:pPr>
    <w:rPr>
      <w:rFonts w:asciiTheme="majorHAnsi" w:eastAsiaTheme="majorEastAsia" w:hAnsiTheme="majorHAnsi" w:cstheme="majorBidi"/>
      <w:b/>
      <w:i/>
      <w:iCs/>
      <w:color w:val="000000" w:themeColor="text1"/>
      <w:sz w:val="24"/>
      <w:szCs w:val="22"/>
      <w:lang w:val="en-ZW"/>
    </w:rPr>
  </w:style>
  <w:style w:type="paragraph" w:styleId="Heading5">
    <w:name w:val="heading 5"/>
    <w:basedOn w:val="Normal"/>
    <w:next w:val="Normal"/>
    <w:link w:val="Heading5Char"/>
    <w:uiPriority w:val="9"/>
    <w:unhideWhenUsed/>
    <w:qFormat/>
    <w:rsid w:val="001D3632"/>
    <w:pPr>
      <w:keepNext/>
      <w:keepLines/>
      <w:numPr>
        <w:ilvl w:val="4"/>
        <w:numId w:val="1"/>
      </w:numPr>
      <w:spacing w:before="40" w:after="0" w:line="259" w:lineRule="auto"/>
      <w:outlineLvl w:val="4"/>
    </w:pPr>
    <w:rPr>
      <w:rFonts w:asciiTheme="majorHAnsi" w:eastAsiaTheme="majorEastAsia" w:hAnsiTheme="majorHAnsi" w:cstheme="majorBidi"/>
      <w:color w:val="2F5496" w:themeColor="accent1" w:themeShade="BF"/>
      <w:sz w:val="22"/>
      <w:szCs w:val="22"/>
      <w:lang w:val="en-ZW"/>
    </w:rPr>
  </w:style>
  <w:style w:type="paragraph" w:styleId="Heading6">
    <w:name w:val="heading 6"/>
    <w:basedOn w:val="Normal"/>
    <w:next w:val="Normal"/>
    <w:link w:val="Heading6Char"/>
    <w:uiPriority w:val="9"/>
    <w:semiHidden/>
    <w:unhideWhenUsed/>
    <w:qFormat/>
    <w:rsid w:val="001D3632"/>
    <w:pPr>
      <w:keepNext/>
      <w:keepLines/>
      <w:numPr>
        <w:ilvl w:val="5"/>
        <w:numId w:val="1"/>
      </w:numPr>
      <w:spacing w:before="40" w:after="0" w:line="259" w:lineRule="auto"/>
      <w:outlineLvl w:val="5"/>
    </w:pPr>
    <w:rPr>
      <w:rFonts w:asciiTheme="majorHAnsi" w:eastAsiaTheme="majorEastAsia" w:hAnsiTheme="majorHAnsi" w:cstheme="majorBidi"/>
      <w:color w:val="1F3763" w:themeColor="accent1" w:themeShade="7F"/>
      <w:sz w:val="22"/>
      <w:szCs w:val="22"/>
      <w:lang w:val="en-ZW"/>
    </w:rPr>
  </w:style>
  <w:style w:type="paragraph" w:styleId="Heading7">
    <w:name w:val="heading 7"/>
    <w:basedOn w:val="Normal"/>
    <w:next w:val="Normal"/>
    <w:link w:val="Heading7Char"/>
    <w:uiPriority w:val="9"/>
    <w:semiHidden/>
    <w:unhideWhenUsed/>
    <w:qFormat/>
    <w:rsid w:val="001D3632"/>
    <w:pPr>
      <w:keepNext/>
      <w:keepLines/>
      <w:numPr>
        <w:ilvl w:val="6"/>
        <w:numId w:val="1"/>
      </w:numPr>
      <w:spacing w:before="40" w:after="0" w:line="259" w:lineRule="auto"/>
      <w:outlineLvl w:val="6"/>
    </w:pPr>
    <w:rPr>
      <w:rFonts w:asciiTheme="majorHAnsi" w:eastAsiaTheme="majorEastAsia" w:hAnsiTheme="majorHAnsi" w:cstheme="majorBidi"/>
      <w:i/>
      <w:iCs/>
      <w:color w:val="1F3763" w:themeColor="accent1" w:themeShade="7F"/>
      <w:sz w:val="22"/>
      <w:szCs w:val="22"/>
      <w:lang w:val="en-ZW"/>
    </w:rPr>
  </w:style>
  <w:style w:type="paragraph" w:styleId="Heading8">
    <w:name w:val="heading 8"/>
    <w:basedOn w:val="Normal"/>
    <w:next w:val="Normal"/>
    <w:link w:val="Heading8Char"/>
    <w:uiPriority w:val="9"/>
    <w:semiHidden/>
    <w:unhideWhenUsed/>
    <w:qFormat/>
    <w:rsid w:val="001D3632"/>
    <w:pPr>
      <w:keepNext/>
      <w:keepLines/>
      <w:numPr>
        <w:ilvl w:val="7"/>
        <w:numId w:val="1"/>
      </w:numPr>
      <w:spacing w:before="40" w:after="0" w:line="259" w:lineRule="auto"/>
      <w:outlineLvl w:val="7"/>
    </w:pPr>
    <w:rPr>
      <w:rFonts w:asciiTheme="majorHAnsi" w:eastAsiaTheme="majorEastAsia" w:hAnsiTheme="majorHAnsi" w:cstheme="majorBidi"/>
      <w:color w:val="272727" w:themeColor="text1" w:themeTint="D8"/>
      <w:lang w:val="en-ZW"/>
    </w:rPr>
  </w:style>
  <w:style w:type="paragraph" w:styleId="Heading9">
    <w:name w:val="heading 9"/>
    <w:basedOn w:val="Normal"/>
    <w:next w:val="Normal"/>
    <w:link w:val="Heading9Char"/>
    <w:uiPriority w:val="9"/>
    <w:semiHidden/>
    <w:unhideWhenUsed/>
    <w:qFormat/>
    <w:rsid w:val="001D3632"/>
    <w:pPr>
      <w:keepNext/>
      <w:keepLines/>
      <w:numPr>
        <w:ilvl w:val="8"/>
        <w:numId w:val="1"/>
      </w:numPr>
      <w:spacing w:before="40" w:after="0" w:line="259" w:lineRule="auto"/>
      <w:outlineLvl w:val="8"/>
    </w:pPr>
    <w:rPr>
      <w:rFonts w:asciiTheme="majorHAnsi" w:eastAsiaTheme="majorEastAsia" w:hAnsiTheme="majorHAnsi" w:cstheme="majorBidi"/>
      <w:i/>
      <w:iCs/>
      <w:color w:val="272727" w:themeColor="text1" w:themeTint="D8"/>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632"/>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1D3632"/>
    <w:rPr>
      <w:rFonts w:asciiTheme="majorHAnsi" w:eastAsiaTheme="majorEastAsia" w:hAnsiTheme="majorHAnsi" w:cstheme="majorBidi"/>
      <w:b/>
      <w:color w:val="000000" w:themeColor="text1"/>
      <w:sz w:val="28"/>
      <w:szCs w:val="26"/>
    </w:rPr>
  </w:style>
  <w:style w:type="character" w:customStyle="1" w:styleId="Heading3Char">
    <w:name w:val="Heading 3 Char"/>
    <w:basedOn w:val="DefaultParagraphFont"/>
    <w:link w:val="Heading3"/>
    <w:uiPriority w:val="9"/>
    <w:rsid w:val="001D3632"/>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rsid w:val="001D3632"/>
    <w:rPr>
      <w:rFonts w:asciiTheme="majorHAnsi" w:eastAsiaTheme="majorEastAsia" w:hAnsiTheme="majorHAnsi" w:cstheme="majorBidi"/>
      <w:b/>
      <w:i/>
      <w:iCs/>
      <w:color w:val="000000" w:themeColor="text1"/>
      <w:sz w:val="24"/>
    </w:rPr>
  </w:style>
  <w:style w:type="character" w:customStyle="1" w:styleId="Heading5Char">
    <w:name w:val="Heading 5 Char"/>
    <w:basedOn w:val="DefaultParagraphFont"/>
    <w:link w:val="Heading5"/>
    <w:uiPriority w:val="9"/>
    <w:rsid w:val="001D363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D363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D363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D36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363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D3632"/>
    <w:pPr>
      <w:spacing w:line="259" w:lineRule="auto"/>
      <w:ind w:left="720"/>
      <w:contextualSpacing/>
    </w:pPr>
    <w:rPr>
      <w:rFonts w:eastAsiaTheme="minorHAnsi"/>
      <w:sz w:val="22"/>
      <w:szCs w:val="22"/>
      <w:lang w:val="en-ZW"/>
    </w:rPr>
  </w:style>
  <w:style w:type="paragraph" w:styleId="NormalWeb">
    <w:name w:val="Normal (Web)"/>
    <w:basedOn w:val="Normal"/>
    <w:uiPriority w:val="99"/>
    <w:semiHidden/>
    <w:unhideWhenUsed/>
    <w:rsid w:val="00941E86"/>
    <w:pPr>
      <w:spacing w:before="100" w:beforeAutospacing="1" w:after="100" w:afterAutospacing="1" w:line="240" w:lineRule="auto"/>
    </w:pPr>
    <w:rPr>
      <w:rFonts w:ascii="Times New Roman" w:eastAsia="Times New Roman" w:hAnsi="Times New Roman" w:cs="Times New Roman"/>
      <w:sz w:val="24"/>
      <w:szCs w:val="24"/>
      <w:lang w:val="en-ZW" w:eastAsia="en-ZW"/>
    </w:rPr>
  </w:style>
  <w:style w:type="paragraph" w:customStyle="1" w:styleId="x-hidden-focus">
    <w:name w:val="x-hidden-focus"/>
    <w:basedOn w:val="Normal"/>
    <w:rsid w:val="009F51E3"/>
    <w:pPr>
      <w:spacing w:before="100" w:beforeAutospacing="1" w:after="100" w:afterAutospacing="1" w:line="240" w:lineRule="auto"/>
    </w:pPr>
    <w:rPr>
      <w:rFonts w:ascii="Times New Roman" w:eastAsia="Times New Roman" w:hAnsi="Times New Roman" w:cs="Times New Roman"/>
      <w:sz w:val="24"/>
      <w:szCs w:val="24"/>
      <w:lang w:val="en-ZW" w:eastAsia="en-ZW"/>
    </w:rPr>
  </w:style>
  <w:style w:type="paragraph" w:styleId="NoSpacing">
    <w:name w:val="No Spacing"/>
    <w:uiPriority w:val="1"/>
    <w:qFormat/>
    <w:rsid w:val="00B17E8A"/>
    <w:pPr>
      <w:spacing w:after="0" w:line="240" w:lineRule="auto"/>
    </w:pPr>
    <w:rPr>
      <w:rFonts w:eastAsiaTheme="minorEastAsia"/>
      <w:sz w:val="21"/>
      <w:szCs w:val="21"/>
      <w:lang w:val="en-US"/>
    </w:rPr>
  </w:style>
  <w:style w:type="table" w:styleId="TableGrid">
    <w:name w:val="Table Grid"/>
    <w:basedOn w:val="TableNormal"/>
    <w:uiPriority w:val="39"/>
    <w:rsid w:val="00F31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38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38D7"/>
    <w:rPr>
      <w:rFonts w:eastAsiaTheme="minorEastAsia"/>
      <w:sz w:val="21"/>
      <w:szCs w:val="21"/>
      <w:lang w:val="en-US"/>
    </w:rPr>
  </w:style>
  <w:style w:type="paragraph" w:styleId="Footer">
    <w:name w:val="footer"/>
    <w:basedOn w:val="Normal"/>
    <w:link w:val="FooterChar"/>
    <w:uiPriority w:val="99"/>
    <w:unhideWhenUsed/>
    <w:rsid w:val="007538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8D7"/>
    <w:rPr>
      <w:rFonts w:eastAsiaTheme="minorEastAsia"/>
      <w:sz w:val="21"/>
      <w:szCs w:val="21"/>
      <w:lang w:val="en-US"/>
    </w:rPr>
  </w:style>
  <w:style w:type="character" w:styleId="CommentReference">
    <w:name w:val="annotation reference"/>
    <w:basedOn w:val="DefaultParagraphFont"/>
    <w:uiPriority w:val="99"/>
    <w:semiHidden/>
    <w:unhideWhenUsed/>
    <w:rsid w:val="00CF093E"/>
    <w:rPr>
      <w:sz w:val="16"/>
      <w:szCs w:val="16"/>
    </w:rPr>
  </w:style>
  <w:style w:type="paragraph" w:styleId="CommentText">
    <w:name w:val="annotation text"/>
    <w:basedOn w:val="Normal"/>
    <w:link w:val="CommentTextChar"/>
    <w:uiPriority w:val="99"/>
    <w:semiHidden/>
    <w:unhideWhenUsed/>
    <w:rsid w:val="00CF093E"/>
    <w:pPr>
      <w:spacing w:line="240" w:lineRule="auto"/>
    </w:pPr>
    <w:rPr>
      <w:sz w:val="20"/>
      <w:szCs w:val="20"/>
    </w:rPr>
  </w:style>
  <w:style w:type="character" w:customStyle="1" w:styleId="CommentTextChar">
    <w:name w:val="Comment Text Char"/>
    <w:basedOn w:val="DefaultParagraphFont"/>
    <w:link w:val="CommentText"/>
    <w:uiPriority w:val="99"/>
    <w:semiHidden/>
    <w:rsid w:val="00CF093E"/>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F093E"/>
    <w:rPr>
      <w:b/>
      <w:bCs/>
    </w:rPr>
  </w:style>
  <w:style w:type="character" w:customStyle="1" w:styleId="CommentSubjectChar">
    <w:name w:val="Comment Subject Char"/>
    <w:basedOn w:val="CommentTextChar"/>
    <w:link w:val="CommentSubject"/>
    <w:uiPriority w:val="99"/>
    <w:semiHidden/>
    <w:rsid w:val="00CF093E"/>
    <w:rPr>
      <w:rFonts w:eastAsiaTheme="minorEastAsia"/>
      <w:b/>
      <w:bCs/>
      <w:sz w:val="20"/>
      <w:szCs w:val="20"/>
      <w:lang w:val="en-US"/>
    </w:rPr>
  </w:style>
  <w:style w:type="paragraph" w:styleId="BalloonText">
    <w:name w:val="Balloon Text"/>
    <w:basedOn w:val="Normal"/>
    <w:link w:val="BalloonTextChar"/>
    <w:uiPriority w:val="99"/>
    <w:semiHidden/>
    <w:unhideWhenUsed/>
    <w:rsid w:val="00CF0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93E"/>
    <w:rPr>
      <w:rFonts w:ascii="Tahoma" w:eastAsiaTheme="minorEastAs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46863">
      <w:bodyDiv w:val="1"/>
      <w:marLeft w:val="0"/>
      <w:marRight w:val="0"/>
      <w:marTop w:val="0"/>
      <w:marBottom w:val="0"/>
      <w:divBdr>
        <w:top w:val="none" w:sz="0" w:space="0" w:color="auto"/>
        <w:left w:val="none" w:sz="0" w:space="0" w:color="auto"/>
        <w:bottom w:val="none" w:sz="0" w:space="0" w:color="auto"/>
        <w:right w:val="none" w:sz="0" w:space="0" w:color="auto"/>
      </w:divBdr>
    </w:div>
    <w:div w:id="396629944">
      <w:bodyDiv w:val="1"/>
      <w:marLeft w:val="0"/>
      <w:marRight w:val="0"/>
      <w:marTop w:val="0"/>
      <w:marBottom w:val="0"/>
      <w:divBdr>
        <w:top w:val="none" w:sz="0" w:space="0" w:color="auto"/>
        <w:left w:val="none" w:sz="0" w:space="0" w:color="auto"/>
        <w:bottom w:val="none" w:sz="0" w:space="0" w:color="auto"/>
        <w:right w:val="none" w:sz="0" w:space="0" w:color="auto"/>
      </w:divBdr>
    </w:div>
    <w:div w:id="141246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package" Target="embeddings/Microsoft_Visio_Drawing122.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Drawing11.vsd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Drawing23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Administrator@COLVEST1.CO.ZW</dc:creator>
  <cp:lastModifiedBy>Martin Razunguzwa</cp:lastModifiedBy>
  <cp:revision>2</cp:revision>
  <dcterms:created xsi:type="dcterms:W3CDTF">2019-09-09T12:57:00Z</dcterms:created>
  <dcterms:modified xsi:type="dcterms:W3CDTF">2019-09-09T12:57:00Z</dcterms:modified>
</cp:coreProperties>
</file>